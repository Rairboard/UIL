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5AFD" w:rsidRPr="004C0BA7" w:rsidDel="000D1818" w:rsidRDefault="003C5AFD" w:rsidP="003C5AFD">
      <w:pPr>
        <w:jc w:val="center"/>
        <w:rPr>
          <w:del w:id="0" w:author="Michael D. Scott" w:date="2012-02-05T14:52:00Z"/>
          <w:sz w:val="32"/>
          <w:szCs w:val="32"/>
        </w:rPr>
      </w:pPr>
      <w:del w:id="1" w:author="Michael D. Scott" w:date="2012-02-05T14:52:00Z">
        <w:r w:rsidRPr="004C0BA7" w:rsidDel="000D1818">
          <w:rPr>
            <w:sz w:val="32"/>
            <w:szCs w:val="32"/>
          </w:rPr>
          <w:delText>University of Texas at Austin - UIL Computer Science Contest</w:delText>
        </w:r>
      </w:del>
    </w:p>
    <w:p w:rsidR="003C5AFD" w:rsidRPr="004C0BA7" w:rsidDel="000D1818" w:rsidRDefault="003C5AFD" w:rsidP="003C5AFD">
      <w:pPr>
        <w:jc w:val="center"/>
        <w:rPr>
          <w:del w:id="2" w:author="Michael D. Scott" w:date="2012-02-05T14:52:00Z"/>
          <w:sz w:val="32"/>
          <w:szCs w:val="32"/>
        </w:rPr>
      </w:pPr>
    </w:p>
    <w:p w:rsidR="003C5AFD" w:rsidRPr="005A5A4F" w:rsidDel="000D1818" w:rsidRDefault="003C5AFD" w:rsidP="003C5AFD">
      <w:pPr>
        <w:rPr>
          <w:del w:id="3" w:author="Michael D. Scott" w:date="2012-02-05T14:52:00Z"/>
          <w:b/>
          <w:sz w:val="24"/>
          <w:szCs w:val="24"/>
        </w:rPr>
      </w:pPr>
      <w:del w:id="4" w:author="Michael D. Scott" w:date="2012-02-05T14:52:00Z">
        <w:r w:rsidRPr="005A5A4F" w:rsidDel="000D1818">
          <w:rPr>
            <w:b/>
            <w:sz w:val="24"/>
            <w:szCs w:val="24"/>
          </w:rPr>
          <w:delText>General Notes:</w:delText>
        </w:r>
        <w:r w:rsidRPr="005A5A4F" w:rsidDel="000D1818">
          <w:rPr>
            <w:b/>
            <w:sz w:val="24"/>
            <w:szCs w:val="24"/>
          </w:rPr>
          <w:br/>
        </w:r>
      </w:del>
    </w:p>
    <w:p w:rsidR="003C5AFD" w:rsidDel="000D1818" w:rsidRDefault="003C5AFD" w:rsidP="003C5AFD">
      <w:pPr>
        <w:pStyle w:val="ColorfulList-Accent11"/>
        <w:numPr>
          <w:ilvl w:val="0"/>
          <w:numId w:val="33"/>
        </w:numPr>
        <w:rPr>
          <w:del w:id="5" w:author="Michael D. Scott" w:date="2012-02-05T14:52:00Z"/>
          <w:rFonts w:ascii="Times New Roman" w:hAnsi="Times New Roman"/>
        </w:rPr>
      </w:pPr>
      <w:del w:id="6" w:author="Michael D. Scott" w:date="2012-02-05T14:52:00Z">
        <w:r w:rsidDel="000D1818">
          <w:rPr>
            <w:rFonts w:ascii="Times New Roman" w:hAnsi="Times New Roman"/>
          </w:rPr>
          <w:delText>Do the problems in any order you like. The problems do not have to be completed in order from 1 to 12.</w:delText>
        </w:r>
        <w:r w:rsidDel="000D1818">
          <w:rPr>
            <w:rFonts w:ascii="Times New Roman" w:hAnsi="Times New Roman"/>
          </w:rPr>
          <w:br/>
        </w:r>
      </w:del>
    </w:p>
    <w:p w:rsidR="003C5AFD" w:rsidDel="000D1818" w:rsidRDefault="003C5AFD" w:rsidP="003C5AFD">
      <w:pPr>
        <w:pStyle w:val="ColorfulList-Accent11"/>
        <w:numPr>
          <w:ilvl w:val="0"/>
          <w:numId w:val="33"/>
        </w:numPr>
        <w:rPr>
          <w:del w:id="7" w:author="Michael D. Scott" w:date="2012-02-05T14:52:00Z"/>
          <w:rFonts w:ascii="Times New Roman" w:hAnsi="Times New Roman"/>
        </w:rPr>
      </w:pPr>
      <w:del w:id="8" w:author="Michael D. Scott" w:date="2012-02-05T14:52:00Z">
        <w:r w:rsidDel="000D1818">
          <w:rPr>
            <w:rFonts w:ascii="Times New Roman" w:hAnsi="Times New Roman"/>
          </w:rPr>
          <w:delText xml:space="preserve">For problems that read from a data file: When the program is judged, the data file will be in the same directory as your program. Do not include any extraneous path information in your program, just the name of the data file. </w:delText>
        </w:r>
        <w:r w:rsidDel="000D1818">
          <w:rPr>
            <w:rFonts w:ascii="Times New Roman" w:hAnsi="Times New Roman"/>
          </w:rPr>
          <w:br/>
        </w:r>
      </w:del>
    </w:p>
    <w:p w:rsidR="003C5AFD" w:rsidDel="000D1818" w:rsidRDefault="003C5AFD" w:rsidP="003C5AFD">
      <w:pPr>
        <w:pStyle w:val="ColorfulList-Accent11"/>
        <w:numPr>
          <w:ilvl w:val="0"/>
          <w:numId w:val="33"/>
        </w:numPr>
        <w:rPr>
          <w:del w:id="9" w:author="Michael D. Scott" w:date="2012-02-05T14:52:00Z"/>
          <w:rFonts w:ascii="Times New Roman" w:hAnsi="Times New Roman"/>
        </w:rPr>
      </w:pPr>
      <w:del w:id="10" w:author="Michael D. Scott" w:date="2012-02-05T14:52:00Z">
        <w:r w:rsidDel="000D1818">
          <w:rPr>
            <w:rFonts w:ascii="Times New Roman" w:hAnsi="Times New Roman"/>
          </w:rPr>
          <w:delText>Submit your source code, the .java file, for judging via the PC^2 software.</w:delText>
        </w:r>
        <w:r w:rsidDel="000D1818">
          <w:rPr>
            <w:rFonts w:ascii="Times New Roman" w:hAnsi="Times New Roman"/>
          </w:rPr>
          <w:br/>
        </w:r>
      </w:del>
    </w:p>
    <w:p w:rsidR="003C5AFD" w:rsidDel="000D1818" w:rsidRDefault="003C5AFD" w:rsidP="003C5AFD">
      <w:pPr>
        <w:pStyle w:val="ColorfulList-Accent11"/>
        <w:numPr>
          <w:ilvl w:val="0"/>
          <w:numId w:val="33"/>
        </w:numPr>
        <w:rPr>
          <w:del w:id="11" w:author="Michael D. Scott" w:date="2012-02-05T14:52:00Z"/>
          <w:rFonts w:ascii="Times New Roman" w:hAnsi="Times New Roman"/>
        </w:rPr>
      </w:pPr>
      <w:del w:id="12" w:author="Michael D. Scott" w:date="2012-02-05T14:52:00Z">
        <w:r w:rsidDel="000D1818">
          <w:rPr>
            <w:rFonts w:ascii="Times New Roman" w:hAnsi="Times New Roman"/>
          </w:rPr>
          <w:delText xml:space="preserve">All problems are worth 60 points. Incorrect submissions receive a deduction of 5 points, but </w:delText>
        </w:r>
        <w:r w:rsidDel="000D1818">
          <w:rPr>
            <w:rFonts w:ascii="Times New Roman" w:hAnsi="Times New Roman"/>
            <w:b/>
          </w:rPr>
          <w:delText xml:space="preserve">ONLY </w:delText>
        </w:r>
        <w:r w:rsidDel="000D1818">
          <w:rPr>
            <w:rFonts w:ascii="Times New Roman" w:hAnsi="Times New Roman"/>
          </w:rPr>
          <w:delText>if the problem is ultimately judged correct. Problems may be reworked and resubmitted as many times as you like.</w:delText>
        </w:r>
        <w:r w:rsidDel="000D1818">
          <w:rPr>
            <w:rFonts w:ascii="Times New Roman" w:hAnsi="Times New Roman"/>
          </w:rPr>
          <w:br/>
        </w:r>
      </w:del>
    </w:p>
    <w:p w:rsidR="003C5AFD" w:rsidDel="000D1818" w:rsidRDefault="003C5AFD" w:rsidP="003C5AFD">
      <w:pPr>
        <w:pStyle w:val="ColorfulList-Accent11"/>
        <w:numPr>
          <w:ilvl w:val="0"/>
          <w:numId w:val="33"/>
        </w:numPr>
        <w:rPr>
          <w:del w:id="13" w:author="Michael D. Scott" w:date="2012-02-05T14:52:00Z"/>
          <w:rFonts w:ascii="Times New Roman" w:hAnsi="Times New Roman"/>
        </w:rPr>
      </w:pPr>
      <w:del w:id="14" w:author="Michael D. Scott" w:date="2012-02-05T14:52:00Z">
        <w:r w:rsidDel="000D1818">
          <w:rPr>
            <w:rFonts w:ascii="Times New Roman" w:hAnsi="Times New Roman"/>
          </w:rPr>
          <w:delText>There is no extraneous input. All input is exactly as specified in the problem. Integer input will not have leading zeros unless specified by the problem.</w:delText>
        </w:r>
        <w:r w:rsidDel="000D1818">
          <w:rPr>
            <w:rFonts w:ascii="Times New Roman" w:hAnsi="Times New Roman"/>
          </w:rPr>
          <w:br/>
        </w:r>
      </w:del>
    </w:p>
    <w:p w:rsidR="003C5AFD" w:rsidDel="000D1818" w:rsidRDefault="003C5AFD" w:rsidP="003C5AFD">
      <w:pPr>
        <w:pStyle w:val="ColorfulList-Accent11"/>
        <w:numPr>
          <w:ilvl w:val="0"/>
          <w:numId w:val="33"/>
        </w:numPr>
        <w:rPr>
          <w:del w:id="15" w:author="Michael D. Scott" w:date="2012-02-05T14:52:00Z"/>
          <w:rFonts w:ascii="Times New Roman" w:hAnsi="Times New Roman"/>
        </w:rPr>
      </w:pPr>
      <w:del w:id="16" w:author="Michael D. Scott" w:date="2012-02-05T14:52:00Z">
        <w:r w:rsidDel="000D1818">
          <w:rPr>
            <w:rFonts w:ascii="Times New Roman" w:hAnsi="Times New Roman"/>
          </w:rPr>
          <w:delText>Your program shall not print extraneous output. Follow the format exactly as given in the problem statement and as shown in example output.</w:delText>
        </w:r>
        <w:r w:rsidDel="000D1818">
          <w:rPr>
            <w:rFonts w:ascii="Times New Roman" w:hAnsi="Times New Roman"/>
          </w:rPr>
          <w:br/>
        </w:r>
      </w:del>
    </w:p>
    <w:p w:rsidR="003C5AFD" w:rsidDel="000D1818" w:rsidRDefault="003C5AFD" w:rsidP="003C5AFD">
      <w:pPr>
        <w:pStyle w:val="ColorfulList-Accent11"/>
        <w:numPr>
          <w:ilvl w:val="0"/>
          <w:numId w:val="33"/>
        </w:numPr>
        <w:rPr>
          <w:del w:id="17" w:author="Michael D. Scott" w:date="2012-02-05T14:52:00Z"/>
          <w:rFonts w:ascii="Times New Roman" w:hAnsi="Times New Roman"/>
        </w:rPr>
      </w:pPr>
      <w:del w:id="18" w:author="Michael D. Scott" w:date="2012-02-05T14:52:00Z">
        <w:r w:rsidDel="000D1818">
          <w:rPr>
            <w:rFonts w:ascii="Times New Roman" w:hAnsi="Times New Roman"/>
          </w:rPr>
          <w:delText>The time limit for problems is 120 seconds. If the program has not terminated after 120 seconds on the judge's computer, the program will be judged as an incorrect submission.</w:delText>
        </w:r>
      </w:del>
    </w:p>
    <w:p w:rsidR="003C5AFD" w:rsidDel="000D1818" w:rsidRDefault="003C5AFD" w:rsidP="003C5AFD">
      <w:pPr>
        <w:pStyle w:val="ColorfulList-Accent11"/>
        <w:rPr>
          <w:del w:id="19" w:author="Michael D. Scott" w:date="2012-02-05T14:52:00Z"/>
          <w:rFonts w:ascii="Times New Roman" w:hAnsi="Times New Roman"/>
        </w:rPr>
      </w:pPr>
    </w:p>
    <w:p w:rsidR="003C5AFD" w:rsidDel="000D1818" w:rsidRDefault="003C5AFD" w:rsidP="003C5AFD">
      <w:pPr>
        <w:rPr>
          <w:del w:id="20" w:author="Michael D. Scott" w:date="2012-02-05T14:52:00Z"/>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2627"/>
      </w:tblGrid>
      <w:tr w:rsidR="003C5AFD" w:rsidDel="000D1818">
        <w:trPr>
          <w:jc w:val="center"/>
          <w:del w:id="21" w:author="Michael D. Scott" w:date="2012-02-05T14:52:00Z"/>
        </w:trPr>
        <w:tc>
          <w:tcPr>
            <w:tcW w:w="0" w:type="auto"/>
          </w:tcPr>
          <w:p w:rsidR="003C5AFD" w:rsidRPr="006F1ED3" w:rsidDel="000D1818" w:rsidRDefault="003C5AFD" w:rsidP="003C5AFD">
            <w:pPr>
              <w:jc w:val="right"/>
              <w:rPr>
                <w:del w:id="22" w:author="Michael D. Scott" w:date="2012-02-05T14:52:00Z"/>
                <w:rFonts w:cs="Courier New"/>
                <w:sz w:val="40"/>
                <w:szCs w:val="40"/>
              </w:rPr>
            </w:pPr>
            <w:del w:id="23" w:author="Michael D. Scott" w:date="2012-02-05T14:52:00Z">
              <w:r w:rsidRPr="006F1ED3" w:rsidDel="000D1818">
                <w:rPr>
                  <w:rFonts w:cs="Courier New"/>
                  <w:sz w:val="40"/>
                  <w:szCs w:val="40"/>
                </w:rPr>
                <w:delText>Number</w:delText>
              </w:r>
            </w:del>
          </w:p>
        </w:tc>
        <w:tc>
          <w:tcPr>
            <w:tcW w:w="0" w:type="auto"/>
          </w:tcPr>
          <w:p w:rsidR="003C5AFD" w:rsidRPr="006F1ED3" w:rsidDel="000D1818" w:rsidRDefault="003C5AFD" w:rsidP="003C5AFD">
            <w:pPr>
              <w:rPr>
                <w:del w:id="24" w:author="Michael D. Scott" w:date="2012-02-05T14:52:00Z"/>
                <w:rFonts w:cs="Courier New"/>
                <w:sz w:val="40"/>
                <w:szCs w:val="40"/>
              </w:rPr>
            </w:pPr>
            <w:del w:id="25" w:author="Michael D. Scott" w:date="2012-02-05T14:52:00Z">
              <w:r w:rsidRPr="006F1ED3" w:rsidDel="000D1818">
                <w:rPr>
                  <w:rFonts w:cs="Courier New"/>
                  <w:sz w:val="40"/>
                  <w:szCs w:val="40"/>
                </w:rPr>
                <w:delText>Problem Name</w:delText>
              </w:r>
            </w:del>
          </w:p>
        </w:tc>
      </w:tr>
      <w:tr w:rsidR="003C5AFD" w:rsidDel="000D1818">
        <w:trPr>
          <w:jc w:val="center"/>
          <w:del w:id="26" w:author="Michael D. Scott" w:date="2012-02-05T14:52:00Z"/>
        </w:trPr>
        <w:tc>
          <w:tcPr>
            <w:tcW w:w="0" w:type="auto"/>
          </w:tcPr>
          <w:p w:rsidR="003C5AFD" w:rsidRPr="006F1ED3" w:rsidDel="000D1818" w:rsidRDefault="003C5AFD" w:rsidP="003C5AFD">
            <w:pPr>
              <w:jc w:val="center"/>
              <w:rPr>
                <w:del w:id="27" w:author="Michael D. Scott" w:date="2012-02-05T14:52:00Z"/>
                <w:rFonts w:cs="Courier New"/>
                <w:sz w:val="40"/>
                <w:szCs w:val="40"/>
              </w:rPr>
            </w:pPr>
            <w:del w:id="28" w:author="Michael D. Scott" w:date="2012-02-05T14:52:00Z">
              <w:r w:rsidRPr="006F1ED3" w:rsidDel="000D1818">
                <w:rPr>
                  <w:rFonts w:cs="Courier New"/>
                  <w:sz w:val="40"/>
                  <w:szCs w:val="40"/>
                </w:rPr>
                <w:delText>1</w:delText>
              </w:r>
            </w:del>
          </w:p>
        </w:tc>
        <w:tc>
          <w:tcPr>
            <w:tcW w:w="0" w:type="auto"/>
          </w:tcPr>
          <w:p w:rsidR="003C5AFD" w:rsidRPr="006F1ED3" w:rsidDel="000D1818" w:rsidRDefault="003C5AFD" w:rsidP="003C5AFD">
            <w:pPr>
              <w:rPr>
                <w:del w:id="29" w:author="Michael D. Scott" w:date="2012-02-05T14:52:00Z"/>
                <w:rFonts w:cs="Courier New"/>
                <w:sz w:val="40"/>
                <w:szCs w:val="40"/>
              </w:rPr>
            </w:pPr>
            <w:del w:id="30" w:author="Michael D. Scott" w:date="2012-02-05T14:52:00Z">
              <w:r w:rsidDel="000D1818">
                <w:rPr>
                  <w:rFonts w:cs="Courier New"/>
                  <w:sz w:val="40"/>
                  <w:szCs w:val="40"/>
                </w:rPr>
                <w:delText>Base</w:delText>
              </w:r>
            </w:del>
          </w:p>
        </w:tc>
      </w:tr>
      <w:tr w:rsidR="003C5AFD" w:rsidDel="000D1818">
        <w:trPr>
          <w:jc w:val="center"/>
          <w:del w:id="31" w:author="Michael D. Scott" w:date="2012-02-05T14:52:00Z"/>
        </w:trPr>
        <w:tc>
          <w:tcPr>
            <w:tcW w:w="0" w:type="auto"/>
          </w:tcPr>
          <w:p w:rsidR="003C5AFD" w:rsidRPr="006F1ED3" w:rsidDel="000D1818" w:rsidRDefault="003C5AFD" w:rsidP="003C5AFD">
            <w:pPr>
              <w:jc w:val="center"/>
              <w:rPr>
                <w:del w:id="32" w:author="Michael D. Scott" w:date="2012-02-05T14:52:00Z"/>
                <w:rFonts w:cs="Courier New"/>
                <w:sz w:val="40"/>
                <w:szCs w:val="40"/>
              </w:rPr>
            </w:pPr>
            <w:del w:id="33" w:author="Michael D. Scott" w:date="2012-02-05T14:52:00Z">
              <w:r w:rsidRPr="006F1ED3" w:rsidDel="000D1818">
                <w:rPr>
                  <w:rFonts w:cs="Courier New"/>
                  <w:sz w:val="40"/>
                  <w:szCs w:val="40"/>
                </w:rPr>
                <w:delText>2</w:delText>
              </w:r>
            </w:del>
          </w:p>
        </w:tc>
        <w:tc>
          <w:tcPr>
            <w:tcW w:w="0" w:type="auto"/>
          </w:tcPr>
          <w:p w:rsidR="003C5AFD" w:rsidRPr="006F1ED3" w:rsidDel="000D1818" w:rsidRDefault="003C5AFD" w:rsidP="003C5AFD">
            <w:pPr>
              <w:rPr>
                <w:del w:id="34" w:author="Michael D. Scott" w:date="2012-02-05T14:52:00Z"/>
                <w:rFonts w:cs="Courier New"/>
                <w:sz w:val="40"/>
                <w:szCs w:val="40"/>
              </w:rPr>
            </w:pPr>
            <w:del w:id="35" w:author="Michael D. Scott" w:date="2012-02-05T14:52:00Z">
              <w:r w:rsidDel="000D1818">
                <w:rPr>
                  <w:rFonts w:cs="Courier New"/>
                  <w:sz w:val="40"/>
                  <w:szCs w:val="40"/>
                </w:rPr>
                <w:delText>Climb</w:delText>
              </w:r>
            </w:del>
          </w:p>
        </w:tc>
      </w:tr>
      <w:tr w:rsidR="003C5AFD" w:rsidDel="000D1818">
        <w:trPr>
          <w:jc w:val="center"/>
          <w:del w:id="36" w:author="Michael D. Scott" w:date="2012-02-05T14:52:00Z"/>
        </w:trPr>
        <w:tc>
          <w:tcPr>
            <w:tcW w:w="0" w:type="auto"/>
          </w:tcPr>
          <w:p w:rsidR="003C5AFD" w:rsidRPr="006F1ED3" w:rsidDel="000D1818" w:rsidRDefault="003C5AFD" w:rsidP="003C5AFD">
            <w:pPr>
              <w:jc w:val="center"/>
              <w:rPr>
                <w:del w:id="37" w:author="Michael D. Scott" w:date="2012-02-05T14:52:00Z"/>
                <w:rFonts w:cs="Courier New"/>
                <w:sz w:val="40"/>
                <w:szCs w:val="40"/>
              </w:rPr>
            </w:pPr>
            <w:del w:id="38" w:author="Michael D. Scott" w:date="2012-02-05T14:52:00Z">
              <w:r w:rsidRPr="006F1ED3" w:rsidDel="000D1818">
                <w:rPr>
                  <w:rFonts w:cs="Courier New"/>
                  <w:sz w:val="40"/>
                  <w:szCs w:val="40"/>
                </w:rPr>
                <w:delText>3</w:delText>
              </w:r>
            </w:del>
          </w:p>
        </w:tc>
        <w:tc>
          <w:tcPr>
            <w:tcW w:w="0" w:type="auto"/>
          </w:tcPr>
          <w:p w:rsidR="003C5AFD" w:rsidRPr="006F1ED3" w:rsidDel="000D1818" w:rsidRDefault="003C5AFD" w:rsidP="003C5AFD">
            <w:pPr>
              <w:rPr>
                <w:del w:id="39" w:author="Michael D. Scott" w:date="2012-02-05T14:52:00Z"/>
                <w:rFonts w:cs="Courier New"/>
                <w:sz w:val="40"/>
                <w:szCs w:val="40"/>
              </w:rPr>
            </w:pPr>
            <w:del w:id="40" w:author="Michael D. Scott" w:date="2012-02-05T14:52:00Z">
              <w:r w:rsidDel="000D1818">
                <w:rPr>
                  <w:rFonts w:cs="Courier New"/>
                  <w:sz w:val="40"/>
                  <w:szCs w:val="40"/>
                </w:rPr>
                <w:delText>Dell</w:delText>
              </w:r>
            </w:del>
          </w:p>
        </w:tc>
      </w:tr>
      <w:tr w:rsidR="003C5AFD" w:rsidDel="000D1818">
        <w:trPr>
          <w:jc w:val="center"/>
          <w:del w:id="41" w:author="Michael D. Scott" w:date="2012-02-05T14:52:00Z"/>
        </w:trPr>
        <w:tc>
          <w:tcPr>
            <w:tcW w:w="0" w:type="auto"/>
          </w:tcPr>
          <w:p w:rsidR="003C5AFD" w:rsidRPr="006F1ED3" w:rsidDel="000D1818" w:rsidRDefault="003C5AFD" w:rsidP="003C5AFD">
            <w:pPr>
              <w:jc w:val="center"/>
              <w:rPr>
                <w:del w:id="42" w:author="Michael D. Scott" w:date="2012-02-05T14:52:00Z"/>
                <w:rFonts w:cs="Courier New"/>
                <w:sz w:val="40"/>
                <w:szCs w:val="40"/>
              </w:rPr>
            </w:pPr>
            <w:del w:id="43" w:author="Michael D. Scott" w:date="2012-02-05T14:52:00Z">
              <w:r w:rsidRPr="006F1ED3" w:rsidDel="000D1818">
                <w:rPr>
                  <w:rFonts w:cs="Courier New"/>
                  <w:sz w:val="40"/>
                  <w:szCs w:val="40"/>
                </w:rPr>
                <w:delText>4</w:delText>
              </w:r>
            </w:del>
          </w:p>
        </w:tc>
        <w:tc>
          <w:tcPr>
            <w:tcW w:w="0" w:type="auto"/>
          </w:tcPr>
          <w:p w:rsidR="003C5AFD" w:rsidRPr="006F1ED3" w:rsidDel="000D1818" w:rsidRDefault="003C5AFD" w:rsidP="003C5AFD">
            <w:pPr>
              <w:rPr>
                <w:del w:id="44" w:author="Michael D. Scott" w:date="2012-02-05T14:52:00Z"/>
                <w:rFonts w:cs="Courier New"/>
                <w:sz w:val="40"/>
                <w:szCs w:val="40"/>
              </w:rPr>
            </w:pPr>
            <w:del w:id="45" w:author="Michael D. Scott" w:date="2012-02-05T14:52:00Z">
              <w:r w:rsidDel="000D1818">
                <w:rPr>
                  <w:rFonts w:cs="Courier New"/>
                  <w:sz w:val="40"/>
                  <w:szCs w:val="40"/>
                </w:rPr>
                <w:delText>Grade</w:delText>
              </w:r>
            </w:del>
          </w:p>
        </w:tc>
      </w:tr>
      <w:tr w:rsidR="003C5AFD" w:rsidDel="000D1818">
        <w:trPr>
          <w:jc w:val="center"/>
          <w:del w:id="46" w:author="Michael D. Scott" w:date="2012-02-05T14:52:00Z"/>
        </w:trPr>
        <w:tc>
          <w:tcPr>
            <w:tcW w:w="0" w:type="auto"/>
          </w:tcPr>
          <w:p w:rsidR="003C5AFD" w:rsidRPr="006F1ED3" w:rsidDel="000D1818" w:rsidRDefault="003C5AFD" w:rsidP="003C5AFD">
            <w:pPr>
              <w:jc w:val="center"/>
              <w:rPr>
                <w:del w:id="47" w:author="Michael D. Scott" w:date="2012-02-05T14:52:00Z"/>
                <w:rFonts w:cs="Courier New"/>
                <w:sz w:val="40"/>
                <w:szCs w:val="40"/>
              </w:rPr>
            </w:pPr>
            <w:del w:id="48" w:author="Michael D. Scott" w:date="2012-02-05T14:52:00Z">
              <w:r w:rsidRPr="006F1ED3" w:rsidDel="000D1818">
                <w:rPr>
                  <w:rFonts w:cs="Courier New"/>
                  <w:sz w:val="40"/>
                  <w:szCs w:val="40"/>
                </w:rPr>
                <w:delText>5</w:delText>
              </w:r>
            </w:del>
          </w:p>
        </w:tc>
        <w:tc>
          <w:tcPr>
            <w:tcW w:w="0" w:type="auto"/>
          </w:tcPr>
          <w:p w:rsidR="003C5AFD" w:rsidRPr="006F1ED3" w:rsidDel="000D1818" w:rsidRDefault="003C5AFD" w:rsidP="003C5AFD">
            <w:pPr>
              <w:rPr>
                <w:del w:id="49" w:author="Michael D. Scott" w:date="2012-02-05T14:52:00Z"/>
                <w:rFonts w:cs="Courier New"/>
                <w:sz w:val="40"/>
                <w:szCs w:val="40"/>
              </w:rPr>
            </w:pPr>
            <w:del w:id="50" w:author="Michael D. Scott" w:date="2012-02-05T14:52:00Z">
              <w:r w:rsidDel="000D1818">
                <w:rPr>
                  <w:rFonts w:cs="Courier New"/>
                  <w:sz w:val="40"/>
                  <w:szCs w:val="40"/>
                </w:rPr>
                <w:delText>Line</w:delText>
              </w:r>
            </w:del>
          </w:p>
        </w:tc>
      </w:tr>
      <w:tr w:rsidR="003C5AFD" w:rsidDel="000D1818">
        <w:trPr>
          <w:jc w:val="center"/>
          <w:del w:id="51" w:author="Michael D. Scott" w:date="2012-02-05T14:52:00Z"/>
        </w:trPr>
        <w:tc>
          <w:tcPr>
            <w:tcW w:w="0" w:type="auto"/>
          </w:tcPr>
          <w:p w:rsidR="003C5AFD" w:rsidRPr="006F1ED3" w:rsidDel="000D1818" w:rsidRDefault="003C5AFD" w:rsidP="003C5AFD">
            <w:pPr>
              <w:jc w:val="center"/>
              <w:rPr>
                <w:del w:id="52" w:author="Michael D. Scott" w:date="2012-02-05T14:52:00Z"/>
                <w:rFonts w:cs="Courier New"/>
                <w:sz w:val="40"/>
                <w:szCs w:val="40"/>
              </w:rPr>
            </w:pPr>
            <w:del w:id="53" w:author="Michael D. Scott" w:date="2012-02-05T14:52:00Z">
              <w:r w:rsidRPr="006F1ED3" w:rsidDel="000D1818">
                <w:rPr>
                  <w:rFonts w:cs="Courier New"/>
                  <w:sz w:val="40"/>
                  <w:szCs w:val="40"/>
                </w:rPr>
                <w:delText>6</w:delText>
              </w:r>
            </w:del>
          </w:p>
        </w:tc>
        <w:tc>
          <w:tcPr>
            <w:tcW w:w="0" w:type="auto"/>
          </w:tcPr>
          <w:p w:rsidR="003C5AFD" w:rsidRPr="006F1ED3" w:rsidDel="000D1818" w:rsidRDefault="003C5AFD" w:rsidP="003C5AFD">
            <w:pPr>
              <w:rPr>
                <w:del w:id="54" w:author="Michael D. Scott" w:date="2012-02-05T14:52:00Z"/>
                <w:rFonts w:cs="Courier New"/>
                <w:sz w:val="40"/>
                <w:szCs w:val="40"/>
              </w:rPr>
            </w:pPr>
            <w:del w:id="55" w:author="Michael D. Scott" w:date="2012-02-05T14:52:00Z">
              <w:r w:rsidDel="000D1818">
                <w:rPr>
                  <w:rFonts w:cs="Courier New"/>
                  <w:sz w:val="40"/>
                  <w:szCs w:val="40"/>
                </w:rPr>
                <w:delText>Match</w:delText>
              </w:r>
            </w:del>
          </w:p>
        </w:tc>
      </w:tr>
      <w:tr w:rsidR="003C5AFD" w:rsidDel="000D1818">
        <w:trPr>
          <w:jc w:val="center"/>
          <w:del w:id="56" w:author="Michael D. Scott" w:date="2012-02-05T14:52:00Z"/>
        </w:trPr>
        <w:tc>
          <w:tcPr>
            <w:tcW w:w="0" w:type="auto"/>
          </w:tcPr>
          <w:p w:rsidR="003C5AFD" w:rsidRPr="006F1ED3" w:rsidDel="000D1818" w:rsidRDefault="003C5AFD" w:rsidP="003C5AFD">
            <w:pPr>
              <w:jc w:val="center"/>
              <w:rPr>
                <w:del w:id="57" w:author="Michael D. Scott" w:date="2012-02-05T14:52:00Z"/>
                <w:rFonts w:cs="Courier New"/>
                <w:sz w:val="40"/>
                <w:szCs w:val="40"/>
              </w:rPr>
            </w:pPr>
            <w:del w:id="58" w:author="Michael D. Scott" w:date="2012-02-05T14:52:00Z">
              <w:r w:rsidRPr="006F1ED3" w:rsidDel="000D1818">
                <w:rPr>
                  <w:rFonts w:cs="Courier New"/>
                  <w:sz w:val="40"/>
                  <w:szCs w:val="40"/>
                </w:rPr>
                <w:delText>7</w:delText>
              </w:r>
            </w:del>
          </w:p>
        </w:tc>
        <w:tc>
          <w:tcPr>
            <w:tcW w:w="0" w:type="auto"/>
          </w:tcPr>
          <w:p w:rsidR="003C5AFD" w:rsidRPr="006F1ED3" w:rsidDel="000D1818" w:rsidRDefault="003C5AFD" w:rsidP="003C5AFD">
            <w:pPr>
              <w:rPr>
                <w:del w:id="59" w:author="Michael D. Scott" w:date="2012-02-05T14:52:00Z"/>
                <w:rFonts w:cs="Courier New"/>
                <w:sz w:val="40"/>
                <w:szCs w:val="40"/>
              </w:rPr>
            </w:pPr>
            <w:del w:id="60" w:author="Michael D. Scott" w:date="2012-02-05T14:52:00Z">
              <w:r w:rsidDel="000D1818">
                <w:rPr>
                  <w:rFonts w:cs="Courier New"/>
                  <w:sz w:val="40"/>
                  <w:szCs w:val="40"/>
                </w:rPr>
                <w:delText>Neighbor</w:delText>
              </w:r>
            </w:del>
          </w:p>
        </w:tc>
      </w:tr>
      <w:tr w:rsidR="003C5AFD" w:rsidDel="000D1818">
        <w:trPr>
          <w:jc w:val="center"/>
          <w:del w:id="61" w:author="Michael D. Scott" w:date="2012-02-05T14:52:00Z"/>
        </w:trPr>
        <w:tc>
          <w:tcPr>
            <w:tcW w:w="0" w:type="auto"/>
          </w:tcPr>
          <w:p w:rsidR="003C5AFD" w:rsidRPr="006F1ED3" w:rsidDel="000D1818" w:rsidRDefault="003C5AFD" w:rsidP="003C5AFD">
            <w:pPr>
              <w:jc w:val="center"/>
              <w:rPr>
                <w:del w:id="62" w:author="Michael D. Scott" w:date="2012-02-05T14:52:00Z"/>
                <w:rFonts w:cs="Courier New"/>
                <w:sz w:val="40"/>
                <w:szCs w:val="40"/>
              </w:rPr>
            </w:pPr>
            <w:del w:id="63" w:author="Michael D. Scott" w:date="2012-02-05T14:52:00Z">
              <w:r w:rsidRPr="006F1ED3" w:rsidDel="000D1818">
                <w:rPr>
                  <w:rFonts w:cs="Courier New"/>
                  <w:sz w:val="40"/>
                  <w:szCs w:val="40"/>
                </w:rPr>
                <w:delText>8</w:delText>
              </w:r>
            </w:del>
          </w:p>
        </w:tc>
        <w:tc>
          <w:tcPr>
            <w:tcW w:w="0" w:type="auto"/>
          </w:tcPr>
          <w:p w:rsidR="003C5AFD" w:rsidRPr="006F1ED3" w:rsidDel="000D1818" w:rsidRDefault="003C5AFD" w:rsidP="003C5AFD">
            <w:pPr>
              <w:rPr>
                <w:del w:id="64" w:author="Michael D. Scott" w:date="2012-02-05T14:52:00Z"/>
                <w:rFonts w:cs="Courier New"/>
                <w:sz w:val="40"/>
                <w:szCs w:val="40"/>
              </w:rPr>
            </w:pPr>
            <w:del w:id="65" w:author="Michael D. Scott" w:date="2012-02-05T14:52:00Z">
              <w:r w:rsidDel="000D1818">
                <w:rPr>
                  <w:rFonts w:cs="Courier New"/>
                  <w:sz w:val="40"/>
                  <w:szCs w:val="40"/>
                </w:rPr>
                <w:delText>Runs</w:delText>
              </w:r>
            </w:del>
          </w:p>
        </w:tc>
      </w:tr>
      <w:tr w:rsidR="003C5AFD" w:rsidDel="000D1818">
        <w:trPr>
          <w:jc w:val="center"/>
          <w:del w:id="66" w:author="Michael D. Scott" w:date="2012-02-05T14:52:00Z"/>
        </w:trPr>
        <w:tc>
          <w:tcPr>
            <w:tcW w:w="0" w:type="auto"/>
          </w:tcPr>
          <w:p w:rsidR="003C5AFD" w:rsidRPr="006F1ED3" w:rsidDel="000D1818" w:rsidRDefault="003C5AFD" w:rsidP="003C5AFD">
            <w:pPr>
              <w:jc w:val="center"/>
              <w:rPr>
                <w:del w:id="67" w:author="Michael D. Scott" w:date="2012-02-05T14:52:00Z"/>
                <w:rFonts w:cs="Courier New"/>
                <w:sz w:val="40"/>
                <w:szCs w:val="40"/>
              </w:rPr>
            </w:pPr>
            <w:del w:id="68" w:author="Michael D. Scott" w:date="2012-02-05T14:52:00Z">
              <w:r w:rsidRPr="006F1ED3" w:rsidDel="000D1818">
                <w:rPr>
                  <w:rFonts w:cs="Courier New"/>
                  <w:sz w:val="40"/>
                  <w:szCs w:val="40"/>
                </w:rPr>
                <w:delText>9</w:delText>
              </w:r>
            </w:del>
          </w:p>
        </w:tc>
        <w:tc>
          <w:tcPr>
            <w:tcW w:w="0" w:type="auto"/>
          </w:tcPr>
          <w:p w:rsidR="003C5AFD" w:rsidRPr="006F1ED3" w:rsidDel="000D1818" w:rsidRDefault="003C5AFD" w:rsidP="003C5AFD">
            <w:pPr>
              <w:rPr>
                <w:del w:id="69" w:author="Michael D. Scott" w:date="2012-02-05T14:52:00Z"/>
                <w:rFonts w:cs="Courier New"/>
                <w:sz w:val="40"/>
                <w:szCs w:val="40"/>
              </w:rPr>
            </w:pPr>
            <w:del w:id="70" w:author="Michael D. Scott" w:date="2012-02-05T14:52:00Z">
              <w:r w:rsidDel="000D1818">
                <w:rPr>
                  <w:rFonts w:cs="Courier New"/>
                  <w:sz w:val="40"/>
                  <w:szCs w:val="40"/>
                </w:rPr>
                <w:delText>Score</w:delText>
              </w:r>
            </w:del>
          </w:p>
        </w:tc>
      </w:tr>
      <w:tr w:rsidR="003C5AFD" w:rsidDel="000D1818">
        <w:trPr>
          <w:trHeight w:val="70"/>
          <w:jc w:val="center"/>
          <w:del w:id="71" w:author="Michael D. Scott" w:date="2012-02-05T14:52:00Z"/>
        </w:trPr>
        <w:tc>
          <w:tcPr>
            <w:tcW w:w="0" w:type="auto"/>
          </w:tcPr>
          <w:p w:rsidR="003C5AFD" w:rsidRPr="006F1ED3" w:rsidDel="000D1818" w:rsidRDefault="003C5AFD" w:rsidP="003C5AFD">
            <w:pPr>
              <w:jc w:val="center"/>
              <w:rPr>
                <w:del w:id="72" w:author="Michael D. Scott" w:date="2012-02-05T14:52:00Z"/>
                <w:rFonts w:cs="Courier New"/>
                <w:sz w:val="40"/>
                <w:szCs w:val="40"/>
              </w:rPr>
            </w:pPr>
            <w:del w:id="73" w:author="Michael D. Scott" w:date="2012-02-05T14:52:00Z">
              <w:r w:rsidRPr="006F1ED3" w:rsidDel="000D1818">
                <w:rPr>
                  <w:rFonts w:cs="Courier New"/>
                  <w:sz w:val="40"/>
                  <w:szCs w:val="40"/>
                </w:rPr>
                <w:delText>10</w:delText>
              </w:r>
            </w:del>
          </w:p>
        </w:tc>
        <w:tc>
          <w:tcPr>
            <w:tcW w:w="0" w:type="auto"/>
          </w:tcPr>
          <w:p w:rsidR="003C5AFD" w:rsidRPr="006F1ED3" w:rsidDel="000D1818" w:rsidRDefault="003C5AFD" w:rsidP="003C5AFD">
            <w:pPr>
              <w:rPr>
                <w:del w:id="74" w:author="Michael D. Scott" w:date="2012-02-05T14:52:00Z"/>
                <w:rFonts w:cs="Courier New"/>
                <w:sz w:val="40"/>
                <w:szCs w:val="40"/>
              </w:rPr>
            </w:pPr>
            <w:del w:id="75" w:author="Michael D. Scott" w:date="2012-02-05T14:52:00Z">
              <w:r w:rsidDel="000D1818">
                <w:rPr>
                  <w:rFonts w:cs="Courier New"/>
                  <w:sz w:val="40"/>
                  <w:szCs w:val="40"/>
                </w:rPr>
                <w:delText>Square</w:delText>
              </w:r>
            </w:del>
          </w:p>
        </w:tc>
      </w:tr>
      <w:tr w:rsidR="003C5AFD" w:rsidDel="000D1818">
        <w:trPr>
          <w:jc w:val="center"/>
          <w:del w:id="76" w:author="Michael D. Scott" w:date="2012-02-05T14:52:00Z"/>
        </w:trPr>
        <w:tc>
          <w:tcPr>
            <w:tcW w:w="0" w:type="auto"/>
          </w:tcPr>
          <w:p w:rsidR="003C5AFD" w:rsidRPr="006F1ED3" w:rsidDel="000D1818" w:rsidRDefault="003C5AFD" w:rsidP="003C5AFD">
            <w:pPr>
              <w:jc w:val="center"/>
              <w:rPr>
                <w:del w:id="77" w:author="Michael D. Scott" w:date="2012-02-05T14:52:00Z"/>
                <w:rFonts w:cs="Courier New"/>
                <w:sz w:val="40"/>
                <w:szCs w:val="40"/>
              </w:rPr>
            </w:pPr>
            <w:del w:id="78" w:author="Michael D. Scott" w:date="2012-02-05T14:52:00Z">
              <w:r w:rsidRPr="006F1ED3" w:rsidDel="000D1818">
                <w:rPr>
                  <w:rFonts w:cs="Courier New"/>
                  <w:sz w:val="40"/>
                  <w:szCs w:val="40"/>
                </w:rPr>
                <w:delText>11</w:delText>
              </w:r>
            </w:del>
          </w:p>
        </w:tc>
        <w:tc>
          <w:tcPr>
            <w:tcW w:w="0" w:type="auto"/>
          </w:tcPr>
          <w:p w:rsidR="003C5AFD" w:rsidRPr="006F1ED3" w:rsidDel="000D1818" w:rsidRDefault="003C5AFD" w:rsidP="003C5AFD">
            <w:pPr>
              <w:rPr>
                <w:del w:id="79" w:author="Michael D. Scott" w:date="2012-02-05T14:52:00Z"/>
                <w:rFonts w:cs="Courier New"/>
                <w:sz w:val="40"/>
                <w:szCs w:val="40"/>
              </w:rPr>
            </w:pPr>
            <w:del w:id="80" w:author="Michael D. Scott" w:date="2012-02-05T14:52:00Z">
              <w:r w:rsidDel="000D1818">
                <w:rPr>
                  <w:rFonts w:cs="Courier New"/>
                  <w:sz w:val="40"/>
                  <w:szCs w:val="40"/>
                </w:rPr>
                <w:delText>Stones</w:delText>
              </w:r>
            </w:del>
          </w:p>
        </w:tc>
      </w:tr>
      <w:tr w:rsidR="003C5AFD" w:rsidDel="000D1818">
        <w:trPr>
          <w:jc w:val="center"/>
          <w:del w:id="81" w:author="Michael D. Scott" w:date="2012-02-05T14:52:00Z"/>
        </w:trPr>
        <w:tc>
          <w:tcPr>
            <w:tcW w:w="0" w:type="auto"/>
          </w:tcPr>
          <w:p w:rsidR="003C5AFD" w:rsidRPr="006F1ED3" w:rsidDel="000D1818" w:rsidRDefault="003C5AFD" w:rsidP="003C5AFD">
            <w:pPr>
              <w:jc w:val="center"/>
              <w:rPr>
                <w:del w:id="82" w:author="Michael D. Scott" w:date="2012-02-05T14:52:00Z"/>
                <w:rFonts w:cs="Courier New"/>
                <w:sz w:val="40"/>
                <w:szCs w:val="40"/>
              </w:rPr>
            </w:pPr>
            <w:del w:id="83" w:author="Michael D. Scott" w:date="2012-02-05T14:52:00Z">
              <w:r w:rsidRPr="006F1ED3" w:rsidDel="000D1818">
                <w:rPr>
                  <w:rFonts w:cs="Courier New"/>
                  <w:sz w:val="40"/>
                  <w:szCs w:val="40"/>
                </w:rPr>
                <w:delText>12</w:delText>
              </w:r>
            </w:del>
          </w:p>
        </w:tc>
        <w:tc>
          <w:tcPr>
            <w:tcW w:w="0" w:type="auto"/>
          </w:tcPr>
          <w:p w:rsidR="003C5AFD" w:rsidRPr="006F1ED3" w:rsidDel="000D1818" w:rsidRDefault="003C5AFD" w:rsidP="003C5AFD">
            <w:pPr>
              <w:rPr>
                <w:del w:id="84" w:author="Michael D. Scott" w:date="2012-02-05T14:52:00Z"/>
                <w:rFonts w:cs="Courier New"/>
                <w:sz w:val="40"/>
                <w:szCs w:val="40"/>
              </w:rPr>
            </w:pPr>
            <w:del w:id="85" w:author="Michael D. Scott" w:date="2012-02-05T14:52:00Z">
              <w:r w:rsidDel="000D1818">
                <w:rPr>
                  <w:rFonts w:cs="Courier New"/>
                  <w:sz w:val="40"/>
                  <w:szCs w:val="40"/>
                </w:rPr>
                <w:delText>Texas</w:delText>
              </w:r>
            </w:del>
          </w:p>
        </w:tc>
      </w:tr>
    </w:tbl>
    <w:p w:rsidR="003C5AFD" w:rsidDel="000D1818" w:rsidRDefault="003C5AFD" w:rsidP="003C5AFD">
      <w:pPr>
        <w:rPr>
          <w:del w:id="86" w:author="Michael D. Scott" w:date="2012-02-05T14:52:00Z"/>
          <w:sz w:val="24"/>
          <w:szCs w:val="24"/>
        </w:rPr>
      </w:pPr>
    </w:p>
    <w:p w:rsidR="003C5AFD" w:rsidRDefault="003C5AFD" w:rsidP="003C5AFD">
      <w:pPr>
        <w:jc w:val="center"/>
        <w:rPr>
          <w:rFonts w:ascii="Arial" w:hAnsi="Arial"/>
          <w:b/>
          <w:sz w:val="32"/>
        </w:rPr>
      </w:pPr>
      <w:r>
        <w:rPr>
          <w:rFonts w:ascii="Arial" w:hAnsi="Arial"/>
          <w:b/>
          <w:sz w:val="32"/>
        </w:rPr>
        <w:t xml:space="preserve">1. </w:t>
      </w:r>
      <w:r>
        <w:rPr>
          <w:rFonts w:ascii="Arial-BoldMT" w:hAnsi="Arial-BoldMT" w:cs="Arial-BoldMT"/>
          <w:b/>
          <w:bCs/>
          <w:sz w:val="32"/>
          <w:szCs w:val="32"/>
        </w:rPr>
        <w:t xml:space="preserve">Base </w:t>
      </w:r>
      <w:proofErr w:type="spellStart"/>
      <w:r>
        <w:rPr>
          <w:rFonts w:ascii="Arial-BoldMT" w:hAnsi="Arial-BoldMT" w:cs="Arial-BoldMT"/>
          <w:b/>
          <w:bCs/>
          <w:sz w:val="32"/>
          <w:szCs w:val="32"/>
        </w:rPr>
        <w:t>Tetracontakaidi</w:t>
      </w:r>
      <w:proofErr w:type="spellEnd"/>
    </w:p>
    <w:p w:rsidR="003C5AFD" w:rsidRDefault="003C5AFD" w:rsidP="003C5AFD">
      <w:pPr>
        <w:jc w:val="both"/>
        <w:rPr>
          <w:rFonts w:ascii="Arial" w:hAnsi="Arial"/>
        </w:rPr>
      </w:pPr>
    </w:p>
    <w:p w:rsidR="003C5AFD" w:rsidDel="000D1818" w:rsidRDefault="003C5AFD" w:rsidP="003C5AFD">
      <w:pPr>
        <w:pStyle w:val="Heading1"/>
        <w:tabs>
          <w:tab w:val="left" w:pos="0"/>
        </w:tabs>
        <w:jc w:val="center"/>
        <w:rPr>
          <w:del w:id="87" w:author="Michael D. Scott" w:date="2012-02-05T14:52:00Z"/>
        </w:rPr>
      </w:pPr>
      <w:del w:id="88" w:author="Michael D. Scott" w:date="2012-02-05T14:52:00Z">
        <w:r w:rsidDel="000D1818">
          <w:delText>Program Name: Base.java</w:delText>
        </w:r>
        <w:r w:rsidDel="000D1818">
          <w:tab/>
        </w:r>
        <w:r w:rsidDel="000D1818">
          <w:tab/>
          <w:delText>Input File: base.dat</w:delText>
        </w:r>
      </w:del>
    </w:p>
    <w:p w:rsidR="003C5AFD" w:rsidDel="000D1818" w:rsidRDefault="003C5AFD" w:rsidP="003C5AFD">
      <w:pPr>
        <w:rPr>
          <w:del w:id="89" w:author="Michael D. Scott" w:date="2012-02-05T14:52:00Z"/>
          <w:sz w:val="22"/>
          <w:szCs w:val="22"/>
        </w:rPr>
      </w:pPr>
    </w:p>
    <w:p w:rsidR="003C5AFD" w:rsidDel="000D1818" w:rsidRDefault="003C5AFD" w:rsidP="003C5AFD">
      <w:pPr>
        <w:rPr>
          <w:del w:id="90" w:author="Michael D. Scott" w:date="2012-02-05T14:52:00Z"/>
          <w:sz w:val="22"/>
          <w:szCs w:val="22"/>
        </w:rPr>
      </w:pPr>
      <w:del w:id="91" w:author="Michael D. Scott" w:date="2012-02-05T14:52:00Z">
        <w:r w:rsidDel="000D1818">
          <w:rPr>
            <w:sz w:val="22"/>
            <w:szCs w:val="22"/>
          </w:rPr>
          <w:delText>Write a program to convert a base 42 number to a base 10 number.</w:delText>
        </w:r>
      </w:del>
    </w:p>
    <w:p w:rsidR="003C5AFD" w:rsidDel="000D1818" w:rsidRDefault="003C5AFD" w:rsidP="003C5AFD">
      <w:pPr>
        <w:rPr>
          <w:del w:id="92" w:author="Michael D. Scott" w:date="2012-02-05T14:52:00Z"/>
          <w:sz w:val="22"/>
          <w:szCs w:val="22"/>
        </w:rPr>
      </w:pPr>
    </w:p>
    <w:p w:rsidR="003C5AFD" w:rsidDel="000D1818" w:rsidRDefault="003C5AFD" w:rsidP="003C5AFD">
      <w:pPr>
        <w:rPr>
          <w:del w:id="93" w:author="Michael D. Scott" w:date="2012-02-05T14:52:00Z"/>
          <w:sz w:val="22"/>
          <w:szCs w:val="22"/>
        </w:rPr>
      </w:pPr>
      <w:del w:id="94" w:author="Michael D. Scott" w:date="2012-02-05T14:52:00Z">
        <w:r w:rsidDel="000D1818">
          <w:rPr>
            <w:sz w:val="22"/>
            <w:szCs w:val="22"/>
          </w:rPr>
          <w:delText>The digits for the base 42 number are 0 through 9, a through z (with place values of 10 through 35), and the following digits:</w:delText>
        </w:r>
      </w:del>
    </w:p>
    <w:p w:rsidR="003C5AFD" w:rsidDel="000D1818" w:rsidRDefault="003C5AFD" w:rsidP="003C5AFD">
      <w:pPr>
        <w:rPr>
          <w:del w:id="95" w:author="Michael D. Scott" w:date="2012-02-05T14:52:00Z"/>
          <w:sz w:val="22"/>
          <w:szCs w:val="22"/>
        </w:rPr>
      </w:pPr>
    </w:p>
    <w:p w:rsidR="003C5AFD" w:rsidDel="000D1818" w:rsidRDefault="003C5AFD" w:rsidP="003C5AFD">
      <w:pPr>
        <w:rPr>
          <w:del w:id="96" w:author="Michael D. Scott" w:date="2012-02-05T14:52:00Z"/>
          <w:sz w:val="22"/>
          <w:szCs w:val="22"/>
        </w:rPr>
      </w:pPr>
      <w:del w:id="97" w:author="Michael D. Scott" w:date="2012-02-05T14:52:00Z">
        <w:r w:rsidDel="000D1818">
          <w:rPr>
            <w:sz w:val="22"/>
            <w:szCs w:val="22"/>
          </w:rPr>
          <w:delText>base 40 digit</w:delText>
        </w:r>
        <w:r w:rsidDel="000D1818">
          <w:rPr>
            <w:sz w:val="22"/>
            <w:szCs w:val="22"/>
          </w:rPr>
          <w:tab/>
        </w:r>
        <w:r w:rsidDel="000D1818">
          <w:rPr>
            <w:sz w:val="22"/>
            <w:szCs w:val="22"/>
          </w:rPr>
          <w:tab/>
          <w:delText>place value</w:delText>
        </w:r>
      </w:del>
      <w:del w:id="98" w:author="Michael D. Scott" w:date="2012-02-05T09:43:00Z">
        <w:r w:rsidDel="009468EC">
          <w:rPr>
            <w:sz w:val="22"/>
            <w:szCs w:val="22"/>
          </w:rPr>
          <w:delText xml:space="preserve"> in base 40</w:delText>
        </w:r>
      </w:del>
    </w:p>
    <w:p w:rsidR="003C5AFD" w:rsidRPr="006837BF" w:rsidDel="000D1818" w:rsidRDefault="003C5AFD" w:rsidP="003C5AFD">
      <w:pPr>
        <w:rPr>
          <w:del w:id="99" w:author="Michael D. Scott" w:date="2012-02-05T14:52:00Z"/>
          <w:rFonts w:ascii="Courier New" w:hAnsi="Courier New" w:cs="Courier New"/>
          <w:sz w:val="22"/>
          <w:szCs w:val="22"/>
        </w:rPr>
      </w:pPr>
      <w:del w:id="100" w:author="Michael D. Scott" w:date="2012-02-05T14:52:00Z">
        <w:r w:rsidRPr="006837BF" w:rsidDel="000D1818">
          <w:rPr>
            <w:rFonts w:ascii="Courier New" w:hAnsi="Courier New" w:cs="Courier New"/>
            <w:sz w:val="22"/>
            <w:szCs w:val="22"/>
          </w:rPr>
          <w:delText>!</w:delText>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RPr="006837BF" w:rsidDel="000D1818">
          <w:rPr>
            <w:rFonts w:ascii="Courier New" w:hAnsi="Courier New" w:cs="Courier New"/>
            <w:sz w:val="22"/>
            <w:szCs w:val="22"/>
          </w:rPr>
          <w:tab/>
          <w:delText>36</w:delText>
        </w:r>
      </w:del>
    </w:p>
    <w:p w:rsidR="003C5AFD" w:rsidRPr="006837BF" w:rsidDel="000D1818" w:rsidRDefault="003C5AFD" w:rsidP="003C5AFD">
      <w:pPr>
        <w:rPr>
          <w:del w:id="101" w:author="Michael D. Scott" w:date="2012-02-05T14:52:00Z"/>
          <w:rFonts w:ascii="Courier New" w:hAnsi="Courier New" w:cs="Courier New"/>
          <w:sz w:val="22"/>
          <w:szCs w:val="22"/>
        </w:rPr>
      </w:pPr>
      <w:del w:id="102" w:author="Michael D. Scott" w:date="2012-02-05T14:52:00Z">
        <w:r w:rsidRPr="006837BF" w:rsidDel="000D1818">
          <w:rPr>
            <w:rFonts w:ascii="Courier New" w:hAnsi="Courier New" w:cs="Courier New"/>
            <w:sz w:val="22"/>
            <w:szCs w:val="22"/>
          </w:rPr>
          <w:delText>?</w:delText>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RPr="006837BF" w:rsidDel="000D1818">
          <w:rPr>
            <w:rFonts w:ascii="Courier New" w:hAnsi="Courier New" w:cs="Courier New"/>
            <w:sz w:val="22"/>
            <w:szCs w:val="22"/>
          </w:rPr>
          <w:tab/>
          <w:delText>37</w:delText>
        </w:r>
      </w:del>
    </w:p>
    <w:p w:rsidR="003C5AFD" w:rsidRPr="006837BF" w:rsidDel="000D1818" w:rsidRDefault="003C5AFD" w:rsidP="003C5AFD">
      <w:pPr>
        <w:rPr>
          <w:del w:id="103" w:author="Michael D. Scott" w:date="2012-02-05T14:52:00Z"/>
          <w:rFonts w:ascii="Courier New" w:hAnsi="Courier New" w:cs="Courier New"/>
          <w:sz w:val="22"/>
          <w:szCs w:val="22"/>
        </w:rPr>
      </w:pPr>
      <w:del w:id="104" w:author="Michael D. Scott" w:date="2012-02-05T14:52:00Z">
        <w:r w:rsidRPr="006837BF" w:rsidDel="000D1818">
          <w:rPr>
            <w:rFonts w:ascii="Courier New" w:hAnsi="Courier New" w:cs="Courier New"/>
            <w:sz w:val="22"/>
            <w:szCs w:val="22"/>
          </w:rPr>
          <w:delText>@</w:delText>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RPr="006837BF" w:rsidDel="000D1818">
          <w:rPr>
            <w:rFonts w:ascii="Courier New" w:hAnsi="Courier New" w:cs="Courier New"/>
            <w:sz w:val="22"/>
            <w:szCs w:val="22"/>
          </w:rPr>
          <w:tab/>
          <w:delText>38</w:delText>
        </w:r>
      </w:del>
    </w:p>
    <w:p w:rsidR="003C5AFD" w:rsidRPr="006837BF" w:rsidDel="000D1818" w:rsidRDefault="003C5AFD" w:rsidP="003C5AFD">
      <w:pPr>
        <w:rPr>
          <w:del w:id="105" w:author="Michael D. Scott" w:date="2012-02-05T14:52:00Z"/>
          <w:rFonts w:ascii="Courier New" w:hAnsi="Courier New" w:cs="Courier New"/>
          <w:sz w:val="22"/>
          <w:szCs w:val="22"/>
        </w:rPr>
      </w:pPr>
      <w:del w:id="106" w:author="Michael D. Scott" w:date="2012-02-05T14:52:00Z">
        <w:r w:rsidRPr="006837BF" w:rsidDel="000D1818">
          <w:rPr>
            <w:rFonts w:ascii="Courier New" w:hAnsi="Courier New" w:cs="Courier New"/>
            <w:sz w:val="22"/>
            <w:szCs w:val="22"/>
          </w:rPr>
          <w:delText>#</w:delText>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RPr="006837BF" w:rsidDel="000D1818">
          <w:rPr>
            <w:rFonts w:ascii="Courier New" w:hAnsi="Courier New" w:cs="Courier New"/>
            <w:sz w:val="22"/>
            <w:szCs w:val="22"/>
          </w:rPr>
          <w:tab/>
          <w:delText>39</w:delText>
        </w:r>
      </w:del>
    </w:p>
    <w:p w:rsidR="003C5AFD" w:rsidRPr="006837BF" w:rsidDel="000D1818" w:rsidRDefault="003C5AFD" w:rsidP="003C5AFD">
      <w:pPr>
        <w:rPr>
          <w:del w:id="107" w:author="Michael D. Scott" w:date="2012-02-05T14:52:00Z"/>
          <w:rFonts w:ascii="Courier New" w:hAnsi="Courier New" w:cs="Courier New"/>
          <w:sz w:val="22"/>
          <w:szCs w:val="22"/>
        </w:rPr>
      </w:pPr>
      <w:del w:id="108" w:author="Michael D. Scott" w:date="2012-02-05T14:52:00Z">
        <w:r w:rsidRPr="006837BF" w:rsidDel="000D1818">
          <w:rPr>
            <w:rFonts w:ascii="Courier New" w:hAnsi="Courier New" w:cs="Courier New"/>
            <w:sz w:val="22"/>
            <w:szCs w:val="22"/>
          </w:rPr>
          <w:delText>$</w:delText>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RPr="006837BF" w:rsidDel="000D1818">
          <w:rPr>
            <w:rFonts w:ascii="Courier New" w:hAnsi="Courier New" w:cs="Courier New"/>
            <w:sz w:val="22"/>
            <w:szCs w:val="22"/>
          </w:rPr>
          <w:tab/>
          <w:delText>40</w:delText>
        </w:r>
      </w:del>
    </w:p>
    <w:p w:rsidR="003C5AFD" w:rsidRDefault="003C5AFD" w:rsidP="003C5AFD">
      <w:pPr>
        <w:rPr>
          <w:ins w:id="109" w:author="Michael D. Scott" w:date="2012-02-05T14:53:00Z"/>
          <w:rFonts w:ascii="Courier New" w:hAnsi="Courier New" w:cs="Courier New"/>
          <w:b/>
          <w:sz w:val="22"/>
          <w:szCs w:val="22"/>
        </w:rPr>
      </w:pPr>
      <w:del w:id="110" w:author="Michael D. Scott" w:date="2012-02-05T14:52:00Z">
        <w:r w:rsidRPr="006837BF" w:rsidDel="000D1818">
          <w:rPr>
            <w:rFonts w:ascii="Courier New" w:hAnsi="Courier New" w:cs="Courier New"/>
            <w:sz w:val="22"/>
            <w:szCs w:val="22"/>
          </w:rPr>
          <w:delText>%</w:delText>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RPr="006837BF" w:rsidDel="000D1818">
          <w:rPr>
            <w:rFonts w:ascii="Courier New" w:hAnsi="Courier New" w:cs="Courier New"/>
            <w:sz w:val="22"/>
            <w:szCs w:val="22"/>
          </w:rPr>
          <w:tab/>
        </w:r>
        <w:r w:rsidDel="000D1818">
          <w:rPr>
            <w:rFonts w:ascii="Courier New" w:hAnsi="Courier New" w:cs="Courier New"/>
            <w:sz w:val="22"/>
            <w:szCs w:val="22"/>
          </w:rPr>
          <w:delText>41</w:delText>
        </w:r>
      </w:del>
      <w:ins w:id="111" w:author="Michael D. Scott" w:date="2012-02-05T14:52:00Z">
        <w:r w:rsidR="000D1818">
          <w:rPr>
            <w:rFonts w:ascii="Courier New" w:hAnsi="Courier New" w:cs="Courier New"/>
            <w:b/>
            <w:sz w:val="22"/>
            <w:szCs w:val="22"/>
          </w:rPr>
          <w:t>JUDGES DATA FILE</w:t>
        </w:r>
      </w:ins>
    </w:p>
    <w:p w:rsidR="000D1818" w:rsidRPr="00574C71" w:rsidRDefault="000D1818" w:rsidP="00574C71">
      <w:pPr>
        <w:pStyle w:val="PlainText"/>
        <w:rPr>
          <w:ins w:id="112" w:author="Michael D. Scott" w:date="2012-02-05T14:54:00Z"/>
          <w:sz w:val="21"/>
          <w:szCs w:val="21"/>
        </w:rPr>
      </w:pPr>
      <w:ins w:id="113" w:author="Michael D. Scott" w:date="2012-02-05T14:54:00Z">
        <w:r w:rsidRPr="00574C71">
          <w:rPr>
            <w:sz w:val="21"/>
            <w:szCs w:val="21"/>
          </w:rPr>
          <w:t>29</w:t>
        </w:r>
      </w:ins>
    </w:p>
    <w:p w:rsidR="000D1818" w:rsidRPr="00574C71" w:rsidRDefault="000D1818" w:rsidP="00574C71">
      <w:pPr>
        <w:pStyle w:val="PlainText"/>
        <w:rPr>
          <w:ins w:id="114" w:author="Michael D. Scott" w:date="2012-02-05T14:54:00Z"/>
          <w:sz w:val="21"/>
          <w:szCs w:val="21"/>
        </w:rPr>
      </w:pPr>
      <w:ins w:id="115" w:author="Michael D. Scott" w:date="2012-02-05T14:54:00Z">
        <w:r w:rsidRPr="00574C71">
          <w:rPr>
            <w:sz w:val="21"/>
            <w:szCs w:val="21"/>
          </w:rPr>
          <w:t>1111</w:t>
        </w:r>
      </w:ins>
    </w:p>
    <w:p w:rsidR="000D1818" w:rsidRPr="00574C71" w:rsidRDefault="000D1818" w:rsidP="00574C71">
      <w:pPr>
        <w:pStyle w:val="PlainText"/>
        <w:rPr>
          <w:ins w:id="116" w:author="Michael D. Scott" w:date="2012-02-05T14:54:00Z"/>
          <w:sz w:val="21"/>
          <w:szCs w:val="21"/>
        </w:rPr>
      </w:pPr>
      <w:proofErr w:type="spellStart"/>
      <w:proofErr w:type="gramStart"/>
      <w:ins w:id="117" w:author="Michael D. Scott" w:date="2012-02-05T14:54:00Z">
        <w:r w:rsidRPr="00574C71">
          <w:rPr>
            <w:sz w:val="21"/>
            <w:szCs w:val="21"/>
          </w:rPr>
          <w:t>gggggg</w:t>
        </w:r>
        <w:proofErr w:type="spellEnd"/>
        <w:proofErr w:type="gramEnd"/>
      </w:ins>
    </w:p>
    <w:p w:rsidR="000D1818" w:rsidRPr="00574C71" w:rsidRDefault="000D1818" w:rsidP="00574C71">
      <w:pPr>
        <w:pStyle w:val="PlainText"/>
        <w:rPr>
          <w:ins w:id="118" w:author="Michael D. Scott" w:date="2012-02-05T14:54:00Z"/>
          <w:sz w:val="21"/>
          <w:szCs w:val="21"/>
        </w:rPr>
      </w:pPr>
      <w:ins w:id="119" w:author="Michael D. Scott" w:date="2012-02-05T14:54:00Z">
        <w:r w:rsidRPr="00574C71">
          <w:rPr>
            <w:sz w:val="21"/>
            <w:szCs w:val="21"/>
          </w:rPr>
          <w:t>!?</w:t>
        </w:r>
      </w:ins>
    </w:p>
    <w:p w:rsidR="000D1818" w:rsidRPr="00574C71" w:rsidRDefault="000D1818" w:rsidP="00574C71">
      <w:pPr>
        <w:pStyle w:val="PlainText"/>
        <w:rPr>
          <w:ins w:id="120" w:author="Michael D. Scott" w:date="2012-02-05T14:54:00Z"/>
          <w:sz w:val="21"/>
          <w:szCs w:val="21"/>
        </w:rPr>
      </w:pPr>
      <w:ins w:id="121" w:author="Michael D. Scott" w:date="2012-02-05T14:54:00Z">
        <w:r w:rsidRPr="00574C71">
          <w:rPr>
            <w:sz w:val="21"/>
            <w:szCs w:val="21"/>
          </w:rPr>
          <w:t>%%%@a</w:t>
        </w:r>
      </w:ins>
    </w:p>
    <w:p w:rsidR="000D1818" w:rsidRPr="00574C71" w:rsidRDefault="000D1818" w:rsidP="00574C71">
      <w:pPr>
        <w:pStyle w:val="PlainText"/>
        <w:rPr>
          <w:ins w:id="122" w:author="Michael D. Scott" w:date="2012-02-05T14:54:00Z"/>
          <w:sz w:val="21"/>
          <w:szCs w:val="21"/>
        </w:rPr>
      </w:pPr>
      <w:proofErr w:type="spellStart"/>
      <w:proofErr w:type="gramStart"/>
      <w:ins w:id="123" w:author="Michael D. Scott" w:date="2012-02-05T14:54:00Z">
        <w:r w:rsidRPr="00574C71">
          <w:rPr>
            <w:sz w:val="21"/>
            <w:szCs w:val="21"/>
          </w:rPr>
          <w:t>utcs</w:t>
        </w:r>
        <w:proofErr w:type="spellEnd"/>
        <w:proofErr w:type="gramEnd"/>
        <w:r w:rsidRPr="00574C71">
          <w:rPr>
            <w:sz w:val="21"/>
            <w:szCs w:val="21"/>
          </w:rPr>
          <w:t>!</w:t>
        </w:r>
      </w:ins>
    </w:p>
    <w:p w:rsidR="000D1818" w:rsidRPr="00574C71" w:rsidRDefault="000D1818" w:rsidP="00574C71">
      <w:pPr>
        <w:pStyle w:val="PlainText"/>
        <w:rPr>
          <w:ins w:id="124" w:author="Michael D. Scott" w:date="2012-02-05T14:54:00Z"/>
          <w:sz w:val="21"/>
          <w:szCs w:val="21"/>
        </w:rPr>
      </w:pPr>
      <w:ins w:id="125" w:author="Michael D. Scott" w:date="2012-02-05T14:54:00Z">
        <w:r w:rsidRPr="00574C71">
          <w:rPr>
            <w:sz w:val="21"/>
            <w:szCs w:val="21"/>
          </w:rPr>
          <w:t>0</w:t>
        </w:r>
      </w:ins>
    </w:p>
    <w:p w:rsidR="000D1818" w:rsidRPr="00574C71" w:rsidRDefault="000D1818" w:rsidP="00574C71">
      <w:pPr>
        <w:pStyle w:val="PlainText"/>
        <w:rPr>
          <w:ins w:id="126" w:author="Michael D. Scott" w:date="2012-02-05T14:54:00Z"/>
          <w:sz w:val="21"/>
          <w:szCs w:val="21"/>
        </w:rPr>
      </w:pPr>
      <w:ins w:id="127" w:author="Michael D. Scott" w:date="2012-02-05T14:54:00Z">
        <w:r w:rsidRPr="00574C71">
          <w:rPr>
            <w:sz w:val="21"/>
            <w:szCs w:val="21"/>
          </w:rPr>
          <w:t>10</w:t>
        </w:r>
      </w:ins>
    </w:p>
    <w:p w:rsidR="000D1818" w:rsidRPr="00574C71" w:rsidRDefault="000D1818" w:rsidP="00574C71">
      <w:pPr>
        <w:pStyle w:val="PlainText"/>
        <w:rPr>
          <w:ins w:id="128" w:author="Michael D. Scott" w:date="2012-02-05T14:54:00Z"/>
          <w:sz w:val="21"/>
          <w:szCs w:val="21"/>
        </w:rPr>
      </w:pPr>
      <w:ins w:id="129" w:author="Michael D. Scott" w:date="2012-02-05T14:54:00Z">
        <w:r w:rsidRPr="00574C71">
          <w:rPr>
            <w:sz w:val="21"/>
            <w:szCs w:val="21"/>
          </w:rPr>
          <w:t>-101</w:t>
        </w:r>
      </w:ins>
    </w:p>
    <w:p w:rsidR="000D1818" w:rsidRPr="00574C71" w:rsidRDefault="000D1818" w:rsidP="00574C71">
      <w:pPr>
        <w:pStyle w:val="PlainText"/>
        <w:rPr>
          <w:ins w:id="130" w:author="Michael D. Scott" w:date="2012-02-05T14:54:00Z"/>
          <w:sz w:val="21"/>
          <w:szCs w:val="21"/>
        </w:rPr>
      </w:pPr>
      <w:proofErr w:type="gramStart"/>
      <w:ins w:id="131" w:author="Michael D. Scott" w:date="2012-02-05T14:54:00Z">
        <w:r w:rsidRPr="00574C71">
          <w:rPr>
            <w:sz w:val="21"/>
            <w:szCs w:val="21"/>
          </w:rPr>
          <w:t>+a!</w:t>
        </w:r>
        <w:proofErr w:type="gramEnd"/>
      </w:ins>
    </w:p>
    <w:p w:rsidR="000D1818" w:rsidRPr="00574C71" w:rsidRDefault="000D1818" w:rsidP="00574C71">
      <w:pPr>
        <w:pStyle w:val="PlainText"/>
        <w:rPr>
          <w:ins w:id="132" w:author="Michael D. Scott" w:date="2012-02-05T14:54:00Z"/>
          <w:sz w:val="21"/>
          <w:szCs w:val="21"/>
        </w:rPr>
      </w:pPr>
      <w:proofErr w:type="spellStart"/>
      <w:proofErr w:type="gramStart"/>
      <w:ins w:id="133" w:author="Michael D. Scott" w:date="2012-02-05T14:54:00Z">
        <w:r w:rsidRPr="00574C71">
          <w:rPr>
            <w:sz w:val="21"/>
            <w:szCs w:val="21"/>
          </w:rPr>
          <w:t>ghijkl</w:t>
        </w:r>
        <w:proofErr w:type="spellEnd"/>
        <w:proofErr w:type="gramEnd"/>
      </w:ins>
    </w:p>
    <w:p w:rsidR="000D1818" w:rsidRPr="00574C71" w:rsidRDefault="000D1818" w:rsidP="00574C71">
      <w:pPr>
        <w:pStyle w:val="PlainText"/>
        <w:rPr>
          <w:ins w:id="134" w:author="Michael D. Scott" w:date="2012-02-05T14:54:00Z"/>
          <w:sz w:val="21"/>
          <w:szCs w:val="21"/>
        </w:rPr>
      </w:pPr>
      <w:ins w:id="135" w:author="Michael D. Scott" w:date="2012-02-05T14:54:00Z">
        <w:r w:rsidRPr="00574C71">
          <w:rPr>
            <w:sz w:val="21"/>
            <w:szCs w:val="21"/>
          </w:rPr>
          <w:t>-1234</w:t>
        </w:r>
      </w:ins>
    </w:p>
    <w:p w:rsidR="000D1818" w:rsidRPr="00574C71" w:rsidRDefault="000D1818" w:rsidP="00574C71">
      <w:pPr>
        <w:pStyle w:val="PlainText"/>
        <w:rPr>
          <w:ins w:id="136" w:author="Michael D. Scott" w:date="2012-02-05T14:54:00Z"/>
          <w:sz w:val="21"/>
          <w:szCs w:val="21"/>
        </w:rPr>
      </w:pPr>
      <w:proofErr w:type="gramStart"/>
      <w:ins w:id="137" w:author="Michael D. Scott" w:date="2012-02-05T14:54:00Z">
        <w:r w:rsidRPr="00574C71">
          <w:rPr>
            <w:sz w:val="21"/>
            <w:szCs w:val="21"/>
          </w:rPr>
          <w:t>mike</w:t>
        </w:r>
        <w:proofErr w:type="gramEnd"/>
      </w:ins>
    </w:p>
    <w:p w:rsidR="000D1818" w:rsidRPr="00574C71" w:rsidRDefault="000D1818" w:rsidP="00574C71">
      <w:pPr>
        <w:pStyle w:val="PlainText"/>
        <w:rPr>
          <w:ins w:id="138" w:author="Michael D. Scott" w:date="2012-02-05T14:54:00Z"/>
          <w:sz w:val="21"/>
          <w:szCs w:val="21"/>
        </w:rPr>
      </w:pPr>
      <w:proofErr w:type="spellStart"/>
      <w:proofErr w:type="gramStart"/>
      <w:ins w:id="139" w:author="Michael D. Scott" w:date="2012-02-05T14:54:00Z">
        <w:r w:rsidRPr="00574C71">
          <w:rPr>
            <w:sz w:val="21"/>
            <w:szCs w:val="21"/>
          </w:rPr>
          <w:t>mitra</w:t>
        </w:r>
        <w:proofErr w:type="spellEnd"/>
        <w:proofErr w:type="gramEnd"/>
      </w:ins>
    </w:p>
    <w:p w:rsidR="000D1818" w:rsidRPr="00574C71" w:rsidRDefault="000D1818" w:rsidP="00574C71">
      <w:pPr>
        <w:pStyle w:val="PlainText"/>
        <w:rPr>
          <w:ins w:id="140" w:author="Michael D. Scott" w:date="2012-02-05T14:54:00Z"/>
          <w:sz w:val="21"/>
          <w:szCs w:val="21"/>
        </w:rPr>
      </w:pPr>
      <w:ins w:id="141" w:author="Michael D. Scott" w:date="2012-02-05T14:54:00Z">
        <w:r w:rsidRPr="00574C71">
          <w:rPr>
            <w:sz w:val="21"/>
            <w:szCs w:val="21"/>
          </w:rPr>
          <w:t>-</w:t>
        </w:r>
        <w:proofErr w:type="spellStart"/>
        <w:r w:rsidRPr="00574C71">
          <w:rPr>
            <w:sz w:val="21"/>
            <w:szCs w:val="21"/>
          </w:rPr>
          <w:t>mitra</w:t>
        </w:r>
        <w:proofErr w:type="spellEnd"/>
      </w:ins>
    </w:p>
    <w:p w:rsidR="000D1818" w:rsidRPr="00574C71" w:rsidRDefault="000D1818" w:rsidP="00574C71">
      <w:pPr>
        <w:pStyle w:val="PlainText"/>
        <w:rPr>
          <w:ins w:id="142" w:author="Michael D. Scott" w:date="2012-02-05T14:54:00Z"/>
          <w:sz w:val="21"/>
          <w:szCs w:val="21"/>
        </w:rPr>
      </w:pPr>
      <w:proofErr w:type="spellStart"/>
      <w:proofErr w:type="gramStart"/>
      <w:ins w:id="143" w:author="Michael D. Scott" w:date="2012-02-05T14:54:00Z">
        <w:r w:rsidRPr="00574C71">
          <w:rPr>
            <w:sz w:val="21"/>
            <w:szCs w:val="21"/>
          </w:rPr>
          <w:t>ut</w:t>
        </w:r>
        <w:proofErr w:type="spellEnd"/>
        <w:proofErr w:type="gramEnd"/>
      </w:ins>
    </w:p>
    <w:p w:rsidR="000D1818" w:rsidRPr="00574C71" w:rsidRDefault="000D1818" w:rsidP="00574C71">
      <w:pPr>
        <w:pStyle w:val="PlainText"/>
        <w:rPr>
          <w:ins w:id="144" w:author="Michael D. Scott" w:date="2012-02-05T14:54:00Z"/>
          <w:sz w:val="21"/>
          <w:szCs w:val="21"/>
        </w:rPr>
      </w:pPr>
      <w:ins w:id="145" w:author="Michael D. Scott" w:date="2012-02-05T14:54:00Z">
        <w:r w:rsidRPr="00574C71">
          <w:rPr>
            <w:sz w:val="21"/>
            <w:szCs w:val="21"/>
          </w:rPr>
          <w:t>!?!!</w:t>
        </w:r>
      </w:ins>
    </w:p>
    <w:p w:rsidR="000D1818" w:rsidRPr="00574C71" w:rsidRDefault="000D1818" w:rsidP="00574C71">
      <w:pPr>
        <w:pStyle w:val="PlainText"/>
        <w:rPr>
          <w:ins w:id="146" w:author="Michael D. Scott" w:date="2012-02-05T14:54:00Z"/>
          <w:sz w:val="21"/>
          <w:szCs w:val="21"/>
        </w:rPr>
      </w:pPr>
      <w:ins w:id="147" w:author="Michael D. Scott" w:date="2012-02-05T14:54:00Z">
        <w:r w:rsidRPr="00574C71">
          <w:rPr>
            <w:sz w:val="21"/>
            <w:szCs w:val="21"/>
          </w:rPr>
          <w:t>?$%#@</w:t>
        </w:r>
      </w:ins>
    </w:p>
    <w:p w:rsidR="000D1818" w:rsidRPr="00574C71" w:rsidRDefault="000D1818" w:rsidP="00574C71">
      <w:pPr>
        <w:pStyle w:val="PlainText"/>
        <w:rPr>
          <w:ins w:id="148" w:author="Michael D. Scott" w:date="2012-02-05T14:54:00Z"/>
          <w:sz w:val="21"/>
          <w:szCs w:val="21"/>
        </w:rPr>
      </w:pPr>
      <w:ins w:id="149" w:author="Michael D. Scott" w:date="2012-02-05T14:54:00Z">
        <w:r w:rsidRPr="00574C71">
          <w:rPr>
            <w:sz w:val="21"/>
            <w:szCs w:val="21"/>
          </w:rPr>
          <w:t>a0000</w:t>
        </w:r>
      </w:ins>
    </w:p>
    <w:p w:rsidR="000D1818" w:rsidRPr="00574C71" w:rsidRDefault="000D1818" w:rsidP="00574C71">
      <w:pPr>
        <w:pStyle w:val="PlainText"/>
        <w:rPr>
          <w:ins w:id="150" w:author="Michael D. Scott" w:date="2012-02-05T14:54:00Z"/>
          <w:sz w:val="21"/>
          <w:szCs w:val="21"/>
        </w:rPr>
      </w:pPr>
      <w:ins w:id="151" w:author="Michael D. Scott" w:date="2012-02-05T14:54:00Z">
        <w:r w:rsidRPr="00574C71">
          <w:rPr>
            <w:sz w:val="21"/>
            <w:szCs w:val="21"/>
          </w:rPr>
          <w:t>g00000</w:t>
        </w:r>
      </w:ins>
    </w:p>
    <w:p w:rsidR="000D1818" w:rsidRPr="00574C71" w:rsidRDefault="000D1818" w:rsidP="00574C71">
      <w:pPr>
        <w:pStyle w:val="PlainText"/>
        <w:rPr>
          <w:ins w:id="152" w:author="Michael D. Scott" w:date="2012-02-05T14:54:00Z"/>
          <w:sz w:val="21"/>
          <w:szCs w:val="21"/>
        </w:rPr>
      </w:pPr>
      <w:ins w:id="153" w:author="Michael D. Scott" w:date="2012-02-05T14:54:00Z">
        <w:r w:rsidRPr="00574C71">
          <w:rPr>
            <w:sz w:val="21"/>
            <w:szCs w:val="21"/>
          </w:rPr>
          <w:t>!</w:t>
        </w:r>
      </w:ins>
    </w:p>
    <w:p w:rsidR="000D1818" w:rsidRPr="00574C71" w:rsidRDefault="000D1818" w:rsidP="00574C71">
      <w:pPr>
        <w:pStyle w:val="PlainText"/>
        <w:rPr>
          <w:ins w:id="154" w:author="Michael D. Scott" w:date="2012-02-05T14:54:00Z"/>
          <w:sz w:val="21"/>
          <w:szCs w:val="21"/>
        </w:rPr>
      </w:pPr>
      <w:ins w:id="155" w:author="Michael D. Scott" w:date="2012-02-05T14:54:00Z">
        <w:r w:rsidRPr="00574C71">
          <w:rPr>
            <w:sz w:val="21"/>
            <w:szCs w:val="21"/>
          </w:rPr>
          <w:t>@</w:t>
        </w:r>
      </w:ins>
    </w:p>
    <w:p w:rsidR="000D1818" w:rsidRPr="00574C71" w:rsidRDefault="000D1818" w:rsidP="00574C71">
      <w:pPr>
        <w:pStyle w:val="PlainText"/>
        <w:rPr>
          <w:ins w:id="156" w:author="Michael D. Scott" w:date="2012-02-05T14:54:00Z"/>
          <w:sz w:val="21"/>
          <w:szCs w:val="21"/>
        </w:rPr>
      </w:pPr>
      <w:ins w:id="157" w:author="Michael D. Scott" w:date="2012-02-05T14:54:00Z">
        <w:r w:rsidRPr="00574C71">
          <w:rPr>
            <w:sz w:val="21"/>
            <w:szCs w:val="21"/>
          </w:rPr>
          <w:t>#</w:t>
        </w:r>
      </w:ins>
    </w:p>
    <w:p w:rsidR="000D1818" w:rsidRPr="00574C71" w:rsidRDefault="000D1818" w:rsidP="00574C71">
      <w:pPr>
        <w:pStyle w:val="PlainText"/>
        <w:rPr>
          <w:ins w:id="158" w:author="Michael D. Scott" w:date="2012-02-05T14:54:00Z"/>
          <w:sz w:val="21"/>
          <w:szCs w:val="21"/>
        </w:rPr>
      </w:pPr>
      <w:ins w:id="159" w:author="Michael D. Scott" w:date="2012-02-05T14:54:00Z">
        <w:r w:rsidRPr="00574C71">
          <w:rPr>
            <w:sz w:val="21"/>
            <w:szCs w:val="21"/>
          </w:rPr>
          <w:t>$</w:t>
        </w:r>
      </w:ins>
    </w:p>
    <w:p w:rsidR="000D1818" w:rsidRPr="00574C71" w:rsidRDefault="000D1818" w:rsidP="00574C71">
      <w:pPr>
        <w:pStyle w:val="PlainText"/>
        <w:rPr>
          <w:ins w:id="160" w:author="Michael D. Scott" w:date="2012-02-05T14:54:00Z"/>
          <w:sz w:val="21"/>
          <w:szCs w:val="21"/>
        </w:rPr>
      </w:pPr>
      <w:ins w:id="161" w:author="Michael D. Scott" w:date="2012-02-05T14:54:00Z">
        <w:r w:rsidRPr="00574C71">
          <w:rPr>
            <w:sz w:val="21"/>
            <w:szCs w:val="21"/>
          </w:rPr>
          <w:t>%</w:t>
        </w:r>
      </w:ins>
    </w:p>
    <w:p w:rsidR="000D1818" w:rsidRPr="00574C71" w:rsidRDefault="000D1818" w:rsidP="00574C71">
      <w:pPr>
        <w:pStyle w:val="PlainText"/>
        <w:rPr>
          <w:ins w:id="162" w:author="Michael D. Scott" w:date="2012-02-05T14:54:00Z"/>
          <w:sz w:val="21"/>
          <w:szCs w:val="21"/>
        </w:rPr>
      </w:pPr>
      <w:ins w:id="163" w:author="Michael D. Scott" w:date="2012-02-05T14:54:00Z">
        <w:r w:rsidRPr="00574C71">
          <w:rPr>
            <w:sz w:val="21"/>
            <w:szCs w:val="21"/>
          </w:rPr>
          <w:t>?</w:t>
        </w:r>
      </w:ins>
    </w:p>
    <w:p w:rsidR="000D1818" w:rsidRPr="00574C71" w:rsidRDefault="000D1818" w:rsidP="00574C71">
      <w:pPr>
        <w:pStyle w:val="PlainText"/>
        <w:rPr>
          <w:ins w:id="164" w:author="Michael D. Scott" w:date="2012-02-05T14:54:00Z"/>
          <w:sz w:val="21"/>
          <w:szCs w:val="21"/>
        </w:rPr>
      </w:pPr>
      <w:ins w:id="165" w:author="Michael D. Scott" w:date="2012-02-05T14:54:00Z">
        <w:r w:rsidRPr="00574C71">
          <w:rPr>
            <w:sz w:val="21"/>
            <w:szCs w:val="21"/>
          </w:rPr>
          <w:t>-</w:t>
        </w:r>
        <w:proofErr w:type="spellStart"/>
        <w:r w:rsidRPr="00574C71">
          <w:rPr>
            <w:sz w:val="21"/>
            <w:szCs w:val="21"/>
          </w:rPr>
          <w:t>a%m</w:t>
        </w:r>
        <w:proofErr w:type="spellEnd"/>
      </w:ins>
    </w:p>
    <w:p w:rsidR="000D1818" w:rsidRPr="00574C71" w:rsidRDefault="000D1818" w:rsidP="00574C71">
      <w:pPr>
        <w:pStyle w:val="PlainText"/>
        <w:rPr>
          <w:ins w:id="166" w:author="Michael D. Scott" w:date="2012-02-05T14:54:00Z"/>
          <w:sz w:val="21"/>
          <w:szCs w:val="21"/>
        </w:rPr>
      </w:pPr>
      <w:proofErr w:type="spellStart"/>
      <w:proofErr w:type="gramStart"/>
      <w:ins w:id="167" w:author="Michael D. Scott" w:date="2012-02-05T14:54:00Z">
        <w:r w:rsidRPr="00574C71">
          <w:rPr>
            <w:sz w:val="21"/>
            <w:szCs w:val="21"/>
          </w:rPr>
          <w:t>unt</w:t>
        </w:r>
        <w:proofErr w:type="spellEnd"/>
        <w:proofErr w:type="gramEnd"/>
      </w:ins>
    </w:p>
    <w:p w:rsidR="000D1818" w:rsidRDefault="000D1818" w:rsidP="00574C71">
      <w:pPr>
        <w:pStyle w:val="PlainText"/>
        <w:rPr>
          <w:ins w:id="168" w:author="Michael D. Scott" w:date="2012-02-05T14:54:00Z"/>
        </w:rPr>
      </w:pPr>
      <w:ins w:id="169" w:author="Michael D. Scott" w:date="2012-02-05T14:54:00Z">
        <w:r w:rsidRPr="00574C71">
          <w:rPr>
            <w:sz w:val="21"/>
            <w:szCs w:val="21"/>
          </w:rPr>
          <w:t>-</w:t>
        </w:r>
        <w:proofErr w:type="spellStart"/>
        <w:r w:rsidRPr="00574C71">
          <w:rPr>
            <w:sz w:val="21"/>
            <w:szCs w:val="21"/>
          </w:rPr>
          <w:t>gggggg</w:t>
        </w:r>
        <w:proofErr w:type="spellEnd"/>
      </w:ins>
    </w:p>
    <w:p w:rsidR="000D1818" w:rsidRDefault="000D1818" w:rsidP="003C5AFD">
      <w:pPr>
        <w:rPr>
          <w:ins w:id="170" w:author="Michael D. Scott" w:date="2012-02-05T14:52:00Z"/>
          <w:rFonts w:ascii="Courier New" w:hAnsi="Courier New" w:cs="Courier New"/>
          <w:b/>
          <w:sz w:val="22"/>
          <w:szCs w:val="22"/>
        </w:rPr>
      </w:pPr>
    </w:p>
    <w:p w:rsidR="000D1818" w:rsidRDefault="000D1818" w:rsidP="003C5AFD">
      <w:pPr>
        <w:rPr>
          <w:ins w:id="171" w:author="Michael D. Scott" w:date="2012-02-05T14:52:00Z"/>
          <w:rFonts w:ascii="Courier New" w:hAnsi="Courier New" w:cs="Courier New"/>
          <w:b/>
          <w:sz w:val="22"/>
          <w:szCs w:val="22"/>
        </w:rPr>
      </w:pPr>
    </w:p>
    <w:p w:rsidR="000D1818" w:rsidRPr="000D1818" w:rsidRDefault="000D1818" w:rsidP="003C5AFD">
      <w:pPr>
        <w:rPr>
          <w:rFonts w:ascii="Courier New" w:hAnsi="Courier New" w:cs="Courier New"/>
          <w:b/>
          <w:sz w:val="22"/>
          <w:szCs w:val="22"/>
          <w:rPrChange w:id="172" w:author="Michael D. Scott" w:date="2012-02-05T14:52:00Z">
            <w:rPr>
              <w:rFonts w:ascii="Courier New" w:hAnsi="Courier New" w:cs="Courier New"/>
              <w:sz w:val="22"/>
              <w:szCs w:val="22"/>
            </w:rPr>
          </w:rPrChange>
        </w:rPr>
      </w:pPr>
      <w:ins w:id="173" w:author="Michael D. Scott" w:date="2012-02-05T14:52:00Z">
        <w:r>
          <w:rPr>
            <w:rFonts w:ascii="Courier New" w:hAnsi="Courier New" w:cs="Courier New"/>
            <w:b/>
            <w:sz w:val="22"/>
            <w:szCs w:val="22"/>
          </w:rPr>
          <w:t>JUDGES OUTPUT</w:t>
        </w:r>
      </w:ins>
    </w:p>
    <w:p w:rsidR="000D1818" w:rsidRPr="0087331D" w:rsidRDefault="000D1818" w:rsidP="0087331D">
      <w:pPr>
        <w:pStyle w:val="PlainText"/>
        <w:rPr>
          <w:ins w:id="174" w:author="Michael D. Scott" w:date="2012-02-05T14:56:00Z"/>
          <w:sz w:val="21"/>
          <w:szCs w:val="21"/>
        </w:rPr>
      </w:pPr>
      <w:ins w:id="175" w:author="Michael D. Scott" w:date="2012-02-05T14:56:00Z">
        <w:r w:rsidRPr="0087331D">
          <w:rPr>
            <w:sz w:val="21"/>
            <w:szCs w:val="21"/>
          </w:rPr>
          <w:t>75895</w:t>
        </w:r>
      </w:ins>
    </w:p>
    <w:p w:rsidR="000D1818" w:rsidRPr="0087331D" w:rsidRDefault="000D1818" w:rsidP="0087331D">
      <w:pPr>
        <w:pStyle w:val="PlainText"/>
        <w:rPr>
          <w:ins w:id="176" w:author="Michael D. Scott" w:date="2012-02-05T14:56:00Z"/>
          <w:sz w:val="21"/>
          <w:szCs w:val="21"/>
        </w:rPr>
      </w:pPr>
      <w:ins w:id="177" w:author="Michael D. Scott" w:date="2012-02-05T14:56:00Z">
        <w:r w:rsidRPr="0087331D">
          <w:rPr>
            <w:sz w:val="21"/>
            <w:szCs w:val="21"/>
          </w:rPr>
          <w:t>2142061168</w:t>
        </w:r>
      </w:ins>
    </w:p>
    <w:p w:rsidR="000D1818" w:rsidRPr="0087331D" w:rsidRDefault="000D1818" w:rsidP="0087331D">
      <w:pPr>
        <w:pStyle w:val="PlainText"/>
        <w:rPr>
          <w:ins w:id="178" w:author="Michael D. Scott" w:date="2012-02-05T14:56:00Z"/>
          <w:sz w:val="21"/>
          <w:szCs w:val="21"/>
        </w:rPr>
      </w:pPr>
      <w:ins w:id="179" w:author="Michael D. Scott" w:date="2012-02-05T14:56:00Z">
        <w:r w:rsidRPr="0087331D">
          <w:rPr>
            <w:sz w:val="21"/>
            <w:szCs w:val="21"/>
          </w:rPr>
          <w:t>1549</w:t>
        </w:r>
      </w:ins>
    </w:p>
    <w:p w:rsidR="000D1818" w:rsidRPr="0087331D" w:rsidRDefault="000D1818" w:rsidP="0087331D">
      <w:pPr>
        <w:pStyle w:val="PlainText"/>
        <w:rPr>
          <w:ins w:id="180" w:author="Michael D. Scott" w:date="2012-02-05T14:56:00Z"/>
          <w:sz w:val="21"/>
          <w:szCs w:val="21"/>
        </w:rPr>
      </w:pPr>
      <w:ins w:id="181" w:author="Michael D. Scott" w:date="2012-02-05T14:56:00Z">
        <w:r w:rsidRPr="0087331D">
          <w:rPr>
            <w:sz w:val="21"/>
            <w:szCs w:val="21"/>
          </w:rPr>
          <w:t>130691074</w:t>
        </w:r>
      </w:ins>
    </w:p>
    <w:p w:rsidR="000D1818" w:rsidRPr="0087331D" w:rsidRDefault="000D1818" w:rsidP="0087331D">
      <w:pPr>
        <w:pStyle w:val="PlainText"/>
        <w:rPr>
          <w:ins w:id="182" w:author="Michael D. Scott" w:date="2012-02-05T14:56:00Z"/>
          <w:sz w:val="21"/>
          <w:szCs w:val="21"/>
        </w:rPr>
      </w:pPr>
      <w:ins w:id="183" w:author="Michael D. Scott" w:date="2012-02-05T14:56:00Z">
        <w:r w:rsidRPr="0087331D">
          <w:rPr>
            <w:sz w:val="21"/>
            <w:szCs w:val="21"/>
          </w:rPr>
          <w:t>95521812</w:t>
        </w:r>
      </w:ins>
    </w:p>
    <w:p w:rsidR="000D1818" w:rsidRPr="0087331D" w:rsidRDefault="000D1818" w:rsidP="0087331D">
      <w:pPr>
        <w:pStyle w:val="PlainText"/>
        <w:rPr>
          <w:ins w:id="184" w:author="Michael D. Scott" w:date="2012-02-05T14:56:00Z"/>
          <w:sz w:val="21"/>
          <w:szCs w:val="21"/>
        </w:rPr>
      </w:pPr>
      <w:ins w:id="185" w:author="Michael D. Scott" w:date="2012-02-05T14:56:00Z">
        <w:r w:rsidRPr="0087331D">
          <w:rPr>
            <w:sz w:val="21"/>
            <w:szCs w:val="21"/>
          </w:rPr>
          <w:t>0</w:t>
        </w:r>
      </w:ins>
    </w:p>
    <w:p w:rsidR="000D1818" w:rsidRPr="0087331D" w:rsidRDefault="000D1818" w:rsidP="0087331D">
      <w:pPr>
        <w:pStyle w:val="PlainText"/>
        <w:rPr>
          <w:ins w:id="186" w:author="Michael D. Scott" w:date="2012-02-05T14:56:00Z"/>
          <w:sz w:val="21"/>
          <w:szCs w:val="21"/>
        </w:rPr>
      </w:pPr>
      <w:ins w:id="187" w:author="Michael D. Scott" w:date="2012-02-05T14:56:00Z">
        <w:r w:rsidRPr="0087331D">
          <w:rPr>
            <w:sz w:val="21"/>
            <w:szCs w:val="21"/>
          </w:rPr>
          <w:t>42</w:t>
        </w:r>
      </w:ins>
    </w:p>
    <w:p w:rsidR="000D1818" w:rsidRPr="0087331D" w:rsidRDefault="000D1818" w:rsidP="0087331D">
      <w:pPr>
        <w:pStyle w:val="PlainText"/>
        <w:rPr>
          <w:ins w:id="188" w:author="Michael D. Scott" w:date="2012-02-05T14:56:00Z"/>
          <w:sz w:val="21"/>
          <w:szCs w:val="21"/>
        </w:rPr>
      </w:pPr>
      <w:ins w:id="189" w:author="Michael D. Scott" w:date="2012-02-05T14:56:00Z">
        <w:r w:rsidRPr="0087331D">
          <w:rPr>
            <w:sz w:val="21"/>
            <w:szCs w:val="21"/>
          </w:rPr>
          <w:t>-1765</w:t>
        </w:r>
      </w:ins>
    </w:p>
    <w:p w:rsidR="000D1818" w:rsidRPr="0087331D" w:rsidRDefault="000D1818" w:rsidP="0087331D">
      <w:pPr>
        <w:pStyle w:val="PlainText"/>
        <w:rPr>
          <w:ins w:id="190" w:author="Michael D. Scott" w:date="2012-02-05T14:56:00Z"/>
          <w:sz w:val="21"/>
          <w:szCs w:val="21"/>
        </w:rPr>
      </w:pPr>
      <w:ins w:id="191" w:author="Michael D. Scott" w:date="2012-02-05T14:56:00Z">
        <w:r w:rsidRPr="0087331D">
          <w:rPr>
            <w:sz w:val="21"/>
            <w:szCs w:val="21"/>
          </w:rPr>
          <w:t>456</w:t>
        </w:r>
      </w:ins>
    </w:p>
    <w:p w:rsidR="000D1818" w:rsidRPr="0087331D" w:rsidRDefault="000D1818" w:rsidP="0087331D">
      <w:pPr>
        <w:pStyle w:val="PlainText"/>
        <w:rPr>
          <w:ins w:id="192" w:author="Michael D. Scott" w:date="2012-02-05T14:56:00Z"/>
          <w:sz w:val="21"/>
          <w:szCs w:val="21"/>
        </w:rPr>
      </w:pPr>
      <w:ins w:id="193" w:author="Michael D. Scott" w:date="2012-02-05T14:56:00Z">
        <w:r w:rsidRPr="0087331D">
          <w:rPr>
            <w:sz w:val="21"/>
            <w:szCs w:val="21"/>
          </w:rPr>
          <w:t>2145326505</w:t>
        </w:r>
      </w:ins>
    </w:p>
    <w:p w:rsidR="000D1818" w:rsidRPr="0087331D" w:rsidRDefault="000D1818" w:rsidP="0087331D">
      <w:pPr>
        <w:pStyle w:val="PlainText"/>
        <w:rPr>
          <w:ins w:id="194" w:author="Michael D. Scott" w:date="2012-02-05T14:56:00Z"/>
          <w:sz w:val="21"/>
          <w:szCs w:val="21"/>
        </w:rPr>
      </w:pPr>
      <w:ins w:id="195" w:author="Michael D. Scott" w:date="2012-02-05T14:56:00Z">
        <w:r w:rsidRPr="0087331D">
          <w:rPr>
            <w:sz w:val="21"/>
            <w:szCs w:val="21"/>
          </w:rPr>
          <w:t>-77746</w:t>
        </w:r>
      </w:ins>
    </w:p>
    <w:p w:rsidR="000D1818" w:rsidRPr="0087331D" w:rsidRDefault="000D1818" w:rsidP="0087331D">
      <w:pPr>
        <w:pStyle w:val="PlainText"/>
        <w:rPr>
          <w:ins w:id="196" w:author="Michael D. Scott" w:date="2012-02-05T14:56:00Z"/>
          <w:sz w:val="21"/>
          <w:szCs w:val="21"/>
        </w:rPr>
      </w:pPr>
      <w:ins w:id="197" w:author="Michael D. Scott" w:date="2012-02-05T14:56:00Z">
        <w:r w:rsidRPr="0087331D">
          <w:rPr>
            <w:sz w:val="21"/>
            <w:szCs w:val="21"/>
          </w:rPr>
          <w:t>1662542</w:t>
        </w:r>
      </w:ins>
    </w:p>
    <w:p w:rsidR="000D1818" w:rsidRPr="0087331D" w:rsidRDefault="000D1818" w:rsidP="0087331D">
      <w:pPr>
        <w:pStyle w:val="PlainText"/>
        <w:rPr>
          <w:ins w:id="198" w:author="Michael D. Scott" w:date="2012-02-05T14:56:00Z"/>
          <w:sz w:val="21"/>
          <w:szCs w:val="21"/>
        </w:rPr>
      </w:pPr>
      <w:ins w:id="199" w:author="Michael D. Scott" w:date="2012-02-05T14:56:00Z">
        <w:r w:rsidRPr="0087331D">
          <w:rPr>
            <w:sz w:val="21"/>
            <w:szCs w:val="21"/>
          </w:rPr>
          <w:t>69843196</w:t>
        </w:r>
      </w:ins>
    </w:p>
    <w:p w:rsidR="000D1818" w:rsidRPr="0087331D" w:rsidRDefault="000D1818" w:rsidP="0087331D">
      <w:pPr>
        <w:pStyle w:val="PlainText"/>
        <w:rPr>
          <w:ins w:id="200" w:author="Michael D. Scott" w:date="2012-02-05T14:56:00Z"/>
          <w:sz w:val="21"/>
          <w:szCs w:val="21"/>
        </w:rPr>
      </w:pPr>
      <w:ins w:id="201" w:author="Michael D. Scott" w:date="2012-02-05T14:56:00Z">
        <w:r w:rsidRPr="0087331D">
          <w:rPr>
            <w:sz w:val="21"/>
            <w:szCs w:val="21"/>
          </w:rPr>
          <w:t>-69843196</w:t>
        </w:r>
      </w:ins>
    </w:p>
    <w:p w:rsidR="000D1818" w:rsidRPr="0087331D" w:rsidRDefault="000D1818" w:rsidP="0087331D">
      <w:pPr>
        <w:pStyle w:val="PlainText"/>
        <w:rPr>
          <w:ins w:id="202" w:author="Michael D. Scott" w:date="2012-02-05T14:56:00Z"/>
          <w:sz w:val="21"/>
          <w:szCs w:val="21"/>
        </w:rPr>
      </w:pPr>
      <w:ins w:id="203" w:author="Michael D. Scott" w:date="2012-02-05T14:56:00Z">
        <w:r w:rsidRPr="0087331D">
          <w:rPr>
            <w:sz w:val="21"/>
            <w:szCs w:val="21"/>
          </w:rPr>
          <w:t>1289</w:t>
        </w:r>
      </w:ins>
    </w:p>
    <w:p w:rsidR="000D1818" w:rsidRPr="0087331D" w:rsidRDefault="000D1818" w:rsidP="0087331D">
      <w:pPr>
        <w:pStyle w:val="PlainText"/>
        <w:rPr>
          <w:ins w:id="204" w:author="Michael D. Scott" w:date="2012-02-05T14:56:00Z"/>
          <w:sz w:val="21"/>
          <w:szCs w:val="21"/>
        </w:rPr>
      </w:pPr>
      <w:ins w:id="205" w:author="Michael D. Scott" w:date="2012-02-05T14:56:00Z">
        <w:r w:rsidRPr="0087331D">
          <w:rPr>
            <w:sz w:val="21"/>
            <w:szCs w:val="21"/>
          </w:rPr>
          <w:t>2733984</w:t>
        </w:r>
      </w:ins>
    </w:p>
    <w:p w:rsidR="000D1818" w:rsidRPr="0087331D" w:rsidRDefault="000D1818" w:rsidP="0087331D">
      <w:pPr>
        <w:pStyle w:val="PlainText"/>
        <w:rPr>
          <w:ins w:id="206" w:author="Michael D. Scott" w:date="2012-02-05T14:56:00Z"/>
          <w:sz w:val="21"/>
          <w:szCs w:val="21"/>
        </w:rPr>
      </w:pPr>
      <w:ins w:id="207" w:author="Michael D. Scott" w:date="2012-02-05T14:56:00Z">
        <w:r w:rsidRPr="0087331D">
          <w:rPr>
            <w:sz w:val="21"/>
            <w:szCs w:val="21"/>
          </w:rPr>
          <w:t>118170272</w:t>
        </w:r>
      </w:ins>
    </w:p>
    <w:p w:rsidR="000D1818" w:rsidRPr="0087331D" w:rsidRDefault="000D1818" w:rsidP="0087331D">
      <w:pPr>
        <w:pStyle w:val="PlainText"/>
        <w:rPr>
          <w:ins w:id="208" w:author="Michael D. Scott" w:date="2012-02-05T14:56:00Z"/>
          <w:sz w:val="21"/>
          <w:szCs w:val="21"/>
        </w:rPr>
      </w:pPr>
      <w:ins w:id="209" w:author="Michael D. Scott" w:date="2012-02-05T14:56:00Z">
        <w:r w:rsidRPr="0087331D">
          <w:rPr>
            <w:sz w:val="21"/>
            <w:szCs w:val="21"/>
          </w:rPr>
          <w:t>31116960</w:t>
        </w:r>
      </w:ins>
    </w:p>
    <w:p w:rsidR="000D1818" w:rsidRPr="0087331D" w:rsidRDefault="000D1818" w:rsidP="0087331D">
      <w:pPr>
        <w:pStyle w:val="PlainText"/>
        <w:rPr>
          <w:ins w:id="210" w:author="Michael D. Scott" w:date="2012-02-05T14:56:00Z"/>
          <w:sz w:val="21"/>
          <w:szCs w:val="21"/>
        </w:rPr>
      </w:pPr>
      <w:ins w:id="211" w:author="Michael D. Scott" w:date="2012-02-05T14:56:00Z">
        <w:r w:rsidRPr="0087331D">
          <w:rPr>
            <w:sz w:val="21"/>
            <w:szCs w:val="21"/>
          </w:rPr>
          <w:t>2091059712</w:t>
        </w:r>
      </w:ins>
    </w:p>
    <w:p w:rsidR="000D1818" w:rsidRPr="0087331D" w:rsidRDefault="000D1818" w:rsidP="0087331D">
      <w:pPr>
        <w:pStyle w:val="PlainText"/>
        <w:rPr>
          <w:ins w:id="212" w:author="Michael D. Scott" w:date="2012-02-05T14:56:00Z"/>
          <w:sz w:val="21"/>
          <w:szCs w:val="21"/>
        </w:rPr>
      </w:pPr>
      <w:ins w:id="213" w:author="Michael D. Scott" w:date="2012-02-05T14:56:00Z">
        <w:r w:rsidRPr="0087331D">
          <w:rPr>
            <w:sz w:val="21"/>
            <w:szCs w:val="21"/>
          </w:rPr>
          <w:t>36</w:t>
        </w:r>
      </w:ins>
    </w:p>
    <w:p w:rsidR="000D1818" w:rsidRPr="0087331D" w:rsidRDefault="000D1818" w:rsidP="0087331D">
      <w:pPr>
        <w:pStyle w:val="PlainText"/>
        <w:rPr>
          <w:ins w:id="214" w:author="Michael D. Scott" w:date="2012-02-05T14:56:00Z"/>
          <w:sz w:val="21"/>
          <w:szCs w:val="21"/>
        </w:rPr>
      </w:pPr>
      <w:ins w:id="215" w:author="Michael D. Scott" w:date="2012-02-05T14:56:00Z">
        <w:r w:rsidRPr="0087331D">
          <w:rPr>
            <w:sz w:val="21"/>
            <w:szCs w:val="21"/>
          </w:rPr>
          <w:t>38</w:t>
        </w:r>
      </w:ins>
    </w:p>
    <w:p w:rsidR="000D1818" w:rsidRPr="0087331D" w:rsidRDefault="000D1818" w:rsidP="0087331D">
      <w:pPr>
        <w:pStyle w:val="PlainText"/>
        <w:rPr>
          <w:ins w:id="216" w:author="Michael D. Scott" w:date="2012-02-05T14:56:00Z"/>
          <w:sz w:val="21"/>
          <w:szCs w:val="21"/>
        </w:rPr>
      </w:pPr>
      <w:ins w:id="217" w:author="Michael D. Scott" w:date="2012-02-05T14:56:00Z">
        <w:r w:rsidRPr="0087331D">
          <w:rPr>
            <w:sz w:val="21"/>
            <w:szCs w:val="21"/>
          </w:rPr>
          <w:t>39</w:t>
        </w:r>
      </w:ins>
    </w:p>
    <w:p w:rsidR="000D1818" w:rsidRPr="0087331D" w:rsidRDefault="000D1818" w:rsidP="0087331D">
      <w:pPr>
        <w:pStyle w:val="PlainText"/>
        <w:rPr>
          <w:ins w:id="218" w:author="Michael D. Scott" w:date="2012-02-05T14:56:00Z"/>
          <w:sz w:val="21"/>
          <w:szCs w:val="21"/>
        </w:rPr>
      </w:pPr>
      <w:ins w:id="219" w:author="Michael D. Scott" w:date="2012-02-05T14:56:00Z">
        <w:r w:rsidRPr="0087331D">
          <w:rPr>
            <w:sz w:val="21"/>
            <w:szCs w:val="21"/>
          </w:rPr>
          <w:t>40</w:t>
        </w:r>
      </w:ins>
    </w:p>
    <w:p w:rsidR="000D1818" w:rsidRPr="0087331D" w:rsidRDefault="000D1818" w:rsidP="0087331D">
      <w:pPr>
        <w:pStyle w:val="PlainText"/>
        <w:rPr>
          <w:ins w:id="220" w:author="Michael D. Scott" w:date="2012-02-05T14:56:00Z"/>
          <w:sz w:val="21"/>
          <w:szCs w:val="21"/>
        </w:rPr>
      </w:pPr>
      <w:ins w:id="221" w:author="Michael D. Scott" w:date="2012-02-05T14:56:00Z">
        <w:r w:rsidRPr="0087331D">
          <w:rPr>
            <w:sz w:val="21"/>
            <w:szCs w:val="21"/>
          </w:rPr>
          <w:t>41</w:t>
        </w:r>
      </w:ins>
    </w:p>
    <w:p w:rsidR="000D1818" w:rsidRPr="0087331D" w:rsidRDefault="000D1818" w:rsidP="0087331D">
      <w:pPr>
        <w:pStyle w:val="PlainText"/>
        <w:rPr>
          <w:ins w:id="222" w:author="Michael D. Scott" w:date="2012-02-05T14:56:00Z"/>
          <w:sz w:val="21"/>
          <w:szCs w:val="21"/>
        </w:rPr>
      </w:pPr>
      <w:ins w:id="223" w:author="Michael D. Scott" w:date="2012-02-05T14:56:00Z">
        <w:r w:rsidRPr="0087331D">
          <w:rPr>
            <w:sz w:val="21"/>
            <w:szCs w:val="21"/>
          </w:rPr>
          <w:t>37</w:t>
        </w:r>
      </w:ins>
    </w:p>
    <w:p w:rsidR="000D1818" w:rsidRPr="0087331D" w:rsidRDefault="000D1818" w:rsidP="0087331D">
      <w:pPr>
        <w:pStyle w:val="PlainText"/>
        <w:rPr>
          <w:ins w:id="224" w:author="Michael D. Scott" w:date="2012-02-05T14:56:00Z"/>
          <w:sz w:val="21"/>
          <w:szCs w:val="21"/>
        </w:rPr>
      </w:pPr>
      <w:ins w:id="225" w:author="Michael D. Scott" w:date="2012-02-05T14:56:00Z">
        <w:r w:rsidRPr="0087331D">
          <w:rPr>
            <w:sz w:val="21"/>
            <w:szCs w:val="21"/>
          </w:rPr>
          <w:t>-19384</w:t>
        </w:r>
      </w:ins>
    </w:p>
    <w:p w:rsidR="000D1818" w:rsidRPr="0087331D" w:rsidRDefault="000D1818" w:rsidP="0087331D">
      <w:pPr>
        <w:pStyle w:val="PlainText"/>
        <w:rPr>
          <w:ins w:id="226" w:author="Michael D. Scott" w:date="2012-02-05T14:56:00Z"/>
          <w:sz w:val="21"/>
          <w:szCs w:val="21"/>
        </w:rPr>
      </w:pPr>
      <w:ins w:id="227" w:author="Michael D. Scott" w:date="2012-02-05T14:56:00Z">
        <w:r w:rsidRPr="0087331D">
          <w:rPr>
            <w:sz w:val="21"/>
            <w:szCs w:val="21"/>
          </w:rPr>
          <w:t>53915</w:t>
        </w:r>
      </w:ins>
    </w:p>
    <w:p w:rsidR="000D1818" w:rsidRDefault="000D1818" w:rsidP="0087331D">
      <w:pPr>
        <w:pStyle w:val="PlainText"/>
        <w:rPr>
          <w:ins w:id="228" w:author="Michael D. Scott" w:date="2012-02-05T14:56:00Z"/>
        </w:rPr>
      </w:pPr>
      <w:ins w:id="229" w:author="Michael D. Scott" w:date="2012-02-05T14:56:00Z">
        <w:r w:rsidRPr="0087331D">
          <w:rPr>
            <w:sz w:val="21"/>
            <w:szCs w:val="21"/>
          </w:rPr>
          <w:t>-2142061168</w:t>
        </w:r>
      </w:ins>
    </w:p>
    <w:p w:rsidR="000D1818" w:rsidRDefault="000D1818">
      <w:pPr>
        <w:suppressAutoHyphens w:val="0"/>
        <w:rPr>
          <w:ins w:id="230" w:author="Michael D. Scott" w:date="2012-02-05T14:57:00Z"/>
          <w:rFonts w:ascii="Arial-BoldMT" w:hAnsi="Arial-BoldMT" w:cs="Arial-BoldMT"/>
          <w:b/>
          <w:bCs/>
          <w:sz w:val="24"/>
          <w:szCs w:val="24"/>
        </w:rPr>
      </w:pPr>
      <w:ins w:id="231" w:author="Michael D. Scott" w:date="2012-02-05T14:57:00Z">
        <w:r>
          <w:rPr>
            <w:rFonts w:ascii="Arial-BoldMT" w:hAnsi="Arial-BoldMT" w:cs="Arial-BoldMT"/>
            <w:b/>
            <w:bCs/>
            <w:sz w:val="24"/>
            <w:szCs w:val="24"/>
          </w:rPr>
          <w:br w:type="page"/>
        </w:r>
      </w:ins>
    </w:p>
    <w:p w:rsidR="003C5AFD" w:rsidRDefault="003C5AFD" w:rsidP="003C5AFD">
      <w:pPr>
        <w:rPr>
          <w:rFonts w:ascii="Arial-BoldMT" w:hAnsi="Arial-BoldMT" w:cs="Arial-BoldMT"/>
          <w:b/>
          <w:bCs/>
          <w:sz w:val="24"/>
          <w:szCs w:val="24"/>
        </w:rPr>
      </w:pPr>
    </w:p>
    <w:p w:rsidR="003C5AFD" w:rsidRPr="00BA7DD1" w:rsidDel="000D1818" w:rsidRDefault="003C5AFD" w:rsidP="003C5AFD">
      <w:pPr>
        <w:rPr>
          <w:del w:id="232" w:author="Michael D. Scott" w:date="2012-02-05T14:52:00Z"/>
          <w:rFonts w:ascii="Arial-BoldMT" w:hAnsi="Arial-BoldMT" w:cs="Arial-BoldMT"/>
          <w:b/>
          <w:bCs/>
          <w:sz w:val="24"/>
          <w:szCs w:val="24"/>
        </w:rPr>
      </w:pPr>
      <w:del w:id="233" w:author="Michael D. Scott" w:date="2012-02-05T14:52:00Z">
        <w:r w:rsidRPr="00BA7DD1" w:rsidDel="000D1818">
          <w:rPr>
            <w:rFonts w:ascii="Arial-BoldMT" w:hAnsi="Arial-BoldMT" w:cs="Arial-BoldMT"/>
            <w:b/>
            <w:bCs/>
            <w:sz w:val="24"/>
            <w:szCs w:val="24"/>
          </w:rPr>
          <w:delText>Input</w:delText>
        </w:r>
      </w:del>
    </w:p>
    <w:p w:rsidR="003C5AFD" w:rsidRPr="007F2BD9" w:rsidDel="000D1818" w:rsidRDefault="003C5AFD" w:rsidP="003C5AFD">
      <w:pPr>
        <w:numPr>
          <w:ilvl w:val="0"/>
          <w:numId w:val="7"/>
        </w:numPr>
        <w:rPr>
          <w:del w:id="234" w:author="Michael D. Scott" w:date="2012-02-05T14:52:00Z"/>
          <w:sz w:val="24"/>
          <w:szCs w:val="24"/>
        </w:rPr>
      </w:pPr>
      <w:del w:id="235" w:author="Michael D. Scott" w:date="2012-02-05T14:52:00Z">
        <w:r w:rsidRPr="007F2BD9" w:rsidDel="000D1818">
          <w:rPr>
            <w:sz w:val="24"/>
            <w:szCs w:val="24"/>
          </w:rPr>
          <w:delText xml:space="preserve">The first line will contain a single integer </w:delText>
        </w:r>
        <w:r w:rsidDel="000D1818">
          <w:rPr>
            <w:sz w:val="24"/>
            <w:szCs w:val="24"/>
          </w:rPr>
          <w:delText>N</w:delText>
        </w:r>
        <w:r w:rsidRPr="007F2BD9" w:rsidDel="000D1818">
          <w:rPr>
            <w:sz w:val="24"/>
            <w:szCs w:val="24"/>
          </w:rPr>
          <w:delText xml:space="preserve"> that indicates the number of data sets. </w:delText>
        </w:r>
      </w:del>
    </w:p>
    <w:p w:rsidR="003C5AFD" w:rsidDel="000D1818" w:rsidRDefault="003C5AFD" w:rsidP="003C5AFD">
      <w:pPr>
        <w:numPr>
          <w:ilvl w:val="0"/>
          <w:numId w:val="7"/>
        </w:numPr>
        <w:rPr>
          <w:del w:id="236" w:author="Michael D. Scott" w:date="2012-02-05T14:52:00Z"/>
          <w:sz w:val="24"/>
          <w:szCs w:val="24"/>
        </w:rPr>
      </w:pPr>
      <w:del w:id="237" w:author="Michael D. Scott" w:date="2012-02-05T14:52:00Z">
        <w:r w:rsidDel="000D1818">
          <w:rPr>
            <w:sz w:val="24"/>
            <w:szCs w:val="24"/>
          </w:rPr>
          <w:delText>Each data set will be a single line with a number in base 42 using the format described above. There will be no extraneous spaces between numbers. There will be no leading zeros. There may be a single leading plus or negative sign.</w:delText>
        </w:r>
      </w:del>
    </w:p>
    <w:p w:rsidR="003C5AFD" w:rsidRPr="006837BF" w:rsidDel="000D1818" w:rsidRDefault="003C5AFD" w:rsidP="003C5AFD">
      <w:pPr>
        <w:numPr>
          <w:ilvl w:val="0"/>
          <w:numId w:val="7"/>
        </w:numPr>
        <w:rPr>
          <w:del w:id="238" w:author="Michael D. Scott" w:date="2012-02-05T14:52:00Z"/>
          <w:sz w:val="24"/>
          <w:szCs w:val="24"/>
        </w:rPr>
      </w:pPr>
      <w:del w:id="239" w:author="Michael D. Scott" w:date="2012-02-05T14:52:00Z">
        <w:r w:rsidDel="000D1818">
          <w:rPr>
            <w:sz w:val="24"/>
            <w:szCs w:val="24"/>
          </w:rPr>
          <w:delText xml:space="preserve">When converted from base 42 to base 10 the numbers will </w:delText>
        </w:r>
      </w:del>
      <w:del w:id="240" w:author="Michael D. Scott" w:date="2012-02-05T09:43:00Z">
        <w:r w:rsidDel="009468EC">
          <w:rPr>
            <w:sz w:val="24"/>
            <w:szCs w:val="24"/>
          </w:rPr>
          <w:delText xml:space="preserve">not exceed </w:delText>
        </w:r>
      </w:del>
      <w:del w:id="241" w:author="Michael D. Scott" w:date="2012-02-05T14:52:00Z">
        <w:r w:rsidDel="000D1818">
          <w:rPr>
            <w:sz w:val="24"/>
            <w:szCs w:val="24"/>
          </w:rPr>
          <w:delText>2</w:delText>
        </w:r>
        <w:r w:rsidRPr="006837BF" w:rsidDel="000D1818">
          <w:rPr>
            <w:sz w:val="24"/>
            <w:szCs w:val="24"/>
            <w:vertAlign w:val="superscript"/>
          </w:rPr>
          <w:delText>31</w:delText>
        </w:r>
        <w:r w:rsidDel="000D1818">
          <w:rPr>
            <w:sz w:val="24"/>
            <w:szCs w:val="24"/>
          </w:rPr>
          <w:delText xml:space="preserve"> </w:delText>
        </w:r>
      </w:del>
      <w:del w:id="242" w:author="Michael D. Scott" w:date="2012-02-05T09:43:00Z">
        <w:r w:rsidDel="009468EC">
          <w:rPr>
            <w:sz w:val="24"/>
            <w:szCs w:val="24"/>
          </w:rPr>
          <w:delText>- 1</w:delText>
        </w:r>
      </w:del>
      <w:del w:id="243" w:author="Michael D. Scott" w:date="2012-02-05T14:52:00Z">
        <w:r w:rsidDel="000D1818">
          <w:rPr>
            <w:sz w:val="24"/>
            <w:szCs w:val="24"/>
          </w:rPr>
          <w:delText>.</w:delText>
        </w:r>
      </w:del>
    </w:p>
    <w:p w:rsidR="003C5AFD" w:rsidRPr="00BA7DD1" w:rsidDel="000D1818" w:rsidRDefault="003C5AFD" w:rsidP="003C5AFD">
      <w:pPr>
        <w:rPr>
          <w:del w:id="244" w:author="Michael D. Scott" w:date="2012-02-05T14:52:00Z"/>
          <w:sz w:val="24"/>
          <w:szCs w:val="24"/>
        </w:rPr>
      </w:pPr>
    </w:p>
    <w:p w:rsidR="003C5AFD" w:rsidRPr="00BA7DD1" w:rsidDel="000D1818" w:rsidRDefault="003C5AFD" w:rsidP="003C5AFD">
      <w:pPr>
        <w:rPr>
          <w:del w:id="245" w:author="Michael D. Scott" w:date="2012-02-05T14:52:00Z"/>
          <w:rFonts w:ascii="Arial-BoldMT" w:hAnsi="Arial-BoldMT" w:cs="Arial-BoldMT"/>
          <w:b/>
          <w:bCs/>
          <w:sz w:val="24"/>
          <w:szCs w:val="24"/>
        </w:rPr>
      </w:pPr>
      <w:del w:id="246" w:author="Michael D. Scott" w:date="2012-02-05T14:52:00Z">
        <w:r w:rsidRPr="00BA7DD1" w:rsidDel="000D1818">
          <w:rPr>
            <w:rFonts w:ascii="Arial-BoldMT" w:hAnsi="Arial-BoldMT" w:cs="Arial-BoldMT"/>
            <w:b/>
            <w:bCs/>
            <w:sz w:val="24"/>
            <w:szCs w:val="24"/>
          </w:rPr>
          <w:delText>Output</w:delText>
        </w:r>
      </w:del>
    </w:p>
    <w:p w:rsidR="003C5AFD" w:rsidDel="000D1818" w:rsidRDefault="003C5AFD" w:rsidP="003C5AFD">
      <w:pPr>
        <w:rPr>
          <w:del w:id="247" w:author="Michael D. Scott" w:date="2012-02-05T14:52:00Z"/>
          <w:sz w:val="24"/>
          <w:szCs w:val="24"/>
        </w:rPr>
      </w:pPr>
      <w:del w:id="248" w:author="Michael D. Scott" w:date="2012-02-05T14:52:00Z">
        <w:r w:rsidDel="000D1818">
          <w:rPr>
            <w:sz w:val="24"/>
            <w:szCs w:val="24"/>
          </w:rPr>
          <w:delText xml:space="preserve">For each data set output the equivalent base 10 number. Do not include any leading zeros or leading plus signs. </w:delText>
        </w:r>
      </w:del>
    </w:p>
    <w:p w:rsidR="003C5AFD" w:rsidRPr="00BA7DD1" w:rsidDel="000D1818" w:rsidRDefault="003C5AFD" w:rsidP="003C5AFD">
      <w:pPr>
        <w:rPr>
          <w:del w:id="249" w:author="Michael D. Scott" w:date="2012-02-05T14:52:00Z"/>
          <w:sz w:val="24"/>
          <w:szCs w:val="24"/>
        </w:rPr>
      </w:pPr>
    </w:p>
    <w:p w:rsidR="003C5AFD" w:rsidDel="000D1818" w:rsidRDefault="003C5AFD" w:rsidP="003C5AFD">
      <w:pPr>
        <w:rPr>
          <w:del w:id="250" w:author="Michael D. Scott" w:date="2012-02-05T14:52:00Z"/>
          <w:rFonts w:ascii="Arial-BoldMT" w:hAnsi="Arial-BoldMT" w:cs="Arial-BoldMT"/>
          <w:b/>
          <w:bCs/>
          <w:sz w:val="24"/>
          <w:szCs w:val="24"/>
        </w:rPr>
      </w:pPr>
      <w:del w:id="251" w:author="Michael D. Scott" w:date="2012-02-05T14:52:00Z">
        <w:r w:rsidRPr="00BA7DD1" w:rsidDel="000D1818">
          <w:rPr>
            <w:rFonts w:ascii="Arial-BoldMT" w:hAnsi="Arial-BoldMT" w:cs="Arial-BoldMT"/>
            <w:b/>
            <w:bCs/>
            <w:sz w:val="24"/>
            <w:szCs w:val="24"/>
          </w:rPr>
          <w:delText>Example Input File</w:delText>
        </w:r>
      </w:del>
    </w:p>
    <w:p w:rsidR="003C5AFD" w:rsidRPr="00CD0BDB" w:rsidDel="000D1818" w:rsidRDefault="003C5AFD" w:rsidP="003C5AFD">
      <w:pPr>
        <w:rPr>
          <w:del w:id="252" w:author="Michael D. Scott" w:date="2012-02-05T14:52:00Z"/>
          <w:rFonts w:ascii="Courier New" w:hAnsi="Courier New" w:cs="Courier New"/>
          <w:bCs/>
          <w:sz w:val="24"/>
          <w:szCs w:val="24"/>
        </w:rPr>
      </w:pPr>
      <w:del w:id="253" w:author="Michael D. Scott" w:date="2012-02-05T14:52:00Z">
        <w:r w:rsidRPr="00CD0BDB" w:rsidDel="000D1818">
          <w:rPr>
            <w:rFonts w:ascii="Courier New" w:hAnsi="Courier New" w:cs="Courier New"/>
            <w:bCs/>
            <w:sz w:val="24"/>
            <w:szCs w:val="24"/>
          </w:rPr>
          <w:delText>9</w:delText>
        </w:r>
      </w:del>
    </w:p>
    <w:p w:rsidR="003C5AFD" w:rsidRPr="00CD0BDB" w:rsidDel="000D1818" w:rsidRDefault="003C5AFD" w:rsidP="003C5AFD">
      <w:pPr>
        <w:rPr>
          <w:del w:id="254" w:author="Michael D. Scott" w:date="2012-02-05T14:52:00Z"/>
          <w:rFonts w:ascii="Courier New" w:hAnsi="Courier New" w:cs="Courier New"/>
          <w:bCs/>
          <w:sz w:val="24"/>
          <w:szCs w:val="24"/>
        </w:rPr>
      </w:pPr>
      <w:del w:id="255" w:author="Michael D. Scott" w:date="2012-02-05T14:52:00Z">
        <w:r w:rsidRPr="00CD0BDB" w:rsidDel="000D1818">
          <w:rPr>
            <w:rFonts w:ascii="Courier New" w:hAnsi="Courier New" w:cs="Courier New"/>
            <w:bCs/>
            <w:sz w:val="24"/>
            <w:szCs w:val="24"/>
          </w:rPr>
          <w:delText>1111</w:delText>
        </w:r>
      </w:del>
    </w:p>
    <w:p w:rsidR="003C5AFD" w:rsidRPr="00CD0BDB" w:rsidDel="000D1818" w:rsidRDefault="003C5AFD" w:rsidP="003C5AFD">
      <w:pPr>
        <w:rPr>
          <w:del w:id="256" w:author="Michael D. Scott" w:date="2012-02-05T14:52:00Z"/>
          <w:rFonts w:ascii="Courier New" w:hAnsi="Courier New" w:cs="Courier New"/>
          <w:bCs/>
          <w:sz w:val="24"/>
          <w:szCs w:val="24"/>
        </w:rPr>
      </w:pPr>
      <w:del w:id="257" w:author="Michael D. Scott" w:date="2012-02-05T14:52:00Z">
        <w:r w:rsidRPr="00CD0BDB" w:rsidDel="000D1818">
          <w:rPr>
            <w:rFonts w:ascii="Courier New" w:hAnsi="Courier New" w:cs="Courier New"/>
            <w:bCs/>
            <w:sz w:val="24"/>
            <w:szCs w:val="24"/>
          </w:rPr>
          <w:delText>gggggg</w:delText>
        </w:r>
      </w:del>
    </w:p>
    <w:p w:rsidR="003C5AFD" w:rsidRPr="00CD0BDB" w:rsidDel="000D1818" w:rsidRDefault="003C5AFD" w:rsidP="003C5AFD">
      <w:pPr>
        <w:rPr>
          <w:del w:id="258" w:author="Michael D. Scott" w:date="2012-02-05T14:52:00Z"/>
          <w:rFonts w:ascii="Courier New" w:hAnsi="Courier New" w:cs="Courier New"/>
          <w:bCs/>
          <w:sz w:val="24"/>
          <w:szCs w:val="24"/>
        </w:rPr>
      </w:pPr>
      <w:del w:id="259" w:author="Michael D. Scott" w:date="2012-02-05T14:52:00Z">
        <w:r w:rsidRPr="00CD0BDB" w:rsidDel="000D1818">
          <w:rPr>
            <w:rFonts w:ascii="Courier New" w:hAnsi="Courier New" w:cs="Courier New"/>
            <w:bCs/>
            <w:sz w:val="24"/>
            <w:szCs w:val="24"/>
          </w:rPr>
          <w:delText>!?</w:delText>
        </w:r>
      </w:del>
    </w:p>
    <w:p w:rsidR="003C5AFD" w:rsidRPr="00CD0BDB" w:rsidDel="000D1818" w:rsidRDefault="003C5AFD" w:rsidP="003C5AFD">
      <w:pPr>
        <w:rPr>
          <w:del w:id="260" w:author="Michael D. Scott" w:date="2012-02-05T14:52:00Z"/>
          <w:rFonts w:ascii="Courier New" w:hAnsi="Courier New" w:cs="Courier New"/>
          <w:bCs/>
          <w:sz w:val="24"/>
          <w:szCs w:val="24"/>
        </w:rPr>
      </w:pPr>
      <w:del w:id="261" w:author="Michael D. Scott" w:date="2012-02-05T14:52:00Z">
        <w:r w:rsidRPr="00CD0BDB" w:rsidDel="000D1818">
          <w:rPr>
            <w:rFonts w:ascii="Courier New" w:hAnsi="Courier New" w:cs="Courier New"/>
            <w:bCs/>
            <w:sz w:val="24"/>
            <w:szCs w:val="24"/>
          </w:rPr>
          <w:delText>%%%@a</w:delText>
        </w:r>
      </w:del>
    </w:p>
    <w:p w:rsidR="003C5AFD" w:rsidRPr="00CD0BDB" w:rsidDel="000D1818" w:rsidRDefault="003C5AFD" w:rsidP="003C5AFD">
      <w:pPr>
        <w:rPr>
          <w:del w:id="262" w:author="Michael D. Scott" w:date="2012-02-05T14:52:00Z"/>
          <w:rFonts w:ascii="Courier New" w:hAnsi="Courier New" w:cs="Courier New"/>
          <w:bCs/>
          <w:sz w:val="24"/>
          <w:szCs w:val="24"/>
        </w:rPr>
      </w:pPr>
      <w:del w:id="263" w:author="Michael D. Scott" w:date="2012-02-05T14:52:00Z">
        <w:r w:rsidRPr="00CD0BDB" w:rsidDel="000D1818">
          <w:rPr>
            <w:rFonts w:ascii="Courier New" w:hAnsi="Courier New" w:cs="Courier New"/>
            <w:bCs/>
            <w:sz w:val="24"/>
            <w:szCs w:val="24"/>
          </w:rPr>
          <w:delText>utcs!</w:delText>
        </w:r>
      </w:del>
    </w:p>
    <w:p w:rsidR="003C5AFD" w:rsidRPr="00CD0BDB" w:rsidDel="000D1818" w:rsidRDefault="003C5AFD" w:rsidP="003C5AFD">
      <w:pPr>
        <w:rPr>
          <w:del w:id="264" w:author="Michael D. Scott" w:date="2012-02-05T14:52:00Z"/>
          <w:rFonts w:ascii="Courier New" w:hAnsi="Courier New" w:cs="Courier New"/>
          <w:bCs/>
          <w:sz w:val="24"/>
          <w:szCs w:val="24"/>
        </w:rPr>
      </w:pPr>
      <w:del w:id="265" w:author="Michael D. Scott" w:date="2012-02-05T14:52:00Z">
        <w:r w:rsidRPr="00CD0BDB" w:rsidDel="000D1818">
          <w:rPr>
            <w:rFonts w:ascii="Courier New" w:hAnsi="Courier New" w:cs="Courier New"/>
            <w:bCs/>
            <w:sz w:val="24"/>
            <w:szCs w:val="24"/>
          </w:rPr>
          <w:delText>0</w:delText>
        </w:r>
      </w:del>
    </w:p>
    <w:p w:rsidR="003C5AFD" w:rsidRPr="00CD0BDB" w:rsidDel="000D1818" w:rsidRDefault="003C5AFD" w:rsidP="003C5AFD">
      <w:pPr>
        <w:rPr>
          <w:del w:id="266" w:author="Michael D. Scott" w:date="2012-02-05T14:52:00Z"/>
          <w:rFonts w:ascii="Courier New" w:hAnsi="Courier New" w:cs="Courier New"/>
          <w:bCs/>
          <w:sz w:val="24"/>
          <w:szCs w:val="24"/>
        </w:rPr>
      </w:pPr>
      <w:del w:id="267" w:author="Michael D. Scott" w:date="2012-02-05T14:52:00Z">
        <w:r w:rsidRPr="00CD0BDB" w:rsidDel="000D1818">
          <w:rPr>
            <w:rFonts w:ascii="Courier New" w:hAnsi="Courier New" w:cs="Courier New"/>
            <w:bCs/>
            <w:sz w:val="24"/>
            <w:szCs w:val="24"/>
          </w:rPr>
          <w:delText>10</w:delText>
        </w:r>
      </w:del>
    </w:p>
    <w:p w:rsidR="003C5AFD" w:rsidRPr="00CD0BDB" w:rsidDel="000D1818" w:rsidRDefault="003C5AFD" w:rsidP="003C5AFD">
      <w:pPr>
        <w:rPr>
          <w:del w:id="268" w:author="Michael D. Scott" w:date="2012-02-05T14:52:00Z"/>
          <w:rFonts w:ascii="Courier New" w:hAnsi="Courier New" w:cs="Courier New"/>
          <w:bCs/>
          <w:sz w:val="24"/>
          <w:szCs w:val="24"/>
        </w:rPr>
      </w:pPr>
      <w:del w:id="269" w:author="Michael D. Scott" w:date="2012-02-05T14:52:00Z">
        <w:r w:rsidRPr="00CD0BDB" w:rsidDel="000D1818">
          <w:rPr>
            <w:rFonts w:ascii="Courier New" w:hAnsi="Courier New" w:cs="Courier New"/>
            <w:bCs/>
            <w:sz w:val="24"/>
            <w:szCs w:val="24"/>
          </w:rPr>
          <w:delText>-101</w:delText>
        </w:r>
      </w:del>
    </w:p>
    <w:p w:rsidR="003C5AFD" w:rsidDel="000D1818" w:rsidRDefault="003C5AFD" w:rsidP="003C5AFD">
      <w:pPr>
        <w:rPr>
          <w:del w:id="270" w:author="Michael D. Scott" w:date="2012-02-05T14:52:00Z"/>
          <w:rFonts w:ascii="Courier New" w:hAnsi="Courier New" w:cs="Courier New"/>
          <w:bCs/>
          <w:sz w:val="24"/>
          <w:szCs w:val="24"/>
        </w:rPr>
      </w:pPr>
      <w:del w:id="271" w:author="Michael D. Scott" w:date="2012-02-05T14:52:00Z">
        <w:r w:rsidRPr="00CD0BDB" w:rsidDel="000D1818">
          <w:rPr>
            <w:rFonts w:ascii="Courier New" w:hAnsi="Courier New" w:cs="Courier New"/>
            <w:bCs/>
            <w:sz w:val="24"/>
            <w:szCs w:val="24"/>
          </w:rPr>
          <w:delText>+a!</w:delText>
        </w:r>
      </w:del>
    </w:p>
    <w:p w:rsidR="003C5AFD" w:rsidRPr="00BA7DD1" w:rsidDel="000D1818" w:rsidRDefault="003C5AFD" w:rsidP="003C5AFD">
      <w:pPr>
        <w:rPr>
          <w:del w:id="272" w:author="Michael D. Scott" w:date="2012-02-05T14:52:00Z"/>
          <w:rFonts w:ascii="Courier New" w:hAnsi="Courier New"/>
          <w:sz w:val="24"/>
          <w:szCs w:val="24"/>
        </w:rPr>
      </w:pPr>
    </w:p>
    <w:p w:rsidR="003C5AFD" w:rsidDel="000D1818" w:rsidRDefault="003C5AFD" w:rsidP="003C5AFD">
      <w:pPr>
        <w:rPr>
          <w:del w:id="273" w:author="Michael D. Scott" w:date="2012-02-05T14:52:00Z"/>
          <w:rFonts w:ascii="Arial-BoldMT" w:hAnsi="Arial-BoldMT" w:cs="Arial-BoldMT"/>
          <w:b/>
          <w:bCs/>
          <w:sz w:val="24"/>
          <w:szCs w:val="24"/>
        </w:rPr>
      </w:pPr>
      <w:del w:id="274" w:author="Michael D. Scott" w:date="2012-02-05T14:52:00Z">
        <w:r w:rsidRPr="00BA7DD1" w:rsidDel="000D1818">
          <w:rPr>
            <w:rFonts w:ascii="Arial-BoldMT" w:hAnsi="Arial-BoldMT" w:cs="Arial-BoldMT"/>
            <w:b/>
            <w:bCs/>
            <w:sz w:val="24"/>
            <w:szCs w:val="24"/>
          </w:rPr>
          <w:delText>Example Output To Screen</w:delText>
        </w:r>
      </w:del>
    </w:p>
    <w:p w:rsidR="003C5AFD" w:rsidRPr="00397A62" w:rsidDel="000D1818" w:rsidRDefault="003C5AFD" w:rsidP="003C5AFD">
      <w:pPr>
        <w:suppressAutoHyphens w:val="0"/>
        <w:autoSpaceDE w:val="0"/>
        <w:autoSpaceDN w:val="0"/>
        <w:adjustRightInd w:val="0"/>
        <w:rPr>
          <w:del w:id="275" w:author="Michael D. Scott" w:date="2012-02-05T14:52:00Z"/>
          <w:rFonts w:ascii="Courier New" w:hAnsi="Courier New" w:cs="Courier New"/>
          <w:sz w:val="24"/>
          <w:szCs w:val="36"/>
          <w:lang w:eastAsia="en-US"/>
        </w:rPr>
      </w:pPr>
      <w:del w:id="276" w:author="Michael D. Scott" w:date="2012-02-05T14:52:00Z">
        <w:r w:rsidRPr="00397A62" w:rsidDel="000D1818">
          <w:rPr>
            <w:rFonts w:ascii="Courier New" w:hAnsi="Courier New" w:cs="Courier New"/>
            <w:color w:val="000000"/>
            <w:sz w:val="24"/>
            <w:szCs w:val="36"/>
            <w:lang w:eastAsia="en-US"/>
          </w:rPr>
          <w:delText>75895</w:delText>
        </w:r>
      </w:del>
    </w:p>
    <w:p w:rsidR="003C5AFD" w:rsidRPr="00397A62" w:rsidDel="000D1818" w:rsidRDefault="003C5AFD" w:rsidP="003C5AFD">
      <w:pPr>
        <w:suppressAutoHyphens w:val="0"/>
        <w:autoSpaceDE w:val="0"/>
        <w:autoSpaceDN w:val="0"/>
        <w:adjustRightInd w:val="0"/>
        <w:rPr>
          <w:del w:id="277" w:author="Michael D. Scott" w:date="2012-02-05T14:52:00Z"/>
          <w:rFonts w:ascii="Courier New" w:hAnsi="Courier New" w:cs="Courier New"/>
          <w:sz w:val="24"/>
          <w:szCs w:val="36"/>
          <w:lang w:eastAsia="en-US"/>
        </w:rPr>
      </w:pPr>
      <w:del w:id="278" w:author="Michael D. Scott" w:date="2012-02-05T14:52:00Z">
        <w:r w:rsidRPr="00397A62" w:rsidDel="000D1818">
          <w:rPr>
            <w:rFonts w:ascii="Courier New" w:hAnsi="Courier New" w:cs="Courier New"/>
            <w:color w:val="000000"/>
            <w:sz w:val="24"/>
            <w:szCs w:val="36"/>
            <w:lang w:eastAsia="en-US"/>
          </w:rPr>
          <w:delText>2142061168</w:delText>
        </w:r>
      </w:del>
    </w:p>
    <w:p w:rsidR="003C5AFD" w:rsidRPr="00397A62" w:rsidDel="000D1818" w:rsidRDefault="003C5AFD" w:rsidP="003C5AFD">
      <w:pPr>
        <w:suppressAutoHyphens w:val="0"/>
        <w:autoSpaceDE w:val="0"/>
        <w:autoSpaceDN w:val="0"/>
        <w:adjustRightInd w:val="0"/>
        <w:rPr>
          <w:del w:id="279" w:author="Michael D. Scott" w:date="2012-02-05T14:52:00Z"/>
          <w:rFonts w:ascii="Courier New" w:hAnsi="Courier New" w:cs="Courier New"/>
          <w:sz w:val="24"/>
          <w:szCs w:val="36"/>
          <w:lang w:eastAsia="en-US"/>
        </w:rPr>
      </w:pPr>
      <w:del w:id="280" w:author="Michael D. Scott" w:date="2012-02-05T14:52:00Z">
        <w:r w:rsidRPr="00397A62" w:rsidDel="000D1818">
          <w:rPr>
            <w:rFonts w:ascii="Courier New" w:hAnsi="Courier New" w:cs="Courier New"/>
            <w:color w:val="000000"/>
            <w:sz w:val="24"/>
            <w:szCs w:val="36"/>
            <w:lang w:eastAsia="en-US"/>
          </w:rPr>
          <w:delText>1549</w:delText>
        </w:r>
      </w:del>
    </w:p>
    <w:p w:rsidR="003C5AFD" w:rsidRPr="00397A62" w:rsidDel="000D1818" w:rsidRDefault="003C5AFD" w:rsidP="003C5AFD">
      <w:pPr>
        <w:suppressAutoHyphens w:val="0"/>
        <w:autoSpaceDE w:val="0"/>
        <w:autoSpaceDN w:val="0"/>
        <w:adjustRightInd w:val="0"/>
        <w:rPr>
          <w:del w:id="281" w:author="Michael D. Scott" w:date="2012-02-05T14:52:00Z"/>
          <w:rFonts w:ascii="Courier New" w:hAnsi="Courier New" w:cs="Courier New"/>
          <w:sz w:val="24"/>
          <w:szCs w:val="36"/>
          <w:lang w:eastAsia="en-US"/>
        </w:rPr>
      </w:pPr>
      <w:del w:id="282" w:author="Michael D. Scott" w:date="2012-02-05T14:52:00Z">
        <w:r w:rsidRPr="00397A62" w:rsidDel="000D1818">
          <w:rPr>
            <w:rFonts w:ascii="Courier New" w:hAnsi="Courier New" w:cs="Courier New"/>
            <w:color w:val="000000"/>
            <w:sz w:val="24"/>
            <w:szCs w:val="36"/>
            <w:lang w:eastAsia="en-US"/>
          </w:rPr>
          <w:delText>130691074</w:delText>
        </w:r>
      </w:del>
    </w:p>
    <w:p w:rsidR="003C5AFD" w:rsidRPr="00397A62" w:rsidDel="000D1818" w:rsidRDefault="003C5AFD" w:rsidP="003C5AFD">
      <w:pPr>
        <w:suppressAutoHyphens w:val="0"/>
        <w:autoSpaceDE w:val="0"/>
        <w:autoSpaceDN w:val="0"/>
        <w:adjustRightInd w:val="0"/>
        <w:rPr>
          <w:del w:id="283" w:author="Michael D. Scott" w:date="2012-02-05T14:52:00Z"/>
          <w:rFonts w:ascii="Courier New" w:hAnsi="Courier New" w:cs="Courier New"/>
          <w:sz w:val="24"/>
          <w:szCs w:val="36"/>
          <w:lang w:eastAsia="en-US"/>
        </w:rPr>
      </w:pPr>
      <w:del w:id="284" w:author="Michael D. Scott" w:date="2012-02-05T14:52:00Z">
        <w:r w:rsidRPr="00397A62" w:rsidDel="000D1818">
          <w:rPr>
            <w:rFonts w:ascii="Courier New" w:hAnsi="Courier New" w:cs="Courier New"/>
            <w:color w:val="000000"/>
            <w:sz w:val="24"/>
            <w:szCs w:val="36"/>
            <w:lang w:eastAsia="en-US"/>
          </w:rPr>
          <w:delText>95521812</w:delText>
        </w:r>
      </w:del>
    </w:p>
    <w:p w:rsidR="003C5AFD" w:rsidRPr="00397A62" w:rsidDel="000D1818" w:rsidRDefault="003C5AFD" w:rsidP="003C5AFD">
      <w:pPr>
        <w:suppressAutoHyphens w:val="0"/>
        <w:autoSpaceDE w:val="0"/>
        <w:autoSpaceDN w:val="0"/>
        <w:adjustRightInd w:val="0"/>
        <w:rPr>
          <w:del w:id="285" w:author="Michael D. Scott" w:date="2012-02-05T14:52:00Z"/>
          <w:rFonts w:ascii="Courier New" w:hAnsi="Courier New" w:cs="Courier New"/>
          <w:sz w:val="24"/>
          <w:szCs w:val="36"/>
          <w:lang w:eastAsia="en-US"/>
        </w:rPr>
      </w:pPr>
      <w:del w:id="286" w:author="Michael D. Scott" w:date="2012-02-05T14:52:00Z">
        <w:r w:rsidRPr="00397A62" w:rsidDel="000D1818">
          <w:rPr>
            <w:rFonts w:ascii="Courier New" w:hAnsi="Courier New" w:cs="Courier New"/>
            <w:color w:val="000000"/>
            <w:sz w:val="24"/>
            <w:szCs w:val="36"/>
            <w:lang w:eastAsia="en-US"/>
          </w:rPr>
          <w:delText>0</w:delText>
        </w:r>
      </w:del>
    </w:p>
    <w:p w:rsidR="003C5AFD" w:rsidRPr="00397A62" w:rsidDel="000D1818" w:rsidRDefault="003C5AFD" w:rsidP="003C5AFD">
      <w:pPr>
        <w:suppressAutoHyphens w:val="0"/>
        <w:autoSpaceDE w:val="0"/>
        <w:autoSpaceDN w:val="0"/>
        <w:adjustRightInd w:val="0"/>
        <w:rPr>
          <w:del w:id="287" w:author="Michael D. Scott" w:date="2012-02-05T14:52:00Z"/>
          <w:rFonts w:ascii="Courier New" w:hAnsi="Courier New" w:cs="Courier New"/>
          <w:sz w:val="24"/>
          <w:szCs w:val="36"/>
          <w:lang w:eastAsia="en-US"/>
        </w:rPr>
      </w:pPr>
      <w:del w:id="288" w:author="Michael D. Scott" w:date="2012-02-05T14:52:00Z">
        <w:r w:rsidRPr="00397A62" w:rsidDel="000D1818">
          <w:rPr>
            <w:rFonts w:ascii="Courier New" w:hAnsi="Courier New" w:cs="Courier New"/>
            <w:color w:val="000000"/>
            <w:sz w:val="24"/>
            <w:szCs w:val="36"/>
            <w:lang w:eastAsia="en-US"/>
          </w:rPr>
          <w:delText>42</w:delText>
        </w:r>
      </w:del>
    </w:p>
    <w:p w:rsidR="003C5AFD" w:rsidDel="000D1818" w:rsidRDefault="003C5AFD" w:rsidP="003C5AFD">
      <w:pPr>
        <w:suppressAutoHyphens w:val="0"/>
        <w:autoSpaceDE w:val="0"/>
        <w:autoSpaceDN w:val="0"/>
        <w:adjustRightInd w:val="0"/>
        <w:rPr>
          <w:del w:id="289" w:author="Michael D. Scott" w:date="2012-02-05T14:52:00Z"/>
          <w:rFonts w:ascii="Courier New" w:hAnsi="Courier New" w:cs="Courier New"/>
          <w:sz w:val="24"/>
          <w:szCs w:val="36"/>
          <w:lang w:eastAsia="en-US"/>
        </w:rPr>
      </w:pPr>
      <w:del w:id="290" w:author="Michael D. Scott" w:date="2012-02-05T14:52:00Z">
        <w:r w:rsidRPr="00397A62" w:rsidDel="000D1818">
          <w:rPr>
            <w:rFonts w:ascii="Courier New" w:hAnsi="Courier New" w:cs="Courier New"/>
            <w:color w:val="000000"/>
            <w:sz w:val="24"/>
            <w:szCs w:val="36"/>
            <w:lang w:eastAsia="en-US"/>
          </w:rPr>
          <w:delText>-1765</w:delText>
        </w:r>
      </w:del>
    </w:p>
    <w:p w:rsidR="003C5AFD" w:rsidDel="000D1818" w:rsidRDefault="003C5AFD" w:rsidP="003C5AFD">
      <w:pPr>
        <w:suppressAutoHyphens w:val="0"/>
        <w:autoSpaceDE w:val="0"/>
        <w:autoSpaceDN w:val="0"/>
        <w:adjustRightInd w:val="0"/>
        <w:rPr>
          <w:del w:id="291" w:author="Michael D. Scott" w:date="2012-02-05T14:52:00Z"/>
          <w:rFonts w:ascii="Courier New" w:hAnsi="Courier New" w:cs="Courier New"/>
          <w:color w:val="000000"/>
          <w:sz w:val="24"/>
          <w:szCs w:val="36"/>
          <w:lang w:eastAsia="en-US"/>
        </w:rPr>
      </w:pPr>
      <w:del w:id="292" w:author="Michael D. Scott" w:date="2012-02-05T14:52:00Z">
        <w:r w:rsidRPr="00397A62" w:rsidDel="000D1818">
          <w:rPr>
            <w:rFonts w:ascii="Courier New" w:hAnsi="Courier New" w:cs="Courier New"/>
            <w:color w:val="000000"/>
            <w:sz w:val="24"/>
            <w:szCs w:val="36"/>
            <w:lang w:eastAsia="en-US"/>
          </w:rPr>
          <w:delText>456</w:delText>
        </w:r>
      </w:del>
    </w:p>
    <w:p w:rsidR="003C5AFD" w:rsidRDefault="003C5AFD" w:rsidP="003C5AFD">
      <w:pPr>
        <w:jc w:val="center"/>
        <w:rPr>
          <w:sz w:val="24"/>
          <w:szCs w:val="24"/>
        </w:rPr>
      </w:pPr>
    </w:p>
    <w:p w:rsidR="003C5AFD" w:rsidRDefault="003C5AFD" w:rsidP="003C5AFD">
      <w:pPr>
        <w:jc w:val="center"/>
        <w:rPr>
          <w:rFonts w:ascii="Arial" w:hAnsi="Arial"/>
          <w:b/>
          <w:sz w:val="32"/>
        </w:rPr>
      </w:pPr>
      <w:r>
        <w:rPr>
          <w:rFonts w:ascii="Arial" w:hAnsi="Arial"/>
          <w:b/>
          <w:sz w:val="32"/>
        </w:rPr>
        <w:t xml:space="preserve">2. </w:t>
      </w:r>
      <w:r>
        <w:rPr>
          <w:rFonts w:ascii="Arial-BoldMT" w:hAnsi="Arial-BoldMT" w:cs="Arial-BoldMT"/>
          <w:b/>
          <w:bCs/>
          <w:sz w:val="32"/>
          <w:szCs w:val="32"/>
        </w:rPr>
        <w:t>He Makes Them Suffer in the Mountains</w:t>
      </w:r>
    </w:p>
    <w:p w:rsidR="003C5AFD" w:rsidRDefault="003C5AFD" w:rsidP="003C5AFD">
      <w:pPr>
        <w:jc w:val="both"/>
        <w:rPr>
          <w:rFonts w:ascii="Arial" w:hAnsi="Arial"/>
        </w:rPr>
      </w:pPr>
    </w:p>
    <w:p w:rsidR="000D1818" w:rsidRDefault="000D1818" w:rsidP="000D1818">
      <w:pPr>
        <w:rPr>
          <w:ins w:id="293" w:author="Michael D. Scott" w:date="2012-02-05T14:52:00Z"/>
          <w:rFonts w:ascii="Courier New" w:hAnsi="Courier New" w:cs="Courier New"/>
          <w:b/>
          <w:sz w:val="22"/>
          <w:szCs w:val="22"/>
        </w:rPr>
      </w:pPr>
      <w:ins w:id="294" w:author="Michael D. Scott" w:date="2012-02-05T14:52:00Z">
        <w:r>
          <w:rPr>
            <w:rFonts w:ascii="Courier New" w:hAnsi="Courier New" w:cs="Courier New"/>
            <w:b/>
            <w:sz w:val="22"/>
            <w:szCs w:val="22"/>
          </w:rPr>
          <w:t>JUDGES DATA FILE</w:t>
        </w:r>
      </w:ins>
    </w:p>
    <w:p w:rsidR="000D1818" w:rsidRPr="00F511D1" w:rsidRDefault="000D1818" w:rsidP="00F511D1">
      <w:pPr>
        <w:pStyle w:val="PlainText"/>
        <w:rPr>
          <w:ins w:id="295" w:author="Michael D. Scott" w:date="2012-02-05T14:54:00Z"/>
          <w:sz w:val="21"/>
          <w:szCs w:val="21"/>
        </w:rPr>
      </w:pPr>
      <w:ins w:id="296" w:author="Michael D. Scott" w:date="2012-02-05T14:54:00Z">
        <w:r w:rsidRPr="00F511D1">
          <w:rPr>
            <w:sz w:val="21"/>
            <w:szCs w:val="21"/>
          </w:rPr>
          <w:t>12</w:t>
        </w:r>
      </w:ins>
    </w:p>
    <w:p w:rsidR="000D1818" w:rsidRPr="00F511D1" w:rsidRDefault="000D1818" w:rsidP="00F511D1">
      <w:pPr>
        <w:pStyle w:val="PlainText"/>
        <w:rPr>
          <w:ins w:id="297" w:author="Michael D. Scott" w:date="2012-02-05T14:54:00Z"/>
          <w:sz w:val="21"/>
          <w:szCs w:val="21"/>
        </w:rPr>
      </w:pPr>
      <w:ins w:id="298" w:author="Michael D. Scott" w:date="2012-02-05T14:54:00Z">
        <w:r w:rsidRPr="00F511D1">
          <w:rPr>
            <w:sz w:val="21"/>
            <w:szCs w:val="21"/>
          </w:rPr>
          <w:t>43.0 4.5 NO 3</w:t>
        </w:r>
      </w:ins>
    </w:p>
    <w:p w:rsidR="000D1818" w:rsidRPr="00F511D1" w:rsidRDefault="000D1818" w:rsidP="00F511D1">
      <w:pPr>
        <w:pStyle w:val="PlainText"/>
        <w:rPr>
          <w:ins w:id="299" w:author="Michael D. Scott" w:date="2012-02-05T14:54:00Z"/>
          <w:sz w:val="21"/>
          <w:szCs w:val="21"/>
        </w:rPr>
      </w:pPr>
      <w:ins w:id="300" w:author="Michael D. Scott" w:date="2012-02-05T14:54:00Z">
        <w:r w:rsidRPr="00F511D1">
          <w:rPr>
            <w:sz w:val="21"/>
            <w:szCs w:val="21"/>
          </w:rPr>
          <w:t>11.7 8.5 NO 1</w:t>
        </w:r>
      </w:ins>
    </w:p>
    <w:p w:rsidR="000D1818" w:rsidRPr="00F511D1" w:rsidRDefault="000D1818" w:rsidP="00F511D1">
      <w:pPr>
        <w:pStyle w:val="PlainText"/>
        <w:rPr>
          <w:ins w:id="301" w:author="Michael D. Scott" w:date="2012-02-05T14:54:00Z"/>
          <w:sz w:val="21"/>
          <w:szCs w:val="21"/>
        </w:rPr>
      </w:pPr>
      <w:ins w:id="302" w:author="Michael D. Scott" w:date="2012-02-05T14:54:00Z">
        <w:r w:rsidRPr="00F511D1">
          <w:rPr>
            <w:sz w:val="21"/>
            <w:szCs w:val="21"/>
          </w:rPr>
          <w:t>4.7 6.0 YES 6</w:t>
        </w:r>
      </w:ins>
    </w:p>
    <w:p w:rsidR="000D1818" w:rsidRPr="00F511D1" w:rsidRDefault="000D1818" w:rsidP="00F511D1">
      <w:pPr>
        <w:pStyle w:val="PlainText"/>
        <w:rPr>
          <w:ins w:id="303" w:author="Michael D. Scott" w:date="2012-02-05T14:54:00Z"/>
          <w:sz w:val="21"/>
          <w:szCs w:val="21"/>
        </w:rPr>
      </w:pPr>
      <w:ins w:id="304" w:author="Michael D. Scott" w:date="2012-02-05T14:54:00Z">
        <w:r w:rsidRPr="00F511D1">
          <w:rPr>
            <w:sz w:val="21"/>
            <w:szCs w:val="21"/>
          </w:rPr>
          <w:t>1.3 6.4 NO 5</w:t>
        </w:r>
      </w:ins>
    </w:p>
    <w:p w:rsidR="000D1818" w:rsidRPr="00F511D1" w:rsidRDefault="000D1818" w:rsidP="00F511D1">
      <w:pPr>
        <w:pStyle w:val="PlainText"/>
        <w:rPr>
          <w:ins w:id="305" w:author="Michael D. Scott" w:date="2012-02-05T14:54:00Z"/>
          <w:sz w:val="21"/>
          <w:szCs w:val="21"/>
        </w:rPr>
      </w:pPr>
      <w:ins w:id="306" w:author="Michael D. Scott" w:date="2012-02-05T14:54:00Z">
        <w:r w:rsidRPr="00F511D1">
          <w:rPr>
            <w:sz w:val="21"/>
            <w:szCs w:val="21"/>
          </w:rPr>
          <w:t>3.0 5.0 NO 4</w:t>
        </w:r>
      </w:ins>
    </w:p>
    <w:p w:rsidR="000D1818" w:rsidRPr="00F511D1" w:rsidRDefault="000D1818" w:rsidP="00F511D1">
      <w:pPr>
        <w:pStyle w:val="PlainText"/>
        <w:rPr>
          <w:ins w:id="307" w:author="Michael D. Scott" w:date="2012-02-05T14:54:00Z"/>
          <w:sz w:val="21"/>
          <w:szCs w:val="21"/>
        </w:rPr>
      </w:pPr>
      <w:ins w:id="308" w:author="Michael D. Scott" w:date="2012-02-05T14:54:00Z">
        <w:r w:rsidRPr="00F511D1">
          <w:rPr>
            <w:sz w:val="21"/>
            <w:szCs w:val="21"/>
          </w:rPr>
          <w:t>2.9 4.9 NO 5</w:t>
        </w:r>
      </w:ins>
    </w:p>
    <w:p w:rsidR="000D1818" w:rsidRPr="00F511D1" w:rsidRDefault="000D1818" w:rsidP="00F511D1">
      <w:pPr>
        <w:pStyle w:val="PlainText"/>
        <w:rPr>
          <w:ins w:id="309" w:author="Michael D. Scott" w:date="2012-02-05T14:54:00Z"/>
          <w:sz w:val="21"/>
          <w:szCs w:val="21"/>
        </w:rPr>
      </w:pPr>
      <w:ins w:id="310" w:author="Michael D. Scott" w:date="2012-02-05T14:54:00Z">
        <w:r w:rsidRPr="00F511D1">
          <w:rPr>
            <w:sz w:val="21"/>
            <w:szCs w:val="21"/>
          </w:rPr>
          <w:t>0.8 15.3 YES 3</w:t>
        </w:r>
      </w:ins>
    </w:p>
    <w:p w:rsidR="000D1818" w:rsidRPr="00F511D1" w:rsidRDefault="000D1818" w:rsidP="00F511D1">
      <w:pPr>
        <w:pStyle w:val="PlainText"/>
        <w:rPr>
          <w:ins w:id="311" w:author="Michael D. Scott" w:date="2012-02-05T14:54:00Z"/>
          <w:sz w:val="21"/>
          <w:szCs w:val="21"/>
        </w:rPr>
      </w:pPr>
      <w:ins w:id="312" w:author="Michael D. Scott" w:date="2012-02-05T14:54:00Z">
        <w:r w:rsidRPr="00F511D1">
          <w:rPr>
            <w:sz w:val="21"/>
            <w:szCs w:val="21"/>
          </w:rPr>
          <w:t>18.0 6.1 YES 2</w:t>
        </w:r>
      </w:ins>
    </w:p>
    <w:p w:rsidR="000D1818" w:rsidRPr="00F511D1" w:rsidRDefault="000D1818" w:rsidP="00F511D1">
      <w:pPr>
        <w:pStyle w:val="PlainText"/>
        <w:rPr>
          <w:ins w:id="313" w:author="Michael D. Scott" w:date="2012-02-05T14:54:00Z"/>
          <w:sz w:val="21"/>
          <w:szCs w:val="21"/>
        </w:rPr>
      </w:pPr>
      <w:ins w:id="314" w:author="Michael D. Scott" w:date="2012-02-05T14:54:00Z">
        <w:r w:rsidRPr="00F511D1">
          <w:rPr>
            <w:sz w:val="21"/>
            <w:szCs w:val="21"/>
          </w:rPr>
          <w:t>1.4 6.4 NO 1</w:t>
        </w:r>
      </w:ins>
    </w:p>
    <w:p w:rsidR="000D1818" w:rsidRPr="00F511D1" w:rsidRDefault="000D1818" w:rsidP="00F511D1">
      <w:pPr>
        <w:pStyle w:val="PlainText"/>
        <w:rPr>
          <w:ins w:id="315" w:author="Michael D. Scott" w:date="2012-02-05T14:54:00Z"/>
          <w:sz w:val="21"/>
          <w:szCs w:val="21"/>
        </w:rPr>
      </w:pPr>
      <w:ins w:id="316" w:author="Michael D. Scott" w:date="2012-02-05T14:54:00Z">
        <w:r w:rsidRPr="00F511D1">
          <w:rPr>
            <w:sz w:val="21"/>
            <w:szCs w:val="21"/>
          </w:rPr>
          <w:t>5.0 5.6 NO 8</w:t>
        </w:r>
      </w:ins>
    </w:p>
    <w:p w:rsidR="000D1818" w:rsidRPr="00F511D1" w:rsidRDefault="000D1818" w:rsidP="00F511D1">
      <w:pPr>
        <w:pStyle w:val="PlainText"/>
        <w:rPr>
          <w:ins w:id="317" w:author="Michael D. Scott" w:date="2012-02-05T14:54:00Z"/>
          <w:sz w:val="21"/>
          <w:szCs w:val="21"/>
        </w:rPr>
      </w:pPr>
      <w:ins w:id="318" w:author="Michael D. Scott" w:date="2012-02-05T14:54:00Z">
        <w:r w:rsidRPr="00F511D1">
          <w:rPr>
            <w:sz w:val="21"/>
            <w:szCs w:val="21"/>
          </w:rPr>
          <w:t>4.7 12.5 YES 5</w:t>
        </w:r>
      </w:ins>
    </w:p>
    <w:p w:rsidR="000D1818" w:rsidRDefault="000D1818" w:rsidP="00F511D1">
      <w:pPr>
        <w:pStyle w:val="PlainText"/>
        <w:rPr>
          <w:ins w:id="319" w:author="Michael D. Scott" w:date="2012-02-05T14:54:00Z"/>
        </w:rPr>
      </w:pPr>
      <w:ins w:id="320" w:author="Michael D. Scott" w:date="2012-02-05T14:54:00Z">
        <w:r w:rsidRPr="00F511D1">
          <w:rPr>
            <w:sz w:val="21"/>
            <w:szCs w:val="21"/>
          </w:rPr>
          <w:t>7.0 3.1 NO 2</w:t>
        </w:r>
      </w:ins>
    </w:p>
    <w:p w:rsidR="000D1818" w:rsidRDefault="000D1818" w:rsidP="000D1818">
      <w:pPr>
        <w:rPr>
          <w:ins w:id="321" w:author="Michael D. Scott" w:date="2012-02-05T14:52:00Z"/>
          <w:rFonts w:ascii="Courier New" w:hAnsi="Courier New" w:cs="Courier New"/>
          <w:b/>
          <w:sz w:val="22"/>
          <w:szCs w:val="22"/>
        </w:rPr>
      </w:pPr>
    </w:p>
    <w:p w:rsidR="000D1818" w:rsidRDefault="000D1818" w:rsidP="000D1818">
      <w:pPr>
        <w:rPr>
          <w:ins w:id="322" w:author="Michael D. Scott" w:date="2012-02-05T14:57:00Z"/>
          <w:rFonts w:ascii="Courier New" w:hAnsi="Courier New" w:cs="Courier New"/>
          <w:b/>
          <w:sz w:val="22"/>
          <w:szCs w:val="22"/>
        </w:rPr>
      </w:pPr>
      <w:ins w:id="323" w:author="Michael D. Scott" w:date="2012-02-05T14:52:00Z">
        <w:r>
          <w:rPr>
            <w:rFonts w:ascii="Courier New" w:hAnsi="Courier New" w:cs="Courier New"/>
            <w:b/>
            <w:sz w:val="22"/>
            <w:szCs w:val="22"/>
          </w:rPr>
          <w:t>JUDGES OUTPUT</w:t>
        </w:r>
      </w:ins>
    </w:p>
    <w:p w:rsidR="000D1818" w:rsidRPr="00977FDD" w:rsidRDefault="000D1818" w:rsidP="00977FDD">
      <w:pPr>
        <w:pStyle w:val="PlainText"/>
        <w:rPr>
          <w:ins w:id="324" w:author="Michael D. Scott" w:date="2012-02-05T14:57:00Z"/>
          <w:sz w:val="21"/>
          <w:szCs w:val="21"/>
        </w:rPr>
      </w:pPr>
      <w:ins w:id="325" w:author="Michael D. Scott" w:date="2012-02-05T14:57:00Z">
        <w:r w:rsidRPr="00977FDD">
          <w:rPr>
            <w:sz w:val="21"/>
            <w:szCs w:val="21"/>
          </w:rPr>
          <w:t>1 1935 HC</w:t>
        </w:r>
      </w:ins>
    </w:p>
    <w:p w:rsidR="000D1818" w:rsidRPr="00977FDD" w:rsidRDefault="000D1818" w:rsidP="00977FDD">
      <w:pPr>
        <w:pStyle w:val="PlainText"/>
        <w:rPr>
          <w:ins w:id="326" w:author="Michael D. Scott" w:date="2012-02-05T14:57:00Z"/>
          <w:sz w:val="21"/>
          <w:szCs w:val="21"/>
        </w:rPr>
      </w:pPr>
      <w:ins w:id="327" w:author="Michael D. Scott" w:date="2012-02-05T14:57:00Z">
        <w:r w:rsidRPr="00977FDD">
          <w:rPr>
            <w:sz w:val="21"/>
            <w:szCs w:val="21"/>
          </w:rPr>
          <w:t>2 995 CAT 1</w:t>
        </w:r>
      </w:ins>
    </w:p>
    <w:p w:rsidR="000D1818" w:rsidRPr="00977FDD" w:rsidRDefault="000D1818" w:rsidP="00977FDD">
      <w:pPr>
        <w:pStyle w:val="PlainText"/>
        <w:rPr>
          <w:ins w:id="328" w:author="Michael D. Scott" w:date="2012-02-05T14:57:00Z"/>
          <w:sz w:val="21"/>
          <w:szCs w:val="21"/>
        </w:rPr>
      </w:pPr>
      <w:ins w:id="329" w:author="Michael D. Scott" w:date="2012-02-05T14:57:00Z">
        <w:r w:rsidRPr="00977FDD">
          <w:rPr>
            <w:sz w:val="21"/>
            <w:szCs w:val="21"/>
          </w:rPr>
          <w:t>3 632 CAT 1</w:t>
        </w:r>
      </w:ins>
    </w:p>
    <w:p w:rsidR="000D1818" w:rsidRPr="00977FDD" w:rsidRDefault="000D1818" w:rsidP="00977FDD">
      <w:pPr>
        <w:pStyle w:val="PlainText"/>
        <w:rPr>
          <w:ins w:id="330" w:author="Michael D. Scott" w:date="2012-02-05T14:57:00Z"/>
          <w:sz w:val="21"/>
          <w:szCs w:val="21"/>
        </w:rPr>
      </w:pPr>
      <w:ins w:id="331" w:author="Michael D. Scott" w:date="2012-02-05T14:57:00Z">
        <w:r w:rsidRPr="00977FDD">
          <w:rPr>
            <w:sz w:val="21"/>
            <w:szCs w:val="21"/>
          </w:rPr>
          <w:t>4 133 CAT 4</w:t>
        </w:r>
      </w:ins>
    </w:p>
    <w:p w:rsidR="000D1818" w:rsidRPr="00977FDD" w:rsidRDefault="000D1818" w:rsidP="00977FDD">
      <w:pPr>
        <w:pStyle w:val="PlainText"/>
        <w:rPr>
          <w:ins w:id="332" w:author="Michael D. Scott" w:date="2012-02-05T14:57:00Z"/>
          <w:sz w:val="21"/>
          <w:szCs w:val="21"/>
        </w:rPr>
      </w:pPr>
      <w:ins w:id="333" w:author="Michael D. Scott" w:date="2012-02-05T14:57:00Z">
        <w:r w:rsidRPr="00977FDD">
          <w:rPr>
            <w:sz w:val="21"/>
            <w:szCs w:val="21"/>
          </w:rPr>
          <w:t>5 200 CAT 3</w:t>
        </w:r>
      </w:ins>
    </w:p>
    <w:p w:rsidR="000D1818" w:rsidRPr="00977FDD" w:rsidRDefault="000D1818" w:rsidP="00977FDD">
      <w:pPr>
        <w:pStyle w:val="PlainText"/>
        <w:rPr>
          <w:ins w:id="334" w:author="Michael D. Scott" w:date="2012-02-05T14:57:00Z"/>
          <w:sz w:val="21"/>
          <w:szCs w:val="21"/>
        </w:rPr>
      </w:pPr>
      <w:ins w:id="335" w:author="Michael D. Scott" w:date="2012-02-05T14:57:00Z">
        <w:r w:rsidRPr="00977FDD">
          <w:rPr>
            <w:sz w:val="21"/>
            <w:szCs w:val="21"/>
          </w:rPr>
          <w:t>6 192 CAT 3</w:t>
        </w:r>
      </w:ins>
    </w:p>
    <w:p w:rsidR="000D1818" w:rsidRPr="00977FDD" w:rsidRDefault="000D1818" w:rsidP="00977FDD">
      <w:pPr>
        <w:pStyle w:val="PlainText"/>
        <w:rPr>
          <w:ins w:id="336" w:author="Michael D. Scott" w:date="2012-02-05T14:57:00Z"/>
          <w:sz w:val="21"/>
          <w:szCs w:val="21"/>
        </w:rPr>
      </w:pPr>
      <w:ins w:id="337" w:author="Michael D. Scott" w:date="2012-02-05T14:57:00Z">
        <w:r w:rsidRPr="00977FDD">
          <w:rPr>
            <w:sz w:val="21"/>
            <w:szCs w:val="21"/>
          </w:rPr>
          <w:t>7 372 CAT 2</w:t>
        </w:r>
      </w:ins>
    </w:p>
    <w:p w:rsidR="000D1818" w:rsidRPr="00977FDD" w:rsidRDefault="000D1818" w:rsidP="00977FDD">
      <w:pPr>
        <w:pStyle w:val="PlainText"/>
        <w:rPr>
          <w:ins w:id="338" w:author="Michael D. Scott" w:date="2012-02-05T14:57:00Z"/>
          <w:sz w:val="21"/>
          <w:szCs w:val="21"/>
        </w:rPr>
      </w:pPr>
      <w:ins w:id="339" w:author="Michael D. Scott" w:date="2012-02-05T14:57:00Z">
        <w:r w:rsidRPr="00977FDD">
          <w:rPr>
            <w:sz w:val="21"/>
            <w:szCs w:val="21"/>
          </w:rPr>
          <w:t>8 1348 HC</w:t>
        </w:r>
      </w:ins>
    </w:p>
    <w:p w:rsidR="000D1818" w:rsidRPr="00977FDD" w:rsidRDefault="000D1818" w:rsidP="00977FDD">
      <w:pPr>
        <w:pStyle w:val="PlainText"/>
        <w:rPr>
          <w:ins w:id="340" w:author="Michael D. Scott" w:date="2012-02-05T14:57:00Z"/>
          <w:sz w:val="21"/>
          <w:szCs w:val="21"/>
        </w:rPr>
      </w:pPr>
      <w:ins w:id="341" w:author="Michael D. Scott" w:date="2012-02-05T14:57:00Z">
        <w:r w:rsidRPr="00977FDD">
          <w:rPr>
            <w:sz w:val="21"/>
            <w:szCs w:val="21"/>
          </w:rPr>
          <w:t>9 90 CAT 4</w:t>
        </w:r>
      </w:ins>
    </w:p>
    <w:p w:rsidR="000D1818" w:rsidRPr="00977FDD" w:rsidRDefault="000D1818" w:rsidP="00977FDD">
      <w:pPr>
        <w:pStyle w:val="PlainText"/>
        <w:rPr>
          <w:ins w:id="342" w:author="Michael D. Scott" w:date="2012-02-05T14:57:00Z"/>
          <w:sz w:val="21"/>
          <w:szCs w:val="21"/>
        </w:rPr>
      </w:pPr>
      <w:ins w:id="343" w:author="Michael D. Scott" w:date="2012-02-05T14:57:00Z">
        <w:r w:rsidRPr="00977FDD">
          <w:rPr>
            <w:sz w:val="21"/>
            <w:szCs w:val="21"/>
          </w:rPr>
          <w:t>10 380 CAT 2</w:t>
        </w:r>
      </w:ins>
    </w:p>
    <w:p w:rsidR="000D1818" w:rsidRPr="00977FDD" w:rsidRDefault="000D1818" w:rsidP="00977FDD">
      <w:pPr>
        <w:pStyle w:val="PlainText"/>
        <w:rPr>
          <w:ins w:id="344" w:author="Michael D. Scott" w:date="2012-02-05T14:57:00Z"/>
          <w:sz w:val="21"/>
          <w:szCs w:val="21"/>
        </w:rPr>
      </w:pPr>
      <w:ins w:id="345" w:author="Michael D. Scott" w:date="2012-02-05T14:57:00Z">
        <w:r w:rsidRPr="00977FDD">
          <w:rPr>
            <w:sz w:val="21"/>
            <w:szCs w:val="21"/>
          </w:rPr>
          <w:t>11 888 CAT 1</w:t>
        </w:r>
      </w:ins>
    </w:p>
    <w:p w:rsidR="000D1818" w:rsidRDefault="000D1818" w:rsidP="00977FDD">
      <w:pPr>
        <w:pStyle w:val="PlainText"/>
        <w:rPr>
          <w:ins w:id="346" w:author="Michael D. Scott" w:date="2012-02-05T14:57:00Z"/>
        </w:rPr>
      </w:pPr>
      <w:ins w:id="347" w:author="Michael D. Scott" w:date="2012-02-05T14:57:00Z">
        <w:r w:rsidRPr="00977FDD">
          <w:rPr>
            <w:sz w:val="21"/>
            <w:szCs w:val="21"/>
          </w:rPr>
          <w:t>12 217 CAT 3</w:t>
        </w:r>
      </w:ins>
    </w:p>
    <w:p w:rsidR="000D1818" w:rsidRDefault="000D1818">
      <w:pPr>
        <w:suppressAutoHyphens w:val="0"/>
        <w:rPr>
          <w:ins w:id="348" w:author="Michael D. Scott" w:date="2012-02-05T14:57:00Z"/>
          <w:rFonts w:ascii="Courier New" w:hAnsi="Courier New" w:cs="Courier New"/>
          <w:b/>
          <w:sz w:val="22"/>
          <w:szCs w:val="22"/>
        </w:rPr>
      </w:pPr>
      <w:ins w:id="349" w:author="Michael D. Scott" w:date="2012-02-05T14:57:00Z">
        <w:r>
          <w:rPr>
            <w:rFonts w:ascii="Courier New" w:hAnsi="Courier New" w:cs="Courier New"/>
            <w:b/>
            <w:sz w:val="22"/>
            <w:szCs w:val="22"/>
          </w:rPr>
          <w:br w:type="page"/>
        </w:r>
      </w:ins>
    </w:p>
    <w:p w:rsidR="000D1818" w:rsidRPr="00992F05" w:rsidRDefault="000D1818" w:rsidP="000D1818">
      <w:pPr>
        <w:rPr>
          <w:ins w:id="350" w:author="Michael D. Scott" w:date="2012-02-05T14:52:00Z"/>
          <w:rFonts w:ascii="Courier New" w:hAnsi="Courier New" w:cs="Courier New"/>
          <w:b/>
          <w:sz w:val="22"/>
          <w:szCs w:val="22"/>
        </w:rPr>
      </w:pPr>
    </w:p>
    <w:p w:rsidR="003C5AFD" w:rsidDel="000D1818" w:rsidRDefault="003C5AFD" w:rsidP="003C5AFD">
      <w:pPr>
        <w:pStyle w:val="Heading1"/>
        <w:tabs>
          <w:tab w:val="left" w:pos="0"/>
        </w:tabs>
        <w:jc w:val="center"/>
        <w:rPr>
          <w:del w:id="351" w:author="Michael D. Scott" w:date="2012-02-05T14:52:00Z"/>
        </w:rPr>
      </w:pPr>
      <w:del w:id="352" w:author="Michael D. Scott" w:date="2012-02-05T14:52:00Z">
        <w:r w:rsidDel="000D1818">
          <w:delText>Program Name: Climb.java</w:delText>
        </w:r>
        <w:r w:rsidDel="000D1818">
          <w:tab/>
        </w:r>
        <w:r w:rsidDel="000D1818">
          <w:tab/>
          <w:delText>Input File: climb.dat</w:delText>
        </w:r>
      </w:del>
    </w:p>
    <w:p w:rsidR="003C5AFD" w:rsidDel="000D1818" w:rsidRDefault="003C5AFD" w:rsidP="003C5AFD">
      <w:pPr>
        <w:rPr>
          <w:del w:id="353" w:author="Michael D. Scott" w:date="2012-02-05T14:52:00Z"/>
          <w:sz w:val="22"/>
          <w:szCs w:val="22"/>
        </w:rPr>
      </w:pPr>
    </w:p>
    <w:p w:rsidR="003C5AFD" w:rsidDel="000D1818" w:rsidRDefault="003C5AFD" w:rsidP="003C5AFD">
      <w:pPr>
        <w:rPr>
          <w:del w:id="354" w:author="Michael D. Scott" w:date="2012-02-05T14:52:00Z"/>
          <w:sz w:val="22"/>
          <w:szCs w:val="22"/>
        </w:rPr>
      </w:pPr>
      <w:del w:id="355" w:author="Michael D. Scott" w:date="2012-02-05T14:52:00Z">
        <w:r w:rsidDel="000D1818">
          <w:rPr>
            <w:sz w:val="22"/>
            <w:szCs w:val="22"/>
          </w:rPr>
          <w:delText>Famous Austinite Lance Armstrong won the Tour De France seven times. One of the hardest parts of a bike</w:delText>
        </w:r>
      </w:del>
      <w:del w:id="356" w:author="Michael D. Scott" w:date="2012-02-05T09:43:00Z">
        <w:r w:rsidDel="009468EC">
          <w:rPr>
            <w:sz w:val="22"/>
            <w:szCs w:val="22"/>
          </w:rPr>
          <w:delText>r</w:delText>
        </w:r>
      </w:del>
      <w:del w:id="357" w:author="Michael D. Scott" w:date="2012-02-05T14:52:00Z">
        <w:r w:rsidDel="000D1818">
          <w:rPr>
            <w:sz w:val="22"/>
            <w:szCs w:val="22"/>
          </w:rPr>
          <w:delText xml:space="preserve"> race is when the road goes uphill. Uphill roads or "climbs" are given a rating in the Tour based on their length, steepness, point in the race where they occur, and the </w:delText>
        </w:r>
      </w:del>
      <w:del w:id="358" w:author="Michael D. Scott" w:date="2012-02-05T09:43:00Z">
        <w:r w:rsidDel="009468EC">
          <w:rPr>
            <w:sz w:val="22"/>
            <w:szCs w:val="22"/>
          </w:rPr>
          <w:delText xml:space="preserve">other </w:delText>
        </w:r>
      </w:del>
      <w:del w:id="359" w:author="Michael D. Scott" w:date="2012-02-05T14:52:00Z">
        <w:r w:rsidDel="000D1818">
          <w:rPr>
            <w:sz w:val="22"/>
            <w:szCs w:val="22"/>
          </w:rPr>
          <w:delText>number of climbs during that day's race, also known as a stage.</w:delText>
        </w:r>
      </w:del>
    </w:p>
    <w:p w:rsidR="003C5AFD" w:rsidDel="000D1818" w:rsidRDefault="003C5AFD" w:rsidP="003C5AFD">
      <w:pPr>
        <w:rPr>
          <w:del w:id="360" w:author="Michael D. Scott" w:date="2012-02-05T14:52:00Z"/>
          <w:sz w:val="22"/>
          <w:szCs w:val="22"/>
        </w:rPr>
      </w:pPr>
    </w:p>
    <w:p w:rsidR="003C5AFD" w:rsidDel="000D1818" w:rsidRDefault="003C5AFD" w:rsidP="003C5AFD">
      <w:pPr>
        <w:rPr>
          <w:del w:id="361" w:author="Michael D. Scott" w:date="2012-02-05T14:52:00Z"/>
          <w:sz w:val="22"/>
          <w:szCs w:val="22"/>
        </w:rPr>
      </w:pPr>
      <w:del w:id="362" w:author="Michael D. Scott" w:date="2012-02-05T14:52:00Z">
        <w:r w:rsidDel="000D1818">
          <w:rPr>
            <w:sz w:val="22"/>
            <w:szCs w:val="22"/>
          </w:rPr>
          <w:delText>Write a program that given the length, steepness, whether the climb is near the end of a stage, and the total number of climbs in the stage determines the classification of the climb. The classifications are, from easiest to hardest, 4, 3, 2, 1 and HC or Hors C</w:delText>
        </w:r>
        <w:r w:rsidRPr="00055A9E" w:rsidDel="000D1818">
          <w:rPr>
            <w:sz w:val="22"/>
            <w:szCs w:val="22"/>
          </w:rPr>
          <w:delText>atégorie</w:delText>
        </w:r>
        <w:r w:rsidDel="000D1818">
          <w:rPr>
            <w:sz w:val="22"/>
            <w:szCs w:val="22"/>
          </w:rPr>
          <w:delText>, which means beyond categorization: a fancy way of saying a climb of the hardest type.</w:delText>
        </w:r>
      </w:del>
    </w:p>
    <w:p w:rsidR="003C5AFD" w:rsidDel="000D1818" w:rsidRDefault="003C5AFD" w:rsidP="003C5AFD">
      <w:pPr>
        <w:rPr>
          <w:del w:id="363" w:author="Michael D. Scott" w:date="2012-02-05T14:52:00Z"/>
          <w:sz w:val="22"/>
          <w:szCs w:val="22"/>
        </w:rPr>
      </w:pPr>
    </w:p>
    <w:p w:rsidR="003C5AFD" w:rsidDel="000D1818" w:rsidRDefault="003C5AFD" w:rsidP="003C5AFD">
      <w:pPr>
        <w:rPr>
          <w:del w:id="364" w:author="Michael D. Scott" w:date="2012-02-05T14:52:00Z"/>
          <w:sz w:val="22"/>
          <w:szCs w:val="22"/>
        </w:rPr>
      </w:pPr>
      <w:del w:id="365" w:author="Michael D. Scott" w:date="2012-02-05T14:52:00Z">
        <w:r w:rsidDel="000D1818">
          <w:rPr>
            <w:sz w:val="22"/>
            <w:szCs w:val="22"/>
          </w:rPr>
          <w:delText xml:space="preserve">A climb's difficulty score is obtained by determining the elevation </w:delText>
        </w:r>
      </w:del>
      <w:del w:id="366" w:author="Michael D. Scott" w:date="2012-02-05T09:44:00Z">
        <w:r w:rsidDel="009468EC">
          <w:rPr>
            <w:sz w:val="22"/>
            <w:szCs w:val="22"/>
          </w:rPr>
          <w:delText xml:space="preserve">of the </w:delText>
        </w:r>
      </w:del>
      <w:del w:id="367" w:author="Michael D. Scott" w:date="2012-02-05T14:52:00Z">
        <w:r w:rsidDel="000D1818">
          <w:rPr>
            <w:sz w:val="22"/>
            <w:szCs w:val="22"/>
          </w:rPr>
          <w:delText>gain in meters. This is simply the length of the climb in meters times the average steepness or gradient. So for example a climb of 1.5 kilometers with an average gradient of 3% has a</w:delText>
        </w:r>
      </w:del>
      <w:ins w:id="368" w:author="Shyamal Mitra" w:date="2012-02-04T15:56:00Z">
        <w:del w:id="369" w:author="Michael D. Scott" w:date="2012-02-05T14:52:00Z">
          <w:r w:rsidDel="000D1818">
            <w:rPr>
              <w:sz w:val="22"/>
              <w:szCs w:val="22"/>
            </w:rPr>
            <w:delText>n</w:delText>
          </w:r>
        </w:del>
      </w:ins>
      <w:del w:id="370" w:author="Michael D. Scott" w:date="2012-02-05T14:52:00Z">
        <w:r w:rsidDel="000D1818">
          <w:rPr>
            <w:sz w:val="22"/>
            <w:szCs w:val="22"/>
          </w:rPr>
          <w:delText xml:space="preserve"> elevation gain of 1.5 km * 1000 m / km * .03 = 45 meters.</w:delText>
        </w:r>
      </w:del>
    </w:p>
    <w:p w:rsidR="003C5AFD" w:rsidDel="000D1818" w:rsidRDefault="003C5AFD" w:rsidP="003C5AFD">
      <w:pPr>
        <w:rPr>
          <w:del w:id="371" w:author="Michael D. Scott" w:date="2012-02-05T14:52:00Z"/>
          <w:sz w:val="22"/>
          <w:szCs w:val="22"/>
        </w:rPr>
      </w:pPr>
    </w:p>
    <w:p w:rsidR="003C5AFD" w:rsidDel="000D1818" w:rsidRDefault="003C5AFD" w:rsidP="003C5AFD">
      <w:pPr>
        <w:rPr>
          <w:del w:id="372" w:author="Michael D. Scott" w:date="2012-02-05T14:52:00Z"/>
          <w:sz w:val="22"/>
          <w:szCs w:val="22"/>
        </w:rPr>
      </w:pPr>
      <w:del w:id="373" w:author="Michael D. Scott" w:date="2012-02-05T14:52:00Z">
        <w:r w:rsidDel="000D1818">
          <w:rPr>
            <w:sz w:val="22"/>
            <w:szCs w:val="22"/>
          </w:rPr>
          <w:delText>The difficulty is modified in the following ways:</w:delText>
        </w:r>
      </w:del>
    </w:p>
    <w:p w:rsidR="003C5AFD" w:rsidDel="000D1818" w:rsidRDefault="003C5AFD" w:rsidP="003C5AFD">
      <w:pPr>
        <w:numPr>
          <w:ilvl w:val="0"/>
          <w:numId w:val="34"/>
        </w:numPr>
        <w:rPr>
          <w:del w:id="374" w:author="Michael D. Scott" w:date="2012-02-05T14:52:00Z"/>
          <w:sz w:val="22"/>
          <w:szCs w:val="22"/>
        </w:rPr>
      </w:pPr>
      <w:del w:id="375" w:author="Michael D. Scott" w:date="2012-02-05T14:52:00Z">
        <w:r w:rsidDel="000D1818">
          <w:rPr>
            <w:sz w:val="22"/>
            <w:szCs w:val="22"/>
          </w:rPr>
          <w:delText xml:space="preserve">if the climb occurs near the end of  stage add 250 to the difficulty score. </w:delText>
        </w:r>
      </w:del>
    </w:p>
    <w:p w:rsidR="003C5AFD" w:rsidDel="000D1818" w:rsidRDefault="003C5AFD" w:rsidP="003C5AFD">
      <w:pPr>
        <w:numPr>
          <w:ilvl w:val="0"/>
          <w:numId w:val="34"/>
        </w:numPr>
        <w:rPr>
          <w:del w:id="376" w:author="Michael D. Scott" w:date="2012-02-05T14:52:00Z"/>
          <w:sz w:val="22"/>
          <w:szCs w:val="22"/>
        </w:rPr>
      </w:pPr>
      <w:del w:id="377" w:author="Michael D. Scott" w:date="2012-02-05T14:52:00Z">
        <w:r w:rsidDel="000D1818">
          <w:rPr>
            <w:sz w:val="22"/>
            <w:szCs w:val="22"/>
          </w:rPr>
          <w:delText>if there are a total or 4 or 5 climbs in a given stage add 50 to the difficulty score</w:delText>
        </w:r>
      </w:del>
    </w:p>
    <w:p w:rsidR="003C5AFD" w:rsidDel="000D1818" w:rsidRDefault="003C5AFD" w:rsidP="003C5AFD">
      <w:pPr>
        <w:numPr>
          <w:ilvl w:val="0"/>
          <w:numId w:val="34"/>
        </w:numPr>
        <w:rPr>
          <w:del w:id="378" w:author="Michael D. Scott" w:date="2012-02-05T14:52:00Z"/>
          <w:sz w:val="22"/>
          <w:szCs w:val="22"/>
        </w:rPr>
      </w:pPr>
      <w:del w:id="379" w:author="Michael D. Scott" w:date="2012-02-05T14:52:00Z">
        <w:r w:rsidDel="000D1818">
          <w:rPr>
            <w:sz w:val="22"/>
            <w:szCs w:val="22"/>
          </w:rPr>
          <w:delText xml:space="preserve">if there are 6 or more climbs in a given stage add 100 to the difficulty score. </w:delText>
        </w:r>
      </w:del>
    </w:p>
    <w:p w:rsidR="003C5AFD" w:rsidDel="000D1818" w:rsidRDefault="003C5AFD" w:rsidP="003C5AFD">
      <w:pPr>
        <w:rPr>
          <w:del w:id="380" w:author="Michael D. Scott" w:date="2012-02-05T14:52:00Z"/>
          <w:sz w:val="22"/>
          <w:szCs w:val="22"/>
        </w:rPr>
      </w:pPr>
    </w:p>
    <w:p w:rsidR="003C5AFD" w:rsidDel="000D1818" w:rsidRDefault="003C5AFD" w:rsidP="003C5AFD">
      <w:pPr>
        <w:rPr>
          <w:del w:id="381" w:author="Michael D. Scott" w:date="2012-02-05T14:52:00Z"/>
          <w:sz w:val="22"/>
          <w:szCs w:val="22"/>
        </w:rPr>
      </w:pPr>
      <w:del w:id="382" w:author="Michael D. Scott" w:date="2012-02-05T14:52:00Z">
        <w:r w:rsidDel="000D1818">
          <w:rPr>
            <w:sz w:val="22"/>
            <w:szCs w:val="22"/>
          </w:rPr>
          <w:delText>The classifications based on difficulty score rounded to the nearest int, DS, are:</w:delText>
        </w:r>
      </w:del>
    </w:p>
    <w:p w:rsidR="003C5AFD" w:rsidRPr="00766BAC" w:rsidDel="000D1818" w:rsidRDefault="003C5AFD" w:rsidP="003C5AFD">
      <w:pPr>
        <w:numPr>
          <w:ilvl w:val="0"/>
          <w:numId w:val="35"/>
        </w:numPr>
        <w:rPr>
          <w:del w:id="383" w:author="Michael D. Scott" w:date="2012-02-05T14:52:00Z"/>
          <w:rFonts w:ascii="Courier New" w:hAnsi="Courier New" w:cs="Courier New"/>
          <w:sz w:val="22"/>
          <w:szCs w:val="22"/>
        </w:rPr>
      </w:pPr>
      <w:del w:id="384" w:author="Michael D. Scott" w:date="2012-02-05T14:52:00Z">
        <w:r w:rsidRPr="00766BAC" w:rsidDel="000D1818">
          <w:rPr>
            <w:rFonts w:ascii="Courier New" w:hAnsi="Courier New" w:cs="Courier New"/>
            <w:sz w:val="22"/>
            <w:szCs w:val="22"/>
          </w:rPr>
          <w:delText>DS &lt;= 150 -&gt; CAT 4</w:delText>
        </w:r>
      </w:del>
    </w:p>
    <w:p w:rsidR="003C5AFD" w:rsidRPr="00766BAC" w:rsidDel="000D1818" w:rsidRDefault="003C5AFD" w:rsidP="003C5AFD">
      <w:pPr>
        <w:numPr>
          <w:ilvl w:val="0"/>
          <w:numId w:val="35"/>
        </w:numPr>
        <w:rPr>
          <w:del w:id="385" w:author="Michael D. Scott" w:date="2012-02-05T14:52:00Z"/>
          <w:rFonts w:ascii="Courier New" w:hAnsi="Courier New" w:cs="Courier New"/>
          <w:sz w:val="22"/>
          <w:szCs w:val="22"/>
        </w:rPr>
      </w:pPr>
      <w:del w:id="386" w:author="Michael D. Scott" w:date="2012-02-05T14:52:00Z">
        <w:r w:rsidRPr="00766BAC" w:rsidDel="000D1818">
          <w:rPr>
            <w:rFonts w:ascii="Courier New" w:hAnsi="Courier New" w:cs="Courier New"/>
            <w:sz w:val="22"/>
            <w:szCs w:val="22"/>
          </w:rPr>
          <w:delText>150 &lt; DS &lt;= 320 -&gt; CAT 3</w:delText>
        </w:r>
      </w:del>
    </w:p>
    <w:p w:rsidR="003C5AFD" w:rsidRPr="00766BAC" w:rsidDel="000D1818" w:rsidRDefault="003C5AFD" w:rsidP="003C5AFD">
      <w:pPr>
        <w:numPr>
          <w:ilvl w:val="0"/>
          <w:numId w:val="35"/>
        </w:numPr>
        <w:rPr>
          <w:del w:id="387" w:author="Michael D. Scott" w:date="2012-02-05T14:52:00Z"/>
          <w:rFonts w:ascii="Courier New" w:hAnsi="Courier New" w:cs="Courier New"/>
          <w:sz w:val="22"/>
          <w:szCs w:val="22"/>
        </w:rPr>
      </w:pPr>
      <w:del w:id="388" w:author="Michael D. Scott" w:date="2012-02-05T14:52:00Z">
        <w:r w:rsidRPr="00766BAC" w:rsidDel="000D1818">
          <w:rPr>
            <w:rFonts w:ascii="Courier New" w:hAnsi="Courier New" w:cs="Courier New"/>
            <w:sz w:val="22"/>
            <w:szCs w:val="22"/>
          </w:rPr>
          <w:delText>320 &lt; DS &lt;= 550 -&gt; CAT 2</w:delText>
        </w:r>
      </w:del>
    </w:p>
    <w:p w:rsidR="003C5AFD" w:rsidRPr="00766BAC" w:rsidDel="000D1818" w:rsidRDefault="003C5AFD" w:rsidP="003C5AFD">
      <w:pPr>
        <w:numPr>
          <w:ilvl w:val="0"/>
          <w:numId w:val="35"/>
        </w:numPr>
        <w:rPr>
          <w:del w:id="389" w:author="Michael D. Scott" w:date="2012-02-05T14:52:00Z"/>
          <w:rFonts w:ascii="Courier New" w:hAnsi="Courier New" w:cs="Courier New"/>
          <w:sz w:val="22"/>
          <w:szCs w:val="22"/>
        </w:rPr>
      </w:pPr>
      <w:del w:id="390" w:author="Michael D. Scott" w:date="2012-02-05T14:52:00Z">
        <w:r w:rsidRPr="00766BAC" w:rsidDel="000D1818">
          <w:rPr>
            <w:rFonts w:ascii="Courier New" w:hAnsi="Courier New" w:cs="Courier New"/>
            <w:sz w:val="22"/>
            <w:szCs w:val="22"/>
          </w:rPr>
          <w:delText>550 &lt; DS &lt;= 1000 -&gt; CAT 1</w:delText>
        </w:r>
      </w:del>
    </w:p>
    <w:p w:rsidR="003C5AFD" w:rsidRPr="00766BAC" w:rsidDel="000D1818" w:rsidRDefault="003C5AFD" w:rsidP="003C5AFD">
      <w:pPr>
        <w:numPr>
          <w:ilvl w:val="0"/>
          <w:numId w:val="35"/>
        </w:numPr>
        <w:rPr>
          <w:del w:id="391" w:author="Michael D. Scott" w:date="2012-02-05T14:52:00Z"/>
          <w:rFonts w:ascii="Courier New" w:hAnsi="Courier New" w:cs="Courier New"/>
          <w:sz w:val="22"/>
          <w:szCs w:val="22"/>
        </w:rPr>
      </w:pPr>
      <w:del w:id="392" w:author="Michael D. Scott" w:date="2012-02-05T14:52:00Z">
        <w:r w:rsidRPr="00766BAC" w:rsidDel="000D1818">
          <w:rPr>
            <w:rFonts w:ascii="Courier New" w:hAnsi="Courier New" w:cs="Courier New"/>
            <w:sz w:val="22"/>
            <w:szCs w:val="22"/>
          </w:rPr>
          <w:delText>DS &gt; 100</w:delText>
        </w:r>
      </w:del>
      <w:ins w:id="393" w:author="Shyamal Mitra" w:date="2012-02-04T15:56:00Z">
        <w:del w:id="394" w:author="Michael D. Scott" w:date="2012-02-05T14:52:00Z">
          <w:r w:rsidDel="000D1818">
            <w:rPr>
              <w:rFonts w:ascii="Courier New" w:hAnsi="Courier New" w:cs="Courier New"/>
              <w:sz w:val="22"/>
              <w:szCs w:val="22"/>
            </w:rPr>
            <w:delText>0</w:delText>
          </w:r>
        </w:del>
      </w:ins>
      <w:del w:id="395" w:author="Michael D. Scott" w:date="2012-02-05T14:52:00Z">
        <w:r w:rsidRPr="00766BAC" w:rsidDel="000D1818">
          <w:rPr>
            <w:rFonts w:ascii="Courier New" w:hAnsi="Courier New" w:cs="Courier New"/>
            <w:sz w:val="22"/>
            <w:szCs w:val="22"/>
          </w:rPr>
          <w:delText xml:space="preserve"> -&gt; HC</w:delText>
        </w:r>
      </w:del>
    </w:p>
    <w:p w:rsidR="003C5AFD" w:rsidDel="000D1818" w:rsidRDefault="003C5AFD" w:rsidP="003C5AFD">
      <w:pPr>
        <w:rPr>
          <w:del w:id="396" w:author="Michael D. Scott" w:date="2012-02-05T14:52:00Z"/>
          <w:rFonts w:ascii="Arial-BoldMT" w:hAnsi="Arial-BoldMT" w:cs="Arial-BoldMT"/>
          <w:b/>
          <w:bCs/>
          <w:sz w:val="24"/>
          <w:szCs w:val="24"/>
        </w:rPr>
      </w:pPr>
    </w:p>
    <w:p w:rsidR="003C5AFD" w:rsidDel="000D1818" w:rsidRDefault="003C5AFD" w:rsidP="003C5AFD">
      <w:pPr>
        <w:rPr>
          <w:del w:id="397" w:author="Michael D. Scott" w:date="2012-02-05T14:52:00Z"/>
          <w:rFonts w:ascii="Arial-BoldMT" w:hAnsi="Arial-BoldMT" w:cs="Arial-BoldMT"/>
          <w:b/>
          <w:bCs/>
          <w:sz w:val="24"/>
          <w:szCs w:val="24"/>
        </w:rPr>
      </w:pPr>
    </w:p>
    <w:p w:rsidR="003C5AFD" w:rsidRPr="00BA7DD1" w:rsidDel="000D1818" w:rsidRDefault="003C5AFD" w:rsidP="003C5AFD">
      <w:pPr>
        <w:rPr>
          <w:del w:id="398" w:author="Michael D. Scott" w:date="2012-02-05T14:52:00Z"/>
          <w:rFonts w:ascii="Arial-BoldMT" w:hAnsi="Arial-BoldMT" w:cs="Arial-BoldMT"/>
          <w:b/>
          <w:bCs/>
          <w:sz w:val="24"/>
          <w:szCs w:val="24"/>
        </w:rPr>
      </w:pPr>
      <w:del w:id="399" w:author="Michael D. Scott" w:date="2012-02-05T14:52:00Z">
        <w:r w:rsidRPr="00BA7DD1" w:rsidDel="000D1818">
          <w:rPr>
            <w:rFonts w:ascii="Arial-BoldMT" w:hAnsi="Arial-BoldMT" w:cs="Arial-BoldMT"/>
            <w:b/>
            <w:bCs/>
            <w:sz w:val="24"/>
            <w:szCs w:val="24"/>
          </w:rPr>
          <w:delText>Input</w:delText>
        </w:r>
      </w:del>
    </w:p>
    <w:p w:rsidR="003C5AFD" w:rsidRPr="007F2BD9" w:rsidDel="000D1818" w:rsidRDefault="003C5AFD" w:rsidP="003C5AFD">
      <w:pPr>
        <w:numPr>
          <w:ilvl w:val="0"/>
          <w:numId w:val="7"/>
        </w:numPr>
        <w:rPr>
          <w:del w:id="400" w:author="Michael D. Scott" w:date="2012-02-05T14:52:00Z"/>
          <w:sz w:val="24"/>
          <w:szCs w:val="24"/>
        </w:rPr>
      </w:pPr>
      <w:del w:id="401" w:author="Michael D. Scott" w:date="2012-02-05T14:52:00Z">
        <w:r w:rsidRPr="007F2BD9" w:rsidDel="000D1818">
          <w:rPr>
            <w:sz w:val="24"/>
            <w:szCs w:val="24"/>
          </w:rPr>
          <w:delText xml:space="preserve">The first line will contain a single integer </w:delText>
        </w:r>
        <w:r w:rsidDel="000D1818">
          <w:rPr>
            <w:sz w:val="24"/>
            <w:szCs w:val="24"/>
          </w:rPr>
          <w:delText>N</w:delText>
        </w:r>
        <w:r w:rsidRPr="007F2BD9" w:rsidDel="000D1818">
          <w:rPr>
            <w:sz w:val="24"/>
            <w:szCs w:val="24"/>
          </w:rPr>
          <w:delText xml:space="preserve"> that indicates the number of data sets. </w:delText>
        </w:r>
      </w:del>
    </w:p>
    <w:p w:rsidR="003C5AFD" w:rsidRPr="007F2BD9" w:rsidDel="000D1818" w:rsidRDefault="003C5AFD" w:rsidP="003C5AFD">
      <w:pPr>
        <w:numPr>
          <w:ilvl w:val="0"/>
          <w:numId w:val="7"/>
        </w:numPr>
        <w:rPr>
          <w:del w:id="402" w:author="Michael D. Scott" w:date="2012-02-05T14:52:00Z"/>
          <w:sz w:val="24"/>
          <w:szCs w:val="24"/>
        </w:rPr>
      </w:pPr>
      <w:del w:id="403" w:author="Michael D. Scott" w:date="2012-02-05T14:52:00Z">
        <w:r w:rsidDel="000D1818">
          <w:rPr>
            <w:sz w:val="24"/>
            <w:szCs w:val="24"/>
          </w:rPr>
          <w:delText>Each data set will consist of 1 line of the form L G E T where L is a floating point number equal to the length of the climb in kilometers, G is the gradient of the climb expressed as a percentage with one decimal place, E is a string equal to YES if the climb is near the end of the stage or NO if it is not, and T is an integer equal to the total number of climbs in the stage including this one</w:delText>
        </w:r>
      </w:del>
    </w:p>
    <w:p w:rsidR="003C5AFD" w:rsidRPr="00BA7DD1" w:rsidDel="000D1818" w:rsidRDefault="003C5AFD" w:rsidP="003C5AFD">
      <w:pPr>
        <w:rPr>
          <w:del w:id="404" w:author="Michael D. Scott" w:date="2012-02-05T14:52:00Z"/>
          <w:sz w:val="24"/>
          <w:szCs w:val="24"/>
        </w:rPr>
      </w:pPr>
    </w:p>
    <w:p w:rsidR="003C5AFD" w:rsidRPr="00BA7DD1" w:rsidDel="000D1818" w:rsidRDefault="003C5AFD" w:rsidP="003C5AFD">
      <w:pPr>
        <w:rPr>
          <w:del w:id="405" w:author="Michael D. Scott" w:date="2012-02-05T14:52:00Z"/>
          <w:rFonts w:ascii="Arial-BoldMT" w:hAnsi="Arial-BoldMT" w:cs="Arial-BoldMT"/>
          <w:b/>
          <w:bCs/>
          <w:sz w:val="24"/>
          <w:szCs w:val="24"/>
        </w:rPr>
      </w:pPr>
      <w:del w:id="406" w:author="Michael D. Scott" w:date="2012-02-05T14:52:00Z">
        <w:r w:rsidRPr="00BA7DD1" w:rsidDel="000D1818">
          <w:rPr>
            <w:rFonts w:ascii="Arial-BoldMT" w:hAnsi="Arial-BoldMT" w:cs="Arial-BoldMT"/>
            <w:b/>
            <w:bCs/>
            <w:sz w:val="24"/>
            <w:szCs w:val="24"/>
          </w:rPr>
          <w:delText>Output</w:delText>
        </w:r>
      </w:del>
    </w:p>
    <w:p w:rsidR="003C5AFD" w:rsidDel="000D1818" w:rsidRDefault="003C5AFD" w:rsidP="003C5AFD">
      <w:pPr>
        <w:rPr>
          <w:del w:id="407" w:author="Michael D. Scott" w:date="2012-02-05T14:52:00Z"/>
          <w:sz w:val="24"/>
          <w:szCs w:val="24"/>
        </w:rPr>
      </w:pPr>
      <w:del w:id="408" w:author="Michael D. Scott" w:date="2012-02-05T14:52:00Z">
        <w:r w:rsidDel="000D1818">
          <w:rPr>
            <w:sz w:val="24"/>
            <w:szCs w:val="24"/>
          </w:rPr>
          <w:delText>For each data set print out a single line with the number of the data set, the difficulty score rounded to the nearest integer, and the category based on the difficulty score.</w:delText>
        </w:r>
      </w:del>
    </w:p>
    <w:p w:rsidR="003C5AFD" w:rsidRPr="00BA7DD1" w:rsidDel="000D1818" w:rsidRDefault="003C5AFD" w:rsidP="003C5AFD">
      <w:pPr>
        <w:rPr>
          <w:del w:id="409" w:author="Michael D. Scott" w:date="2012-02-05T14:52:00Z"/>
          <w:sz w:val="24"/>
          <w:szCs w:val="24"/>
        </w:rPr>
      </w:pPr>
    </w:p>
    <w:p w:rsidR="003C5AFD" w:rsidRPr="00BA7DD1" w:rsidDel="000D1818" w:rsidRDefault="003C5AFD" w:rsidP="003C5AFD">
      <w:pPr>
        <w:rPr>
          <w:del w:id="410" w:author="Michael D. Scott" w:date="2012-02-05T14:52:00Z"/>
          <w:rFonts w:ascii="Arial-BoldMT" w:hAnsi="Arial-BoldMT" w:cs="Arial-BoldMT"/>
          <w:b/>
          <w:bCs/>
          <w:sz w:val="24"/>
          <w:szCs w:val="24"/>
        </w:rPr>
      </w:pPr>
      <w:del w:id="411" w:author="Michael D. Scott" w:date="2012-02-05T14:52:00Z">
        <w:r w:rsidRPr="00BA7DD1" w:rsidDel="000D1818">
          <w:rPr>
            <w:rFonts w:ascii="Arial-BoldMT" w:hAnsi="Arial-BoldMT" w:cs="Arial-BoldMT"/>
            <w:b/>
            <w:bCs/>
            <w:sz w:val="24"/>
            <w:szCs w:val="24"/>
          </w:rPr>
          <w:delText>Example Input File</w:delText>
        </w:r>
      </w:del>
    </w:p>
    <w:p w:rsidR="003C5AFD" w:rsidDel="000D1818" w:rsidRDefault="003C5AFD" w:rsidP="003C5AFD">
      <w:pPr>
        <w:rPr>
          <w:del w:id="412" w:author="Michael D. Scott" w:date="2012-02-05T14:52:00Z"/>
          <w:rFonts w:ascii="Courier New" w:hAnsi="Courier New"/>
          <w:sz w:val="24"/>
          <w:szCs w:val="24"/>
        </w:rPr>
      </w:pPr>
      <w:del w:id="413" w:author="Michael D. Scott" w:date="2012-02-05T14:52:00Z">
        <w:r w:rsidDel="000D1818">
          <w:rPr>
            <w:rFonts w:ascii="Courier New" w:hAnsi="Courier New"/>
            <w:sz w:val="24"/>
            <w:szCs w:val="24"/>
          </w:rPr>
          <w:delText>4</w:delText>
        </w:r>
      </w:del>
    </w:p>
    <w:p w:rsidR="003C5AFD" w:rsidDel="000D1818" w:rsidRDefault="003C5AFD" w:rsidP="003C5AFD">
      <w:pPr>
        <w:rPr>
          <w:del w:id="414" w:author="Michael D. Scott" w:date="2012-02-05T14:52:00Z"/>
          <w:rFonts w:ascii="Courier New" w:hAnsi="Courier New"/>
          <w:sz w:val="24"/>
          <w:szCs w:val="24"/>
        </w:rPr>
      </w:pPr>
      <w:del w:id="415" w:author="Michael D. Scott" w:date="2012-02-05T14:52:00Z">
        <w:r w:rsidDel="000D1818">
          <w:rPr>
            <w:rFonts w:ascii="Courier New" w:hAnsi="Courier New"/>
            <w:sz w:val="24"/>
            <w:szCs w:val="24"/>
          </w:rPr>
          <w:delText>43.0 4.5 NO 3</w:delText>
        </w:r>
      </w:del>
    </w:p>
    <w:p w:rsidR="003C5AFD" w:rsidDel="000D1818" w:rsidRDefault="003C5AFD" w:rsidP="003C5AFD">
      <w:pPr>
        <w:rPr>
          <w:del w:id="416" w:author="Michael D. Scott" w:date="2012-02-05T14:52:00Z"/>
          <w:rFonts w:ascii="Courier New" w:hAnsi="Courier New"/>
          <w:sz w:val="24"/>
          <w:szCs w:val="24"/>
        </w:rPr>
      </w:pPr>
      <w:del w:id="417" w:author="Michael D. Scott" w:date="2012-02-05T14:52:00Z">
        <w:r w:rsidDel="000D1818">
          <w:rPr>
            <w:rFonts w:ascii="Courier New" w:hAnsi="Courier New"/>
            <w:sz w:val="24"/>
            <w:szCs w:val="24"/>
          </w:rPr>
          <w:delText>11.7 8.5 NO 1</w:delText>
        </w:r>
      </w:del>
    </w:p>
    <w:p w:rsidR="003C5AFD" w:rsidDel="000D1818" w:rsidRDefault="003C5AFD" w:rsidP="003C5AFD">
      <w:pPr>
        <w:rPr>
          <w:del w:id="418" w:author="Michael D. Scott" w:date="2012-02-05T14:52:00Z"/>
          <w:rFonts w:ascii="Courier New" w:hAnsi="Courier New"/>
          <w:sz w:val="24"/>
          <w:szCs w:val="24"/>
        </w:rPr>
      </w:pPr>
      <w:del w:id="419" w:author="Michael D. Scott" w:date="2012-02-05T14:52:00Z">
        <w:r w:rsidDel="000D1818">
          <w:rPr>
            <w:rFonts w:ascii="Courier New" w:hAnsi="Courier New"/>
            <w:sz w:val="24"/>
            <w:szCs w:val="24"/>
          </w:rPr>
          <w:delText>4.7 6.0 YES 6</w:delText>
        </w:r>
      </w:del>
    </w:p>
    <w:p w:rsidR="003C5AFD" w:rsidDel="000D1818" w:rsidRDefault="003C5AFD" w:rsidP="003C5AFD">
      <w:pPr>
        <w:rPr>
          <w:del w:id="420" w:author="Michael D. Scott" w:date="2012-02-05T14:52:00Z"/>
          <w:rFonts w:ascii="Courier New" w:hAnsi="Courier New"/>
          <w:sz w:val="24"/>
          <w:szCs w:val="24"/>
        </w:rPr>
      </w:pPr>
      <w:del w:id="421" w:author="Michael D. Scott" w:date="2012-02-05T14:52:00Z">
        <w:r w:rsidDel="000D1818">
          <w:rPr>
            <w:rFonts w:ascii="Courier New" w:hAnsi="Courier New"/>
            <w:sz w:val="24"/>
            <w:szCs w:val="24"/>
          </w:rPr>
          <w:delText>1.3 6.4 NO 5</w:delText>
        </w:r>
      </w:del>
    </w:p>
    <w:p w:rsidR="003C5AFD" w:rsidRPr="00BA7DD1" w:rsidDel="000D1818" w:rsidRDefault="003C5AFD" w:rsidP="003C5AFD">
      <w:pPr>
        <w:rPr>
          <w:del w:id="422" w:author="Michael D. Scott" w:date="2012-02-05T14:52:00Z"/>
          <w:rFonts w:ascii="Courier New" w:hAnsi="Courier New"/>
          <w:sz w:val="24"/>
          <w:szCs w:val="24"/>
        </w:rPr>
      </w:pPr>
    </w:p>
    <w:p w:rsidR="003C5AFD" w:rsidRPr="00BA7DD1" w:rsidDel="000D1818" w:rsidRDefault="003C5AFD" w:rsidP="003C5AFD">
      <w:pPr>
        <w:rPr>
          <w:del w:id="423" w:author="Michael D. Scott" w:date="2012-02-05T14:52:00Z"/>
          <w:rFonts w:ascii="Arial-BoldMT" w:hAnsi="Arial-BoldMT" w:cs="Arial-BoldMT"/>
          <w:b/>
          <w:bCs/>
          <w:sz w:val="24"/>
          <w:szCs w:val="24"/>
        </w:rPr>
      </w:pPr>
      <w:del w:id="424" w:author="Michael D. Scott" w:date="2012-02-05T14:52:00Z">
        <w:r w:rsidRPr="00BA7DD1" w:rsidDel="000D1818">
          <w:rPr>
            <w:rFonts w:ascii="Arial-BoldMT" w:hAnsi="Arial-BoldMT" w:cs="Arial-BoldMT"/>
            <w:b/>
            <w:bCs/>
            <w:sz w:val="24"/>
            <w:szCs w:val="24"/>
          </w:rPr>
          <w:delText>Example Output To Screen</w:delText>
        </w:r>
      </w:del>
    </w:p>
    <w:p w:rsidR="003C5AFD" w:rsidRPr="006C799E" w:rsidDel="000D1818" w:rsidRDefault="003C5AFD" w:rsidP="003C5AFD">
      <w:pPr>
        <w:rPr>
          <w:del w:id="425" w:author="Michael D. Scott" w:date="2012-02-05T14:52:00Z"/>
          <w:rFonts w:ascii="Courier New" w:hAnsi="Courier New" w:cs="Courier New"/>
          <w:sz w:val="24"/>
          <w:szCs w:val="24"/>
        </w:rPr>
      </w:pPr>
      <w:del w:id="426" w:author="Michael D. Scott" w:date="2012-02-05T14:52:00Z">
        <w:r w:rsidRPr="006C799E" w:rsidDel="000D1818">
          <w:rPr>
            <w:rFonts w:ascii="Courier New" w:hAnsi="Courier New" w:cs="Courier New"/>
            <w:sz w:val="24"/>
            <w:szCs w:val="24"/>
          </w:rPr>
          <w:delText>1 1935 HC</w:delText>
        </w:r>
      </w:del>
    </w:p>
    <w:p w:rsidR="003C5AFD" w:rsidRPr="006C799E" w:rsidDel="000D1818" w:rsidRDefault="003C5AFD" w:rsidP="003C5AFD">
      <w:pPr>
        <w:rPr>
          <w:del w:id="427" w:author="Michael D. Scott" w:date="2012-02-05T14:52:00Z"/>
          <w:rFonts w:ascii="Courier New" w:hAnsi="Courier New" w:cs="Courier New"/>
          <w:sz w:val="24"/>
          <w:szCs w:val="24"/>
        </w:rPr>
      </w:pPr>
      <w:del w:id="428" w:author="Michael D. Scott" w:date="2012-02-05T14:52:00Z">
        <w:r w:rsidRPr="006C799E" w:rsidDel="000D1818">
          <w:rPr>
            <w:rFonts w:ascii="Courier New" w:hAnsi="Courier New" w:cs="Courier New"/>
            <w:sz w:val="24"/>
            <w:szCs w:val="24"/>
          </w:rPr>
          <w:delText>2 995 CAT 1</w:delText>
        </w:r>
      </w:del>
    </w:p>
    <w:p w:rsidR="003C5AFD" w:rsidRPr="006C799E" w:rsidDel="000D1818" w:rsidRDefault="003C5AFD" w:rsidP="003C5AFD">
      <w:pPr>
        <w:rPr>
          <w:del w:id="429" w:author="Michael D. Scott" w:date="2012-02-05T14:52:00Z"/>
          <w:rFonts w:ascii="Courier New" w:hAnsi="Courier New" w:cs="Courier New"/>
          <w:sz w:val="24"/>
          <w:szCs w:val="24"/>
        </w:rPr>
      </w:pPr>
      <w:del w:id="430" w:author="Michael D. Scott" w:date="2012-02-05T14:52:00Z">
        <w:r w:rsidRPr="006C799E" w:rsidDel="000D1818">
          <w:rPr>
            <w:rFonts w:ascii="Courier New" w:hAnsi="Courier New" w:cs="Courier New"/>
            <w:sz w:val="24"/>
            <w:szCs w:val="24"/>
          </w:rPr>
          <w:delText>3 632 CAT 1</w:delText>
        </w:r>
      </w:del>
    </w:p>
    <w:p w:rsidR="003C5AFD" w:rsidRPr="006C799E" w:rsidDel="000D1818" w:rsidRDefault="003C5AFD" w:rsidP="003C5AFD">
      <w:pPr>
        <w:rPr>
          <w:del w:id="431" w:author="Michael D. Scott" w:date="2012-02-05T14:52:00Z"/>
          <w:rFonts w:ascii="Courier New" w:hAnsi="Courier New" w:cs="Courier New"/>
          <w:sz w:val="24"/>
          <w:szCs w:val="24"/>
        </w:rPr>
      </w:pPr>
      <w:del w:id="432" w:author="Michael D. Scott" w:date="2012-02-05T14:52:00Z">
        <w:r w:rsidRPr="006C799E" w:rsidDel="000D1818">
          <w:rPr>
            <w:rFonts w:ascii="Courier New" w:hAnsi="Courier New" w:cs="Courier New"/>
            <w:sz w:val="24"/>
            <w:szCs w:val="24"/>
          </w:rPr>
          <w:delText>4 133 CAT 4</w:delText>
        </w:r>
      </w:del>
    </w:p>
    <w:p w:rsidR="003C5AFD" w:rsidDel="000D1818" w:rsidRDefault="003C5AFD" w:rsidP="003C5AFD">
      <w:pPr>
        <w:rPr>
          <w:del w:id="433" w:author="Michael D. Scott" w:date="2012-02-05T14:53:00Z"/>
          <w:sz w:val="24"/>
          <w:szCs w:val="24"/>
        </w:rPr>
      </w:pPr>
    </w:p>
    <w:p w:rsidR="003C5AFD" w:rsidRDefault="003C5AFD" w:rsidP="003C5AFD">
      <w:pPr>
        <w:jc w:val="center"/>
        <w:rPr>
          <w:rFonts w:ascii="Arial" w:hAnsi="Arial"/>
          <w:b/>
          <w:sz w:val="32"/>
        </w:rPr>
      </w:pPr>
      <w:del w:id="434" w:author="Michael D. Scott" w:date="2012-02-05T14:53:00Z">
        <w:r w:rsidDel="000D1818">
          <w:rPr>
            <w:sz w:val="24"/>
            <w:szCs w:val="24"/>
          </w:rPr>
          <w:br w:type="page"/>
        </w:r>
      </w:del>
      <w:r>
        <w:rPr>
          <w:rFonts w:ascii="Arial" w:hAnsi="Arial"/>
          <w:b/>
          <w:sz w:val="32"/>
        </w:rPr>
        <w:t xml:space="preserve">3. Building </w:t>
      </w:r>
      <w:r>
        <w:rPr>
          <w:rFonts w:ascii="Arial-BoldMT" w:hAnsi="Arial-BoldMT" w:cs="Arial-BoldMT"/>
          <w:b/>
          <w:bCs/>
          <w:sz w:val="32"/>
          <w:szCs w:val="32"/>
        </w:rPr>
        <w:t>Dell Hall</w:t>
      </w:r>
    </w:p>
    <w:p w:rsidR="003C5AFD" w:rsidRDefault="003C5AFD" w:rsidP="003C5AFD">
      <w:pPr>
        <w:jc w:val="both"/>
        <w:rPr>
          <w:rFonts w:ascii="Arial" w:hAnsi="Arial"/>
        </w:rPr>
      </w:pPr>
    </w:p>
    <w:p w:rsidR="000D1818" w:rsidRDefault="000D1818" w:rsidP="000D1818">
      <w:pPr>
        <w:rPr>
          <w:ins w:id="435" w:author="Michael D. Scott" w:date="2012-02-05T14:53:00Z"/>
          <w:rFonts w:ascii="Courier New" w:hAnsi="Courier New" w:cs="Courier New"/>
          <w:b/>
          <w:sz w:val="22"/>
          <w:szCs w:val="22"/>
        </w:rPr>
      </w:pPr>
      <w:ins w:id="436" w:author="Michael D. Scott" w:date="2012-02-05T14:53:00Z">
        <w:r>
          <w:rPr>
            <w:rFonts w:ascii="Courier New" w:hAnsi="Courier New" w:cs="Courier New"/>
            <w:b/>
            <w:sz w:val="22"/>
            <w:szCs w:val="22"/>
          </w:rPr>
          <w:t>JUDGES DATA FILE</w:t>
        </w:r>
      </w:ins>
    </w:p>
    <w:p w:rsidR="000D1818" w:rsidRDefault="000D1818" w:rsidP="000D1818">
      <w:pPr>
        <w:rPr>
          <w:ins w:id="437" w:author="Michael D. Scott" w:date="2012-02-05T14:55:00Z"/>
          <w:rFonts w:ascii="Courier New" w:hAnsi="Courier New" w:cs="Courier New"/>
          <w:b/>
          <w:sz w:val="22"/>
          <w:szCs w:val="22"/>
        </w:rPr>
      </w:pPr>
      <w:ins w:id="438" w:author="Michael D. Scott" w:date="2012-02-05T14:55:00Z">
        <w:r>
          <w:rPr>
            <w:rFonts w:ascii="Courier New" w:hAnsi="Courier New" w:cs="Courier New"/>
            <w:b/>
            <w:sz w:val="22"/>
            <w:szCs w:val="22"/>
          </w:rPr>
          <w:t>NONE</w:t>
        </w:r>
      </w:ins>
    </w:p>
    <w:p w:rsidR="000D1818" w:rsidRDefault="000D1818" w:rsidP="000D1818">
      <w:pPr>
        <w:rPr>
          <w:ins w:id="439" w:author="Michael D. Scott" w:date="2012-02-05T14:53:00Z"/>
          <w:rFonts w:ascii="Courier New" w:hAnsi="Courier New" w:cs="Courier New"/>
          <w:b/>
          <w:sz w:val="22"/>
          <w:szCs w:val="22"/>
        </w:rPr>
      </w:pPr>
    </w:p>
    <w:p w:rsidR="000D1818" w:rsidRDefault="000D1818" w:rsidP="000D1818">
      <w:pPr>
        <w:rPr>
          <w:ins w:id="440" w:author="Michael D. Scott" w:date="2012-02-05T14:57:00Z"/>
          <w:rFonts w:ascii="Courier New" w:hAnsi="Courier New" w:cs="Courier New"/>
          <w:b/>
          <w:sz w:val="22"/>
          <w:szCs w:val="22"/>
        </w:rPr>
      </w:pPr>
      <w:ins w:id="441" w:author="Michael D. Scott" w:date="2012-02-05T14:53:00Z">
        <w:r>
          <w:rPr>
            <w:rFonts w:ascii="Courier New" w:hAnsi="Courier New" w:cs="Courier New"/>
            <w:b/>
            <w:sz w:val="22"/>
            <w:szCs w:val="22"/>
          </w:rPr>
          <w:t>JUDGES OUTPUT</w:t>
        </w:r>
      </w:ins>
    </w:p>
    <w:p w:rsidR="000D1818" w:rsidRPr="00535DEC" w:rsidRDefault="000D1818" w:rsidP="00535DEC">
      <w:pPr>
        <w:pStyle w:val="PlainText"/>
        <w:rPr>
          <w:ins w:id="442" w:author="Michael D. Scott" w:date="2012-02-05T14:57:00Z"/>
          <w:sz w:val="21"/>
          <w:szCs w:val="21"/>
        </w:rPr>
      </w:pPr>
      <w:ins w:id="443" w:author="Michael D. Scott" w:date="2012-02-05T14:57:00Z">
        <w:r w:rsidRPr="00535DEC">
          <w:rPr>
            <w:sz w:val="21"/>
            <w:szCs w:val="21"/>
          </w:rPr>
          <w:t>1</w:t>
        </w:r>
      </w:ins>
    </w:p>
    <w:p w:rsidR="000D1818" w:rsidRPr="00535DEC" w:rsidRDefault="000D1818" w:rsidP="00535DEC">
      <w:pPr>
        <w:pStyle w:val="PlainText"/>
        <w:rPr>
          <w:ins w:id="444" w:author="Michael D. Scott" w:date="2012-02-05T14:57:00Z"/>
          <w:sz w:val="21"/>
          <w:szCs w:val="21"/>
        </w:rPr>
      </w:pPr>
      <w:ins w:id="445" w:author="Michael D. Scott" w:date="2012-02-05T14:57:00Z">
        <w:r w:rsidRPr="00535DEC">
          <w:rPr>
            <w:sz w:val="21"/>
            <w:szCs w:val="21"/>
          </w:rPr>
          <w:t>-------------------</w:t>
        </w:r>
      </w:ins>
    </w:p>
    <w:p w:rsidR="000D1818" w:rsidRPr="00535DEC" w:rsidRDefault="000D1818" w:rsidP="00535DEC">
      <w:pPr>
        <w:pStyle w:val="PlainText"/>
        <w:rPr>
          <w:ins w:id="446" w:author="Michael D. Scott" w:date="2012-02-05T14:57:00Z"/>
          <w:sz w:val="21"/>
          <w:szCs w:val="21"/>
        </w:rPr>
      </w:pPr>
      <w:ins w:id="447" w:author="Michael D. Scott" w:date="2012-02-05T14:57:00Z">
        <w:r w:rsidRPr="00535DEC">
          <w:rPr>
            <w:sz w:val="21"/>
            <w:szCs w:val="21"/>
          </w:rPr>
          <w:t xml:space="preserve"> |||.|..|.|..|.|||</w:t>
        </w:r>
      </w:ins>
    </w:p>
    <w:p w:rsidR="000D1818" w:rsidRPr="00535DEC" w:rsidRDefault="000D1818" w:rsidP="00535DEC">
      <w:pPr>
        <w:pStyle w:val="PlainText"/>
        <w:rPr>
          <w:ins w:id="448" w:author="Michael D. Scott" w:date="2012-02-05T14:57:00Z"/>
          <w:sz w:val="21"/>
          <w:szCs w:val="21"/>
        </w:rPr>
      </w:pPr>
      <w:ins w:id="449" w:author="Michael D. Scott" w:date="2012-02-05T14:57:00Z">
        <w:r w:rsidRPr="00535DEC">
          <w:rPr>
            <w:sz w:val="21"/>
            <w:szCs w:val="21"/>
          </w:rPr>
          <w:t xml:space="preserve"> |||.|..|.|..|.|||</w:t>
        </w:r>
      </w:ins>
    </w:p>
    <w:p w:rsidR="000D1818" w:rsidRPr="00535DEC" w:rsidRDefault="000D1818" w:rsidP="00535DEC">
      <w:pPr>
        <w:pStyle w:val="PlainText"/>
        <w:rPr>
          <w:ins w:id="450" w:author="Michael D. Scott" w:date="2012-02-05T14:57:00Z"/>
          <w:sz w:val="21"/>
          <w:szCs w:val="21"/>
        </w:rPr>
      </w:pPr>
      <w:ins w:id="451" w:author="Michael D. Scott" w:date="2012-02-05T14:57:00Z">
        <w:r w:rsidRPr="00535DEC">
          <w:rPr>
            <w:sz w:val="21"/>
            <w:szCs w:val="21"/>
          </w:rPr>
          <w:t xml:space="preserve"> |||.|..|.|..|.|||</w:t>
        </w:r>
      </w:ins>
    </w:p>
    <w:p w:rsidR="000D1818" w:rsidRPr="00535DEC" w:rsidRDefault="000D1818" w:rsidP="00535DEC">
      <w:pPr>
        <w:pStyle w:val="PlainText"/>
        <w:rPr>
          <w:ins w:id="452" w:author="Michael D. Scott" w:date="2012-02-05T14:57:00Z"/>
          <w:sz w:val="21"/>
          <w:szCs w:val="21"/>
        </w:rPr>
      </w:pPr>
      <w:ins w:id="453" w:author="Michael D. Scott" w:date="2012-02-05T14:57:00Z">
        <w:r w:rsidRPr="00535DEC">
          <w:rPr>
            <w:sz w:val="21"/>
            <w:szCs w:val="21"/>
          </w:rPr>
          <w:t>2</w:t>
        </w:r>
      </w:ins>
    </w:p>
    <w:p w:rsidR="000D1818" w:rsidRPr="00535DEC" w:rsidRDefault="000D1818" w:rsidP="00535DEC">
      <w:pPr>
        <w:pStyle w:val="PlainText"/>
        <w:rPr>
          <w:ins w:id="454" w:author="Michael D. Scott" w:date="2012-02-05T14:57:00Z"/>
          <w:sz w:val="21"/>
          <w:szCs w:val="21"/>
        </w:rPr>
      </w:pPr>
      <w:ins w:id="455" w:author="Michael D. Scott" w:date="2012-02-05T14:57:00Z">
        <w:r w:rsidRPr="00535DEC">
          <w:rPr>
            <w:sz w:val="21"/>
            <w:szCs w:val="21"/>
          </w:rPr>
          <w:t>-------------------</w:t>
        </w:r>
      </w:ins>
    </w:p>
    <w:p w:rsidR="000D1818" w:rsidRPr="00535DEC" w:rsidRDefault="000D1818" w:rsidP="00535DEC">
      <w:pPr>
        <w:pStyle w:val="PlainText"/>
        <w:rPr>
          <w:ins w:id="456" w:author="Michael D. Scott" w:date="2012-02-05T14:57:00Z"/>
          <w:sz w:val="21"/>
          <w:szCs w:val="21"/>
        </w:rPr>
      </w:pPr>
      <w:ins w:id="457" w:author="Michael D. Scott" w:date="2012-02-05T14:57:00Z">
        <w:r w:rsidRPr="00535DEC">
          <w:rPr>
            <w:sz w:val="21"/>
            <w:szCs w:val="21"/>
          </w:rPr>
          <w:t xml:space="preserve"> |||.|..|.|..|.|||</w:t>
        </w:r>
      </w:ins>
    </w:p>
    <w:p w:rsidR="000D1818" w:rsidRPr="00535DEC" w:rsidRDefault="000D1818" w:rsidP="00535DEC">
      <w:pPr>
        <w:pStyle w:val="PlainText"/>
        <w:rPr>
          <w:ins w:id="458" w:author="Michael D. Scott" w:date="2012-02-05T14:57:00Z"/>
          <w:sz w:val="21"/>
          <w:szCs w:val="21"/>
        </w:rPr>
      </w:pPr>
      <w:ins w:id="459" w:author="Michael D. Scott" w:date="2012-02-05T14:57:00Z">
        <w:r w:rsidRPr="00535DEC">
          <w:rPr>
            <w:sz w:val="21"/>
            <w:szCs w:val="21"/>
          </w:rPr>
          <w:t>-------------------</w:t>
        </w:r>
      </w:ins>
    </w:p>
    <w:p w:rsidR="000D1818" w:rsidRPr="00535DEC" w:rsidRDefault="000D1818" w:rsidP="00535DEC">
      <w:pPr>
        <w:pStyle w:val="PlainText"/>
        <w:rPr>
          <w:ins w:id="460" w:author="Michael D. Scott" w:date="2012-02-05T14:57:00Z"/>
          <w:sz w:val="21"/>
          <w:szCs w:val="21"/>
        </w:rPr>
      </w:pPr>
      <w:ins w:id="461" w:author="Michael D. Scott" w:date="2012-02-05T14:57:00Z">
        <w:r w:rsidRPr="00535DEC">
          <w:rPr>
            <w:sz w:val="21"/>
            <w:szCs w:val="21"/>
          </w:rPr>
          <w:t xml:space="preserve"> |||.|..|.|..|.|||</w:t>
        </w:r>
      </w:ins>
    </w:p>
    <w:p w:rsidR="000D1818" w:rsidRPr="00535DEC" w:rsidRDefault="000D1818" w:rsidP="00535DEC">
      <w:pPr>
        <w:pStyle w:val="PlainText"/>
        <w:rPr>
          <w:ins w:id="462" w:author="Michael D. Scott" w:date="2012-02-05T14:57:00Z"/>
          <w:sz w:val="21"/>
          <w:szCs w:val="21"/>
        </w:rPr>
      </w:pPr>
      <w:ins w:id="463" w:author="Michael D. Scott" w:date="2012-02-05T14:57:00Z">
        <w:r w:rsidRPr="00535DEC">
          <w:rPr>
            <w:sz w:val="21"/>
            <w:szCs w:val="21"/>
          </w:rPr>
          <w:t xml:space="preserve"> |||.|..|.|..|.|||</w:t>
        </w:r>
      </w:ins>
    </w:p>
    <w:p w:rsidR="000D1818" w:rsidRPr="00535DEC" w:rsidRDefault="000D1818" w:rsidP="00535DEC">
      <w:pPr>
        <w:pStyle w:val="PlainText"/>
        <w:rPr>
          <w:ins w:id="464" w:author="Michael D. Scott" w:date="2012-02-05T14:57:00Z"/>
          <w:sz w:val="21"/>
          <w:szCs w:val="21"/>
        </w:rPr>
      </w:pPr>
      <w:ins w:id="465" w:author="Michael D. Scott" w:date="2012-02-05T14:57:00Z">
        <w:r w:rsidRPr="00535DEC">
          <w:rPr>
            <w:sz w:val="21"/>
            <w:szCs w:val="21"/>
          </w:rPr>
          <w:t xml:space="preserve"> |||.|..|.|..|.|||</w:t>
        </w:r>
      </w:ins>
    </w:p>
    <w:p w:rsidR="000D1818" w:rsidRPr="00535DEC" w:rsidRDefault="000D1818" w:rsidP="00535DEC">
      <w:pPr>
        <w:pStyle w:val="PlainText"/>
        <w:rPr>
          <w:ins w:id="466" w:author="Michael D. Scott" w:date="2012-02-05T14:57:00Z"/>
          <w:sz w:val="21"/>
          <w:szCs w:val="21"/>
        </w:rPr>
      </w:pPr>
      <w:ins w:id="467" w:author="Michael D. Scott" w:date="2012-02-05T14:57:00Z">
        <w:r w:rsidRPr="00535DEC">
          <w:rPr>
            <w:sz w:val="21"/>
            <w:szCs w:val="21"/>
          </w:rPr>
          <w:t>3</w:t>
        </w:r>
      </w:ins>
    </w:p>
    <w:p w:rsidR="000D1818" w:rsidRPr="00535DEC" w:rsidRDefault="000D1818" w:rsidP="00535DEC">
      <w:pPr>
        <w:pStyle w:val="PlainText"/>
        <w:rPr>
          <w:ins w:id="468" w:author="Michael D. Scott" w:date="2012-02-05T14:57:00Z"/>
          <w:sz w:val="21"/>
          <w:szCs w:val="21"/>
        </w:rPr>
      </w:pPr>
      <w:ins w:id="469" w:author="Michael D. Scott" w:date="2012-02-05T14:57:00Z">
        <w:r w:rsidRPr="00535DEC">
          <w:rPr>
            <w:sz w:val="21"/>
            <w:szCs w:val="21"/>
          </w:rPr>
          <w:t>-------------------</w:t>
        </w:r>
      </w:ins>
    </w:p>
    <w:p w:rsidR="000D1818" w:rsidRPr="00535DEC" w:rsidRDefault="000D1818" w:rsidP="00535DEC">
      <w:pPr>
        <w:pStyle w:val="PlainText"/>
        <w:rPr>
          <w:ins w:id="470" w:author="Michael D. Scott" w:date="2012-02-05T14:57:00Z"/>
          <w:sz w:val="21"/>
          <w:szCs w:val="21"/>
        </w:rPr>
      </w:pPr>
      <w:ins w:id="471" w:author="Michael D. Scott" w:date="2012-02-05T14:57:00Z">
        <w:r w:rsidRPr="00535DEC">
          <w:rPr>
            <w:sz w:val="21"/>
            <w:szCs w:val="21"/>
          </w:rPr>
          <w:t xml:space="preserve"> |||.|..|.|..|.|||</w:t>
        </w:r>
      </w:ins>
    </w:p>
    <w:p w:rsidR="000D1818" w:rsidRPr="00535DEC" w:rsidRDefault="000D1818" w:rsidP="00535DEC">
      <w:pPr>
        <w:pStyle w:val="PlainText"/>
        <w:rPr>
          <w:ins w:id="472" w:author="Michael D. Scott" w:date="2012-02-05T14:57:00Z"/>
          <w:sz w:val="21"/>
          <w:szCs w:val="21"/>
        </w:rPr>
      </w:pPr>
      <w:ins w:id="473" w:author="Michael D. Scott" w:date="2012-02-05T14:57:00Z">
        <w:r w:rsidRPr="00535DEC">
          <w:rPr>
            <w:sz w:val="21"/>
            <w:szCs w:val="21"/>
          </w:rPr>
          <w:t>-------------------</w:t>
        </w:r>
      </w:ins>
    </w:p>
    <w:p w:rsidR="000D1818" w:rsidRPr="00535DEC" w:rsidRDefault="000D1818" w:rsidP="00535DEC">
      <w:pPr>
        <w:pStyle w:val="PlainText"/>
        <w:rPr>
          <w:ins w:id="474" w:author="Michael D. Scott" w:date="2012-02-05T14:57:00Z"/>
          <w:sz w:val="21"/>
          <w:szCs w:val="21"/>
        </w:rPr>
      </w:pPr>
      <w:ins w:id="475" w:author="Michael D. Scott" w:date="2012-02-05T14:57:00Z">
        <w:r w:rsidRPr="00535DEC">
          <w:rPr>
            <w:sz w:val="21"/>
            <w:szCs w:val="21"/>
          </w:rPr>
          <w:t xml:space="preserve"> |||.|..|.|..|.|||</w:t>
        </w:r>
      </w:ins>
    </w:p>
    <w:p w:rsidR="000D1818" w:rsidRPr="00535DEC" w:rsidRDefault="000D1818" w:rsidP="00535DEC">
      <w:pPr>
        <w:pStyle w:val="PlainText"/>
        <w:rPr>
          <w:ins w:id="476" w:author="Michael D. Scott" w:date="2012-02-05T14:57:00Z"/>
          <w:sz w:val="21"/>
          <w:szCs w:val="21"/>
        </w:rPr>
      </w:pPr>
      <w:ins w:id="477" w:author="Michael D. Scott" w:date="2012-02-05T14:57:00Z">
        <w:r w:rsidRPr="00535DEC">
          <w:rPr>
            <w:sz w:val="21"/>
            <w:szCs w:val="21"/>
          </w:rPr>
          <w:t>-------------------</w:t>
        </w:r>
      </w:ins>
    </w:p>
    <w:p w:rsidR="000D1818" w:rsidRPr="00535DEC" w:rsidRDefault="000D1818" w:rsidP="00535DEC">
      <w:pPr>
        <w:pStyle w:val="PlainText"/>
        <w:rPr>
          <w:ins w:id="478" w:author="Michael D. Scott" w:date="2012-02-05T14:57:00Z"/>
          <w:sz w:val="21"/>
          <w:szCs w:val="21"/>
        </w:rPr>
      </w:pPr>
      <w:ins w:id="479" w:author="Michael D. Scott" w:date="2012-02-05T14:57:00Z">
        <w:r w:rsidRPr="00535DEC">
          <w:rPr>
            <w:sz w:val="21"/>
            <w:szCs w:val="21"/>
          </w:rPr>
          <w:t xml:space="preserve"> |||.|..|.|..|.|||</w:t>
        </w:r>
      </w:ins>
    </w:p>
    <w:p w:rsidR="000D1818" w:rsidRPr="00535DEC" w:rsidRDefault="000D1818" w:rsidP="00535DEC">
      <w:pPr>
        <w:pStyle w:val="PlainText"/>
        <w:rPr>
          <w:ins w:id="480" w:author="Michael D. Scott" w:date="2012-02-05T14:57:00Z"/>
          <w:sz w:val="21"/>
          <w:szCs w:val="21"/>
        </w:rPr>
      </w:pPr>
      <w:ins w:id="481" w:author="Michael D. Scott" w:date="2012-02-05T14:57:00Z">
        <w:r w:rsidRPr="00535DEC">
          <w:rPr>
            <w:sz w:val="21"/>
            <w:szCs w:val="21"/>
          </w:rPr>
          <w:t xml:space="preserve"> |||.|..|.|..|.|||</w:t>
        </w:r>
      </w:ins>
    </w:p>
    <w:p w:rsidR="000D1818" w:rsidRPr="00535DEC" w:rsidRDefault="000D1818" w:rsidP="00535DEC">
      <w:pPr>
        <w:pStyle w:val="PlainText"/>
        <w:rPr>
          <w:ins w:id="482" w:author="Michael D. Scott" w:date="2012-02-05T14:57:00Z"/>
          <w:sz w:val="21"/>
          <w:szCs w:val="21"/>
        </w:rPr>
      </w:pPr>
      <w:ins w:id="483" w:author="Michael D. Scott" w:date="2012-02-05T14:57:00Z">
        <w:r w:rsidRPr="00535DEC">
          <w:rPr>
            <w:sz w:val="21"/>
            <w:szCs w:val="21"/>
          </w:rPr>
          <w:t xml:space="preserve"> |||.|..|.|..|.|||</w:t>
        </w:r>
      </w:ins>
    </w:p>
    <w:p w:rsidR="000D1818" w:rsidRPr="00535DEC" w:rsidRDefault="000D1818" w:rsidP="00535DEC">
      <w:pPr>
        <w:pStyle w:val="PlainText"/>
        <w:rPr>
          <w:ins w:id="484" w:author="Michael D. Scott" w:date="2012-02-05T14:57:00Z"/>
          <w:sz w:val="21"/>
          <w:szCs w:val="21"/>
        </w:rPr>
      </w:pPr>
      <w:ins w:id="485" w:author="Michael D. Scott" w:date="2012-02-05T14:57:00Z">
        <w:r w:rsidRPr="00535DEC">
          <w:rPr>
            <w:sz w:val="21"/>
            <w:szCs w:val="21"/>
          </w:rPr>
          <w:t>4</w:t>
        </w:r>
      </w:ins>
    </w:p>
    <w:p w:rsidR="000D1818" w:rsidRPr="00535DEC" w:rsidRDefault="000D1818" w:rsidP="00535DEC">
      <w:pPr>
        <w:pStyle w:val="PlainText"/>
        <w:rPr>
          <w:ins w:id="486" w:author="Michael D. Scott" w:date="2012-02-05T14:57:00Z"/>
          <w:sz w:val="21"/>
          <w:szCs w:val="21"/>
        </w:rPr>
      </w:pPr>
      <w:ins w:id="487" w:author="Michael D. Scott" w:date="2012-02-05T14:57:00Z">
        <w:r w:rsidRPr="00535DEC">
          <w:rPr>
            <w:sz w:val="21"/>
            <w:szCs w:val="21"/>
          </w:rPr>
          <w:t>-------------------</w:t>
        </w:r>
      </w:ins>
    </w:p>
    <w:p w:rsidR="000D1818" w:rsidRPr="00535DEC" w:rsidRDefault="000D1818" w:rsidP="00535DEC">
      <w:pPr>
        <w:pStyle w:val="PlainText"/>
        <w:rPr>
          <w:ins w:id="488" w:author="Michael D. Scott" w:date="2012-02-05T14:57:00Z"/>
          <w:sz w:val="21"/>
          <w:szCs w:val="21"/>
        </w:rPr>
      </w:pPr>
      <w:ins w:id="489" w:author="Michael D. Scott" w:date="2012-02-05T14:57:00Z">
        <w:r w:rsidRPr="00535DEC">
          <w:rPr>
            <w:sz w:val="21"/>
            <w:szCs w:val="21"/>
          </w:rPr>
          <w:t xml:space="preserve"> |||.|..|.|..|.|||</w:t>
        </w:r>
      </w:ins>
    </w:p>
    <w:p w:rsidR="000D1818" w:rsidRPr="00535DEC" w:rsidRDefault="000D1818" w:rsidP="00535DEC">
      <w:pPr>
        <w:pStyle w:val="PlainText"/>
        <w:rPr>
          <w:ins w:id="490" w:author="Michael D. Scott" w:date="2012-02-05T14:57:00Z"/>
          <w:sz w:val="21"/>
          <w:szCs w:val="21"/>
        </w:rPr>
      </w:pPr>
      <w:ins w:id="491" w:author="Michael D. Scott" w:date="2012-02-05T14:57:00Z">
        <w:r w:rsidRPr="00535DEC">
          <w:rPr>
            <w:sz w:val="21"/>
            <w:szCs w:val="21"/>
          </w:rPr>
          <w:t>-------------------</w:t>
        </w:r>
      </w:ins>
    </w:p>
    <w:p w:rsidR="000D1818" w:rsidRPr="00535DEC" w:rsidRDefault="000D1818" w:rsidP="00535DEC">
      <w:pPr>
        <w:pStyle w:val="PlainText"/>
        <w:rPr>
          <w:ins w:id="492" w:author="Michael D. Scott" w:date="2012-02-05T14:57:00Z"/>
          <w:sz w:val="21"/>
          <w:szCs w:val="21"/>
        </w:rPr>
      </w:pPr>
      <w:ins w:id="493" w:author="Michael D. Scott" w:date="2012-02-05T14:57:00Z">
        <w:r w:rsidRPr="00535DEC">
          <w:rPr>
            <w:sz w:val="21"/>
            <w:szCs w:val="21"/>
          </w:rPr>
          <w:t xml:space="preserve"> |||.|..|.|..|.|||</w:t>
        </w:r>
      </w:ins>
    </w:p>
    <w:p w:rsidR="000D1818" w:rsidRPr="00535DEC" w:rsidRDefault="000D1818" w:rsidP="00535DEC">
      <w:pPr>
        <w:pStyle w:val="PlainText"/>
        <w:rPr>
          <w:ins w:id="494" w:author="Michael D. Scott" w:date="2012-02-05T14:57:00Z"/>
          <w:sz w:val="21"/>
          <w:szCs w:val="21"/>
        </w:rPr>
      </w:pPr>
      <w:ins w:id="495" w:author="Michael D. Scott" w:date="2012-02-05T14:57:00Z">
        <w:r w:rsidRPr="00535DEC">
          <w:rPr>
            <w:sz w:val="21"/>
            <w:szCs w:val="21"/>
          </w:rPr>
          <w:t>-------------------</w:t>
        </w:r>
      </w:ins>
    </w:p>
    <w:p w:rsidR="000D1818" w:rsidRPr="00535DEC" w:rsidRDefault="000D1818" w:rsidP="00535DEC">
      <w:pPr>
        <w:pStyle w:val="PlainText"/>
        <w:rPr>
          <w:ins w:id="496" w:author="Michael D. Scott" w:date="2012-02-05T14:57:00Z"/>
          <w:sz w:val="21"/>
          <w:szCs w:val="21"/>
        </w:rPr>
      </w:pPr>
      <w:ins w:id="497" w:author="Michael D. Scott" w:date="2012-02-05T14:57:00Z">
        <w:r w:rsidRPr="00535DEC">
          <w:rPr>
            <w:sz w:val="21"/>
            <w:szCs w:val="21"/>
          </w:rPr>
          <w:t xml:space="preserve"> |||.|..|.|..|.|||</w:t>
        </w:r>
      </w:ins>
    </w:p>
    <w:p w:rsidR="000D1818" w:rsidRPr="00535DEC" w:rsidRDefault="000D1818" w:rsidP="00535DEC">
      <w:pPr>
        <w:pStyle w:val="PlainText"/>
        <w:rPr>
          <w:ins w:id="498" w:author="Michael D. Scott" w:date="2012-02-05T14:57:00Z"/>
          <w:sz w:val="21"/>
          <w:szCs w:val="21"/>
        </w:rPr>
      </w:pPr>
      <w:ins w:id="499" w:author="Michael D. Scott" w:date="2012-02-05T14:57:00Z">
        <w:r w:rsidRPr="00535DEC">
          <w:rPr>
            <w:sz w:val="21"/>
            <w:szCs w:val="21"/>
          </w:rPr>
          <w:t>-------------------</w:t>
        </w:r>
      </w:ins>
    </w:p>
    <w:p w:rsidR="000D1818" w:rsidRPr="00535DEC" w:rsidRDefault="000D1818" w:rsidP="00535DEC">
      <w:pPr>
        <w:pStyle w:val="PlainText"/>
        <w:rPr>
          <w:ins w:id="500" w:author="Michael D. Scott" w:date="2012-02-05T14:57:00Z"/>
          <w:sz w:val="21"/>
          <w:szCs w:val="21"/>
        </w:rPr>
      </w:pPr>
      <w:ins w:id="501" w:author="Michael D. Scott" w:date="2012-02-05T14:57:00Z">
        <w:r w:rsidRPr="00535DEC">
          <w:rPr>
            <w:sz w:val="21"/>
            <w:szCs w:val="21"/>
          </w:rPr>
          <w:t xml:space="preserve"> |||.|..|.|..|.|||</w:t>
        </w:r>
      </w:ins>
    </w:p>
    <w:p w:rsidR="000D1818" w:rsidRPr="00535DEC" w:rsidRDefault="000D1818" w:rsidP="00535DEC">
      <w:pPr>
        <w:pStyle w:val="PlainText"/>
        <w:rPr>
          <w:ins w:id="502" w:author="Michael D. Scott" w:date="2012-02-05T14:57:00Z"/>
          <w:sz w:val="21"/>
          <w:szCs w:val="21"/>
        </w:rPr>
      </w:pPr>
      <w:ins w:id="503" w:author="Michael D. Scott" w:date="2012-02-05T14:57:00Z">
        <w:r w:rsidRPr="00535DEC">
          <w:rPr>
            <w:sz w:val="21"/>
            <w:szCs w:val="21"/>
          </w:rPr>
          <w:t xml:space="preserve"> |||.|..|.|..|.|||</w:t>
        </w:r>
      </w:ins>
    </w:p>
    <w:p w:rsidR="000D1818" w:rsidRPr="00535DEC" w:rsidRDefault="000D1818" w:rsidP="00535DEC">
      <w:pPr>
        <w:pStyle w:val="PlainText"/>
        <w:rPr>
          <w:ins w:id="504" w:author="Michael D. Scott" w:date="2012-02-05T14:57:00Z"/>
          <w:sz w:val="21"/>
          <w:szCs w:val="21"/>
        </w:rPr>
      </w:pPr>
      <w:ins w:id="505" w:author="Michael D. Scott" w:date="2012-02-05T14:57:00Z">
        <w:r w:rsidRPr="00535DEC">
          <w:rPr>
            <w:sz w:val="21"/>
            <w:szCs w:val="21"/>
          </w:rPr>
          <w:t xml:space="preserve"> |||.|..|.|..|.|||</w:t>
        </w:r>
      </w:ins>
    </w:p>
    <w:p w:rsidR="000D1818" w:rsidRPr="00535DEC" w:rsidRDefault="000D1818" w:rsidP="00535DEC">
      <w:pPr>
        <w:pStyle w:val="PlainText"/>
        <w:rPr>
          <w:ins w:id="506" w:author="Michael D. Scott" w:date="2012-02-05T14:57:00Z"/>
          <w:sz w:val="21"/>
          <w:szCs w:val="21"/>
        </w:rPr>
      </w:pPr>
      <w:ins w:id="507" w:author="Michael D. Scott" w:date="2012-02-05T14:57:00Z">
        <w:r w:rsidRPr="00535DEC">
          <w:rPr>
            <w:sz w:val="21"/>
            <w:szCs w:val="21"/>
          </w:rPr>
          <w:t>5</w:t>
        </w:r>
      </w:ins>
    </w:p>
    <w:p w:rsidR="000D1818" w:rsidRPr="00535DEC" w:rsidRDefault="000D1818" w:rsidP="00535DEC">
      <w:pPr>
        <w:pStyle w:val="PlainText"/>
        <w:rPr>
          <w:ins w:id="508" w:author="Michael D. Scott" w:date="2012-02-05T14:57:00Z"/>
          <w:sz w:val="21"/>
          <w:szCs w:val="21"/>
        </w:rPr>
      </w:pPr>
      <w:ins w:id="509" w:author="Michael D. Scott" w:date="2012-02-05T14:57:00Z">
        <w:r w:rsidRPr="00535DEC">
          <w:rPr>
            <w:sz w:val="21"/>
            <w:szCs w:val="21"/>
          </w:rPr>
          <w:t>-------------------</w:t>
        </w:r>
      </w:ins>
    </w:p>
    <w:p w:rsidR="000D1818" w:rsidRPr="00535DEC" w:rsidRDefault="000D1818" w:rsidP="00535DEC">
      <w:pPr>
        <w:pStyle w:val="PlainText"/>
        <w:rPr>
          <w:ins w:id="510" w:author="Michael D. Scott" w:date="2012-02-05T14:57:00Z"/>
          <w:sz w:val="21"/>
          <w:szCs w:val="21"/>
        </w:rPr>
      </w:pPr>
      <w:ins w:id="511" w:author="Michael D. Scott" w:date="2012-02-05T14:57:00Z">
        <w:r w:rsidRPr="00535DEC">
          <w:rPr>
            <w:sz w:val="21"/>
            <w:szCs w:val="21"/>
          </w:rPr>
          <w:t xml:space="preserve"> |||.|..|.|..|.|||</w:t>
        </w:r>
      </w:ins>
    </w:p>
    <w:p w:rsidR="000D1818" w:rsidRPr="00535DEC" w:rsidRDefault="000D1818" w:rsidP="00535DEC">
      <w:pPr>
        <w:pStyle w:val="PlainText"/>
        <w:rPr>
          <w:ins w:id="512" w:author="Michael D. Scott" w:date="2012-02-05T14:57:00Z"/>
          <w:sz w:val="21"/>
          <w:szCs w:val="21"/>
        </w:rPr>
      </w:pPr>
      <w:ins w:id="513" w:author="Michael D. Scott" w:date="2012-02-05T14:57:00Z">
        <w:r w:rsidRPr="00535DEC">
          <w:rPr>
            <w:sz w:val="21"/>
            <w:szCs w:val="21"/>
          </w:rPr>
          <w:t>-------------------</w:t>
        </w:r>
      </w:ins>
    </w:p>
    <w:p w:rsidR="000D1818" w:rsidRPr="00535DEC" w:rsidRDefault="000D1818" w:rsidP="00535DEC">
      <w:pPr>
        <w:pStyle w:val="PlainText"/>
        <w:rPr>
          <w:ins w:id="514" w:author="Michael D. Scott" w:date="2012-02-05T14:57:00Z"/>
          <w:sz w:val="21"/>
          <w:szCs w:val="21"/>
        </w:rPr>
      </w:pPr>
      <w:ins w:id="515" w:author="Michael D. Scott" w:date="2012-02-05T14:57:00Z">
        <w:r w:rsidRPr="00535DEC">
          <w:rPr>
            <w:sz w:val="21"/>
            <w:szCs w:val="21"/>
          </w:rPr>
          <w:t xml:space="preserve"> |||.|..|.|..|.|||</w:t>
        </w:r>
      </w:ins>
    </w:p>
    <w:p w:rsidR="000D1818" w:rsidRPr="00535DEC" w:rsidRDefault="000D1818" w:rsidP="00535DEC">
      <w:pPr>
        <w:pStyle w:val="PlainText"/>
        <w:rPr>
          <w:ins w:id="516" w:author="Michael D. Scott" w:date="2012-02-05T14:57:00Z"/>
          <w:sz w:val="21"/>
          <w:szCs w:val="21"/>
        </w:rPr>
      </w:pPr>
      <w:ins w:id="517" w:author="Michael D. Scott" w:date="2012-02-05T14:57:00Z">
        <w:r w:rsidRPr="00535DEC">
          <w:rPr>
            <w:sz w:val="21"/>
            <w:szCs w:val="21"/>
          </w:rPr>
          <w:t>-------------------</w:t>
        </w:r>
      </w:ins>
    </w:p>
    <w:p w:rsidR="000D1818" w:rsidRPr="00535DEC" w:rsidRDefault="000D1818" w:rsidP="00535DEC">
      <w:pPr>
        <w:pStyle w:val="PlainText"/>
        <w:rPr>
          <w:ins w:id="518" w:author="Michael D. Scott" w:date="2012-02-05T14:57:00Z"/>
          <w:sz w:val="21"/>
          <w:szCs w:val="21"/>
        </w:rPr>
      </w:pPr>
      <w:ins w:id="519" w:author="Michael D. Scott" w:date="2012-02-05T14:57:00Z">
        <w:r w:rsidRPr="00535DEC">
          <w:rPr>
            <w:sz w:val="21"/>
            <w:szCs w:val="21"/>
          </w:rPr>
          <w:t xml:space="preserve"> |||.|..|.|..|.|||</w:t>
        </w:r>
      </w:ins>
    </w:p>
    <w:p w:rsidR="000D1818" w:rsidRPr="00535DEC" w:rsidRDefault="000D1818" w:rsidP="00535DEC">
      <w:pPr>
        <w:pStyle w:val="PlainText"/>
        <w:rPr>
          <w:ins w:id="520" w:author="Michael D. Scott" w:date="2012-02-05T14:57:00Z"/>
          <w:sz w:val="21"/>
          <w:szCs w:val="21"/>
        </w:rPr>
      </w:pPr>
      <w:ins w:id="521" w:author="Michael D. Scott" w:date="2012-02-05T14:57:00Z">
        <w:r w:rsidRPr="00535DEC">
          <w:rPr>
            <w:sz w:val="21"/>
            <w:szCs w:val="21"/>
          </w:rPr>
          <w:t>-------------------</w:t>
        </w:r>
      </w:ins>
    </w:p>
    <w:p w:rsidR="000D1818" w:rsidRPr="00535DEC" w:rsidRDefault="000D1818" w:rsidP="00535DEC">
      <w:pPr>
        <w:pStyle w:val="PlainText"/>
        <w:rPr>
          <w:ins w:id="522" w:author="Michael D. Scott" w:date="2012-02-05T14:57:00Z"/>
          <w:sz w:val="21"/>
          <w:szCs w:val="21"/>
        </w:rPr>
      </w:pPr>
      <w:ins w:id="523" w:author="Michael D. Scott" w:date="2012-02-05T14:57:00Z">
        <w:r w:rsidRPr="00535DEC">
          <w:rPr>
            <w:sz w:val="21"/>
            <w:szCs w:val="21"/>
          </w:rPr>
          <w:t xml:space="preserve"> |||.|..|.|..|.|||</w:t>
        </w:r>
      </w:ins>
    </w:p>
    <w:p w:rsidR="000D1818" w:rsidRPr="00535DEC" w:rsidRDefault="000D1818" w:rsidP="00535DEC">
      <w:pPr>
        <w:pStyle w:val="PlainText"/>
        <w:rPr>
          <w:ins w:id="524" w:author="Michael D. Scott" w:date="2012-02-05T14:57:00Z"/>
          <w:sz w:val="21"/>
          <w:szCs w:val="21"/>
        </w:rPr>
      </w:pPr>
      <w:ins w:id="525" w:author="Michael D. Scott" w:date="2012-02-05T14:57:00Z">
        <w:r w:rsidRPr="00535DEC">
          <w:rPr>
            <w:sz w:val="21"/>
            <w:szCs w:val="21"/>
          </w:rPr>
          <w:t>-------------------</w:t>
        </w:r>
      </w:ins>
    </w:p>
    <w:p w:rsidR="000D1818" w:rsidRPr="00535DEC" w:rsidRDefault="000D1818" w:rsidP="00535DEC">
      <w:pPr>
        <w:pStyle w:val="PlainText"/>
        <w:rPr>
          <w:ins w:id="526" w:author="Michael D. Scott" w:date="2012-02-05T14:57:00Z"/>
          <w:sz w:val="21"/>
          <w:szCs w:val="21"/>
        </w:rPr>
      </w:pPr>
      <w:ins w:id="527" w:author="Michael D. Scott" w:date="2012-02-05T14:57:00Z">
        <w:r w:rsidRPr="00535DEC">
          <w:rPr>
            <w:sz w:val="21"/>
            <w:szCs w:val="21"/>
          </w:rPr>
          <w:t xml:space="preserve"> |||.|..|.|..|.|||</w:t>
        </w:r>
      </w:ins>
    </w:p>
    <w:p w:rsidR="000D1818" w:rsidRPr="00535DEC" w:rsidRDefault="000D1818" w:rsidP="00535DEC">
      <w:pPr>
        <w:pStyle w:val="PlainText"/>
        <w:rPr>
          <w:ins w:id="528" w:author="Michael D. Scott" w:date="2012-02-05T14:57:00Z"/>
          <w:sz w:val="21"/>
          <w:szCs w:val="21"/>
        </w:rPr>
      </w:pPr>
      <w:ins w:id="529" w:author="Michael D. Scott" w:date="2012-02-05T14:57:00Z">
        <w:r w:rsidRPr="00535DEC">
          <w:rPr>
            <w:sz w:val="21"/>
            <w:szCs w:val="21"/>
          </w:rPr>
          <w:t xml:space="preserve"> |||.|..|.|..|.|||</w:t>
        </w:r>
      </w:ins>
    </w:p>
    <w:p w:rsidR="000D1818" w:rsidRPr="00535DEC" w:rsidRDefault="000D1818" w:rsidP="00535DEC">
      <w:pPr>
        <w:pStyle w:val="PlainText"/>
        <w:rPr>
          <w:ins w:id="530" w:author="Michael D. Scott" w:date="2012-02-05T14:57:00Z"/>
          <w:sz w:val="21"/>
          <w:szCs w:val="21"/>
        </w:rPr>
      </w:pPr>
      <w:ins w:id="531" w:author="Michael D. Scott" w:date="2012-02-05T14:57:00Z">
        <w:r w:rsidRPr="00535DEC">
          <w:rPr>
            <w:sz w:val="21"/>
            <w:szCs w:val="21"/>
          </w:rPr>
          <w:t xml:space="preserve"> |||.|..|.|..|.|||</w:t>
        </w:r>
      </w:ins>
    </w:p>
    <w:p w:rsidR="00A52EE9" w:rsidRPr="00A52EE9" w:rsidRDefault="00A52EE9" w:rsidP="00A52EE9">
      <w:pPr>
        <w:pStyle w:val="PlainText"/>
        <w:rPr>
          <w:sz w:val="21"/>
          <w:szCs w:val="21"/>
        </w:rPr>
      </w:pPr>
      <w:r w:rsidRPr="00A52EE9">
        <w:rPr>
          <w:sz w:val="21"/>
          <w:szCs w:val="21"/>
        </w:rPr>
        <w:t>6</w:t>
      </w:r>
    </w:p>
    <w:p w:rsidR="00A52EE9" w:rsidRPr="00A52EE9" w:rsidRDefault="00A52EE9" w:rsidP="00A52EE9">
      <w:pPr>
        <w:pStyle w:val="PlainText"/>
        <w:rPr>
          <w:sz w:val="21"/>
          <w:szCs w:val="21"/>
        </w:rPr>
      </w:pPr>
      <w:r w:rsidRPr="00A52EE9">
        <w:rPr>
          <w:sz w:val="21"/>
          <w:szCs w:val="21"/>
        </w:rPr>
        <w:t>)()()()(--))()()()(</w:t>
      </w:r>
    </w:p>
    <w:p w:rsidR="00A52EE9" w:rsidRPr="00A52EE9" w:rsidRDefault="00A52EE9" w:rsidP="00A52EE9">
      <w:pPr>
        <w:pStyle w:val="PlainText"/>
        <w:rPr>
          <w:sz w:val="21"/>
          <w:szCs w:val="21"/>
        </w:rPr>
      </w:pPr>
      <w:r w:rsidRPr="00A52EE9">
        <w:rPr>
          <w:sz w:val="21"/>
          <w:szCs w:val="21"/>
        </w:rPr>
        <w:t>-------------------</w:t>
      </w:r>
    </w:p>
    <w:p w:rsidR="00A52EE9" w:rsidRPr="00A52EE9" w:rsidRDefault="00A52EE9" w:rsidP="00A52EE9">
      <w:pPr>
        <w:pStyle w:val="PlainText"/>
        <w:rPr>
          <w:sz w:val="21"/>
          <w:szCs w:val="21"/>
        </w:rPr>
      </w:pPr>
      <w:r w:rsidRPr="00A52EE9">
        <w:rPr>
          <w:sz w:val="21"/>
          <w:szCs w:val="21"/>
        </w:rPr>
        <w:t xml:space="preserve"> |||.|..|.|..|.|||</w:t>
      </w:r>
    </w:p>
    <w:p w:rsidR="00A52EE9" w:rsidRDefault="00A52EE9" w:rsidP="00A52EE9">
      <w:pPr>
        <w:pStyle w:val="PlainText"/>
        <w:rPr>
          <w:sz w:val="21"/>
          <w:szCs w:val="21"/>
        </w:rPr>
      </w:pPr>
      <w:r w:rsidRPr="00A52EE9">
        <w:rPr>
          <w:sz w:val="21"/>
          <w:szCs w:val="21"/>
        </w:rPr>
        <w:t xml:space="preserve"> |||.|..|.|..|.|||</w:t>
      </w:r>
    </w:p>
    <w:p w:rsidR="000D1818" w:rsidRPr="00535DEC" w:rsidRDefault="000D1818" w:rsidP="00A52EE9">
      <w:pPr>
        <w:pStyle w:val="PlainText"/>
        <w:rPr>
          <w:ins w:id="532" w:author="Michael D. Scott" w:date="2012-02-05T14:57:00Z"/>
          <w:sz w:val="21"/>
          <w:szCs w:val="21"/>
        </w:rPr>
      </w:pPr>
      <w:bookmarkStart w:id="533" w:name="_GoBack"/>
      <w:bookmarkEnd w:id="533"/>
      <w:ins w:id="534" w:author="Michael D. Scott" w:date="2012-02-05T14:57:00Z">
        <w:r w:rsidRPr="00535DEC">
          <w:rPr>
            <w:sz w:val="21"/>
            <w:szCs w:val="21"/>
          </w:rPr>
          <w:t>-------------------</w:t>
        </w:r>
      </w:ins>
    </w:p>
    <w:p w:rsidR="000D1818" w:rsidRPr="00535DEC" w:rsidRDefault="000D1818" w:rsidP="00535DEC">
      <w:pPr>
        <w:pStyle w:val="PlainText"/>
        <w:rPr>
          <w:ins w:id="535" w:author="Michael D. Scott" w:date="2012-02-05T14:57:00Z"/>
          <w:sz w:val="21"/>
          <w:szCs w:val="21"/>
        </w:rPr>
      </w:pPr>
      <w:ins w:id="536" w:author="Michael D. Scott" w:date="2012-02-05T14:57:00Z">
        <w:r w:rsidRPr="00535DEC">
          <w:rPr>
            <w:sz w:val="21"/>
            <w:szCs w:val="21"/>
          </w:rPr>
          <w:t xml:space="preserve"> |||.|..|.|..|.|||</w:t>
        </w:r>
      </w:ins>
    </w:p>
    <w:p w:rsidR="000D1818" w:rsidRPr="00535DEC" w:rsidRDefault="000D1818" w:rsidP="00535DEC">
      <w:pPr>
        <w:pStyle w:val="PlainText"/>
        <w:rPr>
          <w:ins w:id="537" w:author="Michael D. Scott" w:date="2012-02-05T14:57:00Z"/>
          <w:sz w:val="21"/>
          <w:szCs w:val="21"/>
        </w:rPr>
      </w:pPr>
      <w:ins w:id="538" w:author="Michael D. Scott" w:date="2012-02-05T14:57:00Z">
        <w:r w:rsidRPr="00535DEC">
          <w:rPr>
            <w:sz w:val="21"/>
            <w:szCs w:val="21"/>
          </w:rPr>
          <w:t>-------------------</w:t>
        </w:r>
      </w:ins>
    </w:p>
    <w:p w:rsidR="000D1818" w:rsidRPr="00535DEC" w:rsidRDefault="000D1818" w:rsidP="00535DEC">
      <w:pPr>
        <w:pStyle w:val="PlainText"/>
        <w:rPr>
          <w:ins w:id="539" w:author="Michael D. Scott" w:date="2012-02-05T14:57:00Z"/>
          <w:sz w:val="21"/>
          <w:szCs w:val="21"/>
        </w:rPr>
      </w:pPr>
      <w:ins w:id="540" w:author="Michael D. Scott" w:date="2012-02-05T14:57:00Z">
        <w:r w:rsidRPr="00535DEC">
          <w:rPr>
            <w:sz w:val="21"/>
            <w:szCs w:val="21"/>
          </w:rPr>
          <w:t xml:space="preserve"> |||.|..|.|..|.|||</w:t>
        </w:r>
      </w:ins>
    </w:p>
    <w:p w:rsidR="000D1818" w:rsidRPr="00535DEC" w:rsidRDefault="000D1818" w:rsidP="00535DEC">
      <w:pPr>
        <w:pStyle w:val="PlainText"/>
        <w:rPr>
          <w:ins w:id="541" w:author="Michael D. Scott" w:date="2012-02-05T14:57:00Z"/>
          <w:sz w:val="21"/>
          <w:szCs w:val="21"/>
        </w:rPr>
      </w:pPr>
      <w:ins w:id="542" w:author="Michael D. Scott" w:date="2012-02-05T14:57:00Z">
        <w:r w:rsidRPr="00535DEC">
          <w:rPr>
            <w:sz w:val="21"/>
            <w:szCs w:val="21"/>
          </w:rPr>
          <w:t>-------------------</w:t>
        </w:r>
      </w:ins>
    </w:p>
    <w:p w:rsidR="000D1818" w:rsidRPr="00535DEC" w:rsidRDefault="000D1818" w:rsidP="00535DEC">
      <w:pPr>
        <w:pStyle w:val="PlainText"/>
        <w:rPr>
          <w:ins w:id="543" w:author="Michael D. Scott" w:date="2012-02-05T14:57:00Z"/>
          <w:sz w:val="21"/>
          <w:szCs w:val="21"/>
        </w:rPr>
      </w:pPr>
      <w:ins w:id="544" w:author="Michael D. Scott" w:date="2012-02-05T14:57:00Z">
        <w:r w:rsidRPr="00535DEC">
          <w:rPr>
            <w:sz w:val="21"/>
            <w:szCs w:val="21"/>
          </w:rPr>
          <w:t xml:space="preserve"> |||.|..|.|..|.|||</w:t>
        </w:r>
      </w:ins>
    </w:p>
    <w:p w:rsidR="000D1818" w:rsidRPr="00535DEC" w:rsidRDefault="000D1818" w:rsidP="00535DEC">
      <w:pPr>
        <w:pStyle w:val="PlainText"/>
        <w:rPr>
          <w:ins w:id="545" w:author="Michael D. Scott" w:date="2012-02-05T14:57:00Z"/>
          <w:sz w:val="21"/>
          <w:szCs w:val="21"/>
        </w:rPr>
      </w:pPr>
      <w:ins w:id="546" w:author="Michael D. Scott" w:date="2012-02-05T14:57:00Z">
        <w:r w:rsidRPr="00535DEC">
          <w:rPr>
            <w:sz w:val="21"/>
            <w:szCs w:val="21"/>
          </w:rPr>
          <w:t>-------------------</w:t>
        </w:r>
      </w:ins>
    </w:p>
    <w:p w:rsidR="000D1818" w:rsidRPr="00535DEC" w:rsidRDefault="000D1818" w:rsidP="00535DEC">
      <w:pPr>
        <w:pStyle w:val="PlainText"/>
        <w:rPr>
          <w:ins w:id="547" w:author="Michael D. Scott" w:date="2012-02-05T14:57:00Z"/>
          <w:sz w:val="21"/>
          <w:szCs w:val="21"/>
        </w:rPr>
      </w:pPr>
      <w:ins w:id="548" w:author="Michael D. Scott" w:date="2012-02-05T14:57:00Z">
        <w:r w:rsidRPr="00535DEC">
          <w:rPr>
            <w:sz w:val="21"/>
            <w:szCs w:val="21"/>
          </w:rPr>
          <w:t xml:space="preserve"> |||.|..|.|..|.|||</w:t>
        </w:r>
      </w:ins>
    </w:p>
    <w:p w:rsidR="000D1818" w:rsidRPr="00535DEC" w:rsidRDefault="000D1818" w:rsidP="00535DEC">
      <w:pPr>
        <w:pStyle w:val="PlainText"/>
        <w:rPr>
          <w:ins w:id="549" w:author="Michael D. Scott" w:date="2012-02-05T14:57:00Z"/>
          <w:sz w:val="21"/>
          <w:szCs w:val="21"/>
        </w:rPr>
      </w:pPr>
      <w:ins w:id="550" w:author="Michael D. Scott" w:date="2012-02-05T14:57:00Z">
        <w:r w:rsidRPr="00535DEC">
          <w:rPr>
            <w:sz w:val="21"/>
            <w:szCs w:val="21"/>
          </w:rPr>
          <w:t>-------------------</w:t>
        </w:r>
      </w:ins>
    </w:p>
    <w:p w:rsidR="000D1818" w:rsidRPr="00535DEC" w:rsidRDefault="000D1818" w:rsidP="00535DEC">
      <w:pPr>
        <w:pStyle w:val="PlainText"/>
        <w:rPr>
          <w:ins w:id="551" w:author="Michael D. Scott" w:date="2012-02-05T14:57:00Z"/>
          <w:sz w:val="21"/>
          <w:szCs w:val="21"/>
        </w:rPr>
      </w:pPr>
      <w:ins w:id="552" w:author="Michael D. Scott" w:date="2012-02-05T14:57:00Z">
        <w:r w:rsidRPr="00535DEC">
          <w:rPr>
            <w:sz w:val="21"/>
            <w:szCs w:val="21"/>
          </w:rPr>
          <w:t xml:space="preserve"> |||.|..|.|..|.|||</w:t>
        </w:r>
      </w:ins>
    </w:p>
    <w:p w:rsidR="000D1818" w:rsidRPr="00535DEC" w:rsidRDefault="000D1818" w:rsidP="00535DEC">
      <w:pPr>
        <w:pStyle w:val="PlainText"/>
        <w:rPr>
          <w:ins w:id="553" w:author="Michael D. Scott" w:date="2012-02-05T14:57:00Z"/>
          <w:sz w:val="21"/>
          <w:szCs w:val="21"/>
        </w:rPr>
      </w:pPr>
      <w:ins w:id="554" w:author="Michael D. Scott" w:date="2012-02-05T14:57:00Z">
        <w:r w:rsidRPr="00535DEC">
          <w:rPr>
            <w:sz w:val="21"/>
            <w:szCs w:val="21"/>
          </w:rPr>
          <w:t xml:space="preserve"> |||.|..|.|..|.|||</w:t>
        </w:r>
      </w:ins>
    </w:p>
    <w:p w:rsidR="000D1818" w:rsidRDefault="000D1818" w:rsidP="00535DEC">
      <w:pPr>
        <w:pStyle w:val="PlainText"/>
        <w:rPr>
          <w:ins w:id="555" w:author="Michael D. Scott" w:date="2012-02-05T14:57:00Z"/>
        </w:rPr>
      </w:pPr>
      <w:ins w:id="556" w:author="Michael D. Scott" w:date="2012-02-05T14:57:00Z">
        <w:r w:rsidRPr="00535DEC">
          <w:rPr>
            <w:sz w:val="21"/>
            <w:szCs w:val="21"/>
          </w:rPr>
          <w:t xml:space="preserve"> |||.|..|.|..|.|||</w:t>
        </w:r>
      </w:ins>
    </w:p>
    <w:p w:rsidR="000D1818" w:rsidRDefault="000D1818">
      <w:pPr>
        <w:suppressAutoHyphens w:val="0"/>
        <w:rPr>
          <w:ins w:id="557" w:author="Michael D. Scott" w:date="2012-02-05T14:57:00Z"/>
          <w:rFonts w:ascii="Courier New" w:hAnsi="Courier New" w:cs="Courier New"/>
          <w:b/>
          <w:sz w:val="22"/>
          <w:szCs w:val="22"/>
        </w:rPr>
      </w:pPr>
      <w:ins w:id="558" w:author="Michael D. Scott" w:date="2012-02-05T14:57:00Z">
        <w:r>
          <w:rPr>
            <w:rFonts w:ascii="Courier New" w:hAnsi="Courier New" w:cs="Courier New"/>
            <w:b/>
            <w:sz w:val="22"/>
            <w:szCs w:val="22"/>
          </w:rPr>
          <w:br w:type="page"/>
        </w:r>
      </w:ins>
    </w:p>
    <w:p w:rsidR="000D1818" w:rsidRPr="00992F05" w:rsidRDefault="000D1818" w:rsidP="000D1818">
      <w:pPr>
        <w:rPr>
          <w:ins w:id="559" w:author="Michael D. Scott" w:date="2012-02-05T14:53:00Z"/>
          <w:rFonts w:ascii="Courier New" w:hAnsi="Courier New" w:cs="Courier New"/>
          <w:b/>
          <w:sz w:val="22"/>
          <w:szCs w:val="22"/>
        </w:rPr>
      </w:pPr>
    </w:p>
    <w:p w:rsidR="003C5AFD" w:rsidDel="000D1818" w:rsidRDefault="003C5AFD" w:rsidP="003C5AFD">
      <w:pPr>
        <w:pStyle w:val="Heading1"/>
        <w:tabs>
          <w:tab w:val="left" w:pos="0"/>
        </w:tabs>
        <w:jc w:val="center"/>
        <w:rPr>
          <w:del w:id="560" w:author="Michael D. Scott" w:date="2012-02-05T14:53:00Z"/>
        </w:rPr>
      </w:pPr>
      <w:del w:id="561" w:author="Michael D. Scott" w:date="2012-02-05T14:53:00Z">
        <w:r w:rsidDel="000D1818">
          <w:delText>Program Name: Dell.java</w:delText>
        </w:r>
        <w:r w:rsidDel="000D1818">
          <w:tab/>
        </w:r>
        <w:r w:rsidDel="000D1818">
          <w:tab/>
          <w:delText>Input File: NONE</w:delText>
        </w:r>
      </w:del>
    </w:p>
    <w:p w:rsidR="003C5AFD" w:rsidDel="000D1818" w:rsidRDefault="003C5AFD" w:rsidP="003C5AFD">
      <w:pPr>
        <w:pStyle w:val="NormalWeb"/>
        <w:rPr>
          <w:del w:id="562" w:author="Michael D. Scott" w:date="2012-02-05T14:53:00Z"/>
        </w:rPr>
      </w:pPr>
      <w:del w:id="563" w:author="Michael D. Scott" w:date="2012-02-05T14:53:00Z">
        <w:r w:rsidDel="000D1818">
          <w:delText>Construction is underway on Dell Hall the new home to the computer science department. Dell Hall is named after Michael and Susan Dell whose contribution made the building possible. Dell Hall is the northern building of the Bill and Melinda Gates Computer Science Complex. The name for the south building of the complex is still available if you want to donate $20,000,000 to the CS department.</w:delText>
        </w:r>
      </w:del>
    </w:p>
    <w:p w:rsidR="003C5AFD" w:rsidRPr="007974E0" w:rsidDel="000D1818" w:rsidRDefault="003C5AFD" w:rsidP="003C5AFD">
      <w:pPr>
        <w:pStyle w:val="NormalWeb"/>
        <w:rPr>
          <w:del w:id="564" w:author="Michael D. Scott" w:date="2012-02-05T14:53:00Z"/>
        </w:rPr>
      </w:pPr>
      <w:del w:id="565" w:author="Michael D. Scott" w:date="2012-02-05T14:53:00Z">
        <w:r w:rsidDel="000D1818">
          <w:delText>Write a program that shows the construction of Dell Hall over time.</w:delText>
        </w:r>
      </w:del>
    </w:p>
    <w:p w:rsidR="003C5AFD" w:rsidRPr="00BA7DD1" w:rsidDel="000D1818" w:rsidRDefault="003C5AFD" w:rsidP="003C5AFD">
      <w:pPr>
        <w:rPr>
          <w:del w:id="566" w:author="Michael D. Scott" w:date="2012-02-05T14:53:00Z"/>
          <w:rFonts w:ascii="Arial-BoldMT" w:hAnsi="Arial-BoldMT" w:cs="Arial-BoldMT"/>
          <w:b/>
          <w:bCs/>
          <w:sz w:val="24"/>
          <w:szCs w:val="24"/>
        </w:rPr>
      </w:pPr>
      <w:del w:id="567" w:author="Michael D. Scott" w:date="2012-02-05T14:53:00Z">
        <w:r w:rsidRPr="00BA7DD1" w:rsidDel="000D1818">
          <w:rPr>
            <w:rFonts w:ascii="Arial-BoldMT" w:hAnsi="Arial-BoldMT" w:cs="Arial-BoldMT"/>
            <w:b/>
            <w:bCs/>
            <w:sz w:val="24"/>
            <w:szCs w:val="24"/>
          </w:rPr>
          <w:delText>Output</w:delText>
        </w:r>
      </w:del>
    </w:p>
    <w:p w:rsidR="003C5AFD" w:rsidDel="000D1818" w:rsidRDefault="003C5AFD" w:rsidP="003C5AFD">
      <w:pPr>
        <w:rPr>
          <w:del w:id="568" w:author="Michael D. Scott" w:date="2012-02-05T14:53:00Z"/>
          <w:sz w:val="24"/>
          <w:szCs w:val="24"/>
        </w:rPr>
      </w:pPr>
      <w:del w:id="569" w:author="Michael D. Scott" w:date="2012-02-05T14:53:00Z">
        <w:r w:rsidDel="000D1818">
          <w:rPr>
            <w:sz w:val="24"/>
            <w:szCs w:val="24"/>
          </w:rPr>
          <w:delText xml:space="preserve">Output </w:delText>
        </w:r>
      </w:del>
      <w:del w:id="570" w:author="Michael D. Scott" w:date="2012-02-05T09:45:00Z">
        <w:r w:rsidDel="009468EC">
          <w:rPr>
            <w:sz w:val="24"/>
            <w:szCs w:val="24"/>
          </w:rPr>
          <w:delText>the picture</w:delText>
        </w:r>
      </w:del>
      <w:del w:id="571" w:author="Michael D. Scott" w:date="2012-02-05T14:53:00Z">
        <w:r w:rsidDel="000D1818">
          <w:rPr>
            <w:sz w:val="24"/>
            <w:szCs w:val="24"/>
          </w:rPr>
          <w:delText xml:space="preserve"> of Dell Hall as it grows over time. There are 6 stages of construction. After the first stage the first floor is complete, after the second stage the second floor is complete a</w:delText>
        </w:r>
      </w:del>
      <w:ins w:id="572" w:author="Shyamal Mitra" w:date="2012-02-04T15:58:00Z">
        <w:del w:id="573" w:author="Michael D. Scott" w:date="2012-02-05T14:53:00Z">
          <w:r w:rsidDel="000D1818">
            <w:rPr>
              <w:sz w:val="24"/>
              <w:szCs w:val="24"/>
            </w:rPr>
            <w:delText>nd</w:delText>
          </w:r>
        </w:del>
      </w:ins>
      <w:del w:id="574" w:author="Michael D. Scott" w:date="2012-02-05T14:53:00Z">
        <w:r w:rsidDel="000D1818">
          <w:rPr>
            <w:sz w:val="24"/>
            <w:szCs w:val="24"/>
          </w:rPr>
          <w:delText>t so forth. Print out the stage number o</w:delText>
        </w:r>
      </w:del>
      <w:ins w:id="575" w:author="Shyamal Mitra" w:date="2012-02-04T15:59:00Z">
        <w:del w:id="576" w:author="Michael D. Scott" w:date="2012-02-05T14:53:00Z">
          <w:r w:rsidDel="000D1818">
            <w:rPr>
              <w:sz w:val="24"/>
              <w:szCs w:val="24"/>
            </w:rPr>
            <w:delText xml:space="preserve">n </w:delText>
          </w:r>
        </w:del>
      </w:ins>
      <w:del w:id="577" w:author="Michael D. Scott" w:date="2012-02-05T14:53:00Z">
        <w:r w:rsidDel="000D1818">
          <w:rPr>
            <w:sz w:val="24"/>
            <w:szCs w:val="24"/>
          </w:rPr>
          <w:delText xml:space="preserve">f a line by itself followed by the current version of Dell Hall. </w:delText>
        </w:r>
      </w:del>
    </w:p>
    <w:p w:rsidR="003C5AFD" w:rsidDel="000D1818" w:rsidRDefault="003C5AFD" w:rsidP="003C5AFD">
      <w:pPr>
        <w:rPr>
          <w:del w:id="578" w:author="Michael D. Scott" w:date="2012-02-05T14:53:00Z"/>
          <w:sz w:val="24"/>
          <w:szCs w:val="24"/>
        </w:rPr>
      </w:pPr>
    </w:p>
    <w:p w:rsidR="003C5AFD" w:rsidDel="000D1818" w:rsidRDefault="003C5AFD" w:rsidP="003C5AFD">
      <w:pPr>
        <w:rPr>
          <w:del w:id="579" w:author="Michael D. Scott" w:date="2012-02-05T14:53:00Z"/>
          <w:sz w:val="24"/>
          <w:szCs w:val="24"/>
        </w:rPr>
      </w:pPr>
      <w:del w:id="580" w:author="Michael D. Scott" w:date="2012-02-05T14:53:00Z">
        <w:r w:rsidDel="000D1818">
          <w:rPr>
            <w:sz w:val="24"/>
            <w:szCs w:val="24"/>
          </w:rPr>
          <w:delText>The first, second, and sixth stages are shown below. Do print any trailing spaces!</w:delText>
        </w:r>
      </w:del>
    </w:p>
    <w:p w:rsidR="003C5AFD" w:rsidDel="000D1818" w:rsidRDefault="003C5AFD" w:rsidP="003C5AFD">
      <w:pPr>
        <w:rPr>
          <w:del w:id="581" w:author="Michael D. Scott" w:date="2012-02-05T14:53:00Z"/>
          <w:sz w:val="24"/>
          <w:szCs w:val="24"/>
        </w:rPr>
      </w:pPr>
    </w:p>
    <w:p w:rsidR="003C5AFD" w:rsidRPr="00B7667B" w:rsidDel="000D1818" w:rsidRDefault="003C5AFD" w:rsidP="003C5AFD">
      <w:pPr>
        <w:rPr>
          <w:del w:id="582" w:author="Michael D. Scott" w:date="2012-02-05T14:53:00Z"/>
          <w:rFonts w:ascii="Arial-BoldMT" w:hAnsi="Arial-BoldMT" w:cs="Arial-BoldMT"/>
          <w:b/>
          <w:bCs/>
          <w:sz w:val="24"/>
          <w:szCs w:val="24"/>
        </w:rPr>
      </w:pPr>
      <w:del w:id="583" w:author="Michael D. Scott" w:date="2012-02-05T14:53:00Z">
        <w:r w:rsidRPr="00BA7DD1" w:rsidDel="000D1818">
          <w:rPr>
            <w:rFonts w:ascii="Arial-BoldMT" w:hAnsi="Arial-BoldMT" w:cs="Arial-BoldMT"/>
            <w:b/>
            <w:bCs/>
            <w:sz w:val="24"/>
            <w:szCs w:val="24"/>
          </w:rPr>
          <w:delText>Example Output To Screen</w:delText>
        </w:r>
      </w:del>
    </w:p>
    <w:p w:rsidR="003C5AFD" w:rsidRPr="00DE00AF" w:rsidDel="000D1818" w:rsidRDefault="003C5AFD" w:rsidP="003C5AFD">
      <w:pPr>
        <w:rPr>
          <w:del w:id="584" w:author="Michael D. Scott" w:date="2012-02-05T14:53:00Z"/>
          <w:rFonts w:ascii="Courier New" w:hAnsi="Courier New" w:cs="Courier New"/>
          <w:sz w:val="24"/>
          <w:szCs w:val="24"/>
        </w:rPr>
      </w:pPr>
      <w:del w:id="585" w:author="Michael D. Scott" w:date="2012-02-05T14:53:00Z">
        <w:r w:rsidRPr="00DE00AF" w:rsidDel="000D1818">
          <w:rPr>
            <w:rFonts w:ascii="Courier New" w:hAnsi="Courier New" w:cs="Courier New"/>
            <w:sz w:val="24"/>
            <w:szCs w:val="24"/>
          </w:rPr>
          <w:delText>1</w:delText>
        </w:r>
      </w:del>
    </w:p>
    <w:p w:rsidR="003C5AFD" w:rsidDel="000D1818" w:rsidRDefault="003C5AFD" w:rsidP="003C5AFD">
      <w:pPr>
        <w:rPr>
          <w:del w:id="586" w:author="Michael D. Scott" w:date="2012-02-05T14:53:00Z"/>
          <w:rFonts w:ascii="Courier New" w:hAnsi="Courier New" w:cs="Courier New"/>
          <w:sz w:val="24"/>
          <w:szCs w:val="24"/>
        </w:rPr>
      </w:pPr>
      <w:del w:id="587" w:author="Michael D. Scott" w:date="2012-02-05T14:53:00Z">
        <w:r w:rsidRPr="00DE00AF" w:rsidDel="000D1818">
          <w:rPr>
            <w:rFonts w:ascii="Courier New" w:hAnsi="Courier New" w:cs="Courier New"/>
            <w:sz w:val="24"/>
            <w:szCs w:val="24"/>
          </w:rPr>
          <w:delText>------------------</w:delText>
        </w:r>
        <w:r w:rsidDel="000D1818">
          <w:rPr>
            <w:rFonts w:ascii="Courier New" w:hAnsi="Courier New" w:cs="Courier New"/>
            <w:sz w:val="24"/>
            <w:szCs w:val="24"/>
          </w:rPr>
          <w:delText>-</w:delText>
        </w:r>
      </w:del>
    </w:p>
    <w:p w:rsidR="003C5AFD" w:rsidDel="000D1818" w:rsidRDefault="003C5AFD" w:rsidP="003C5AFD">
      <w:pPr>
        <w:rPr>
          <w:del w:id="588" w:author="Michael D. Scott" w:date="2012-02-05T14:53:00Z"/>
          <w:rFonts w:ascii="Courier New" w:hAnsi="Courier New" w:cs="Courier New"/>
          <w:sz w:val="24"/>
          <w:szCs w:val="24"/>
        </w:rPr>
      </w:pPr>
      <w:del w:id="589"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590" w:author="Michael D. Scott" w:date="2012-02-05T14:53:00Z"/>
          <w:rFonts w:ascii="Courier New" w:hAnsi="Courier New" w:cs="Courier New"/>
          <w:sz w:val="24"/>
          <w:szCs w:val="24"/>
        </w:rPr>
      </w:pPr>
      <w:del w:id="591"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592" w:author="Michael D. Scott" w:date="2012-02-05T14:53:00Z"/>
          <w:rFonts w:ascii="Courier New" w:hAnsi="Courier New" w:cs="Courier New"/>
          <w:sz w:val="24"/>
          <w:szCs w:val="24"/>
        </w:rPr>
      </w:pPr>
      <w:del w:id="593"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594" w:author="Michael D. Scott" w:date="2012-02-05T14:53:00Z"/>
          <w:rFonts w:ascii="Courier New" w:hAnsi="Courier New" w:cs="Courier New"/>
          <w:sz w:val="24"/>
          <w:szCs w:val="24"/>
        </w:rPr>
      </w:pPr>
      <w:del w:id="595" w:author="Michael D. Scott" w:date="2012-02-05T14:53:00Z">
        <w:r w:rsidDel="000D1818">
          <w:rPr>
            <w:rFonts w:ascii="Courier New" w:hAnsi="Courier New" w:cs="Courier New"/>
            <w:sz w:val="24"/>
            <w:szCs w:val="24"/>
          </w:rPr>
          <w:delText>2</w:delText>
        </w:r>
      </w:del>
    </w:p>
    <w:p w:rsidR="003C5AFD" w:rsidDel="000D1818" w:rsidRDefault="003C5AFD" w:rsidP="003C5AFD">
      <w:pPr>
        <w:rPr>
          <w:del w:id="596" w:author="Michael D. Scott" w:date="2012-02-05T14:53:00Z"/>
          <w:rFonts w:ascii="Courier New" w:hAnsi="Courier New" w:cs="Courier New"/>
          <w:sz w:val="24"/>
          <w:szCs w:val="24"/>
        </w:rPr>
      </w:pPr>
      <w:del w:id="597" w:author="Michael D. Scott" w:date="2012-02-05T14:53:00Z">
        <w:r w:rsidRPr="00DE00AF" w:rsidDel="000D1818">
          <w:rPr>
            <w:rFonts w:ascii="Courier New" w:hAnsi="Courier New" w:cs="Courier New"/>
            <w:sz w:val="24"/>
            <w:szCs w:val="24"/>
          </w:rPr>
          <w:delText>------------------</w:delText>
        </w:r>
        <w:r w:rsidDel="000D1818">
          <w:rPr>
            <w:rFonts w:ascii="Courier New" w:hAnsi="Courier New" w:cs="Courier New"/>
            <w:sz w:val="24"/>
            <w:szCs w:val="24"/>
          </w:rPr>
          <w:delText>-</w:delText>
        </w:r>
      </w:del>
    </w:p>
    <w:p w:rsidR="003C5AFD" w:rsidDel="000D1818" w:rsidRDefault="003C5AFD" w:rsidP="003C5AFD">
      <w:pPr>
        <w:rPr>
          <w:del w:id="598" w:author="Michael D. Scott" w:date="2012-02-05T14:53:00Z"/>
          <w:rFonts w:ascii="Courier New" w:hAnsi="Courier New" w:cs="Courier New"/>
          <w:sz w:val="24"/>
          <w:szCs w:val="24"/>
        </w:rPr>
      </w:pPr>
      <w:del w:id="599"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600" w:author="Michael D. Scott" w:date="2012-02-05T14:53:00Z"/>
          <w:rFonts w:ascii="Courier New" w:hAnsi="Courier New" w:cs="Courier New"/>
          <w:sz w:val="24"/>
          <w:szCs w:val="24"/>
        </w:rPr>
      </w:pPr>
      <w:del w:id="601" w:author="Michael D. Scott" w:date="2012-02-05T14:53:00Z">
        <w:r w:rsidRPr="00DE00AF" w:rsidDel="000D1818">
          <w:rPr>
            <w:rFonts w:ascii="Courier New" w:hAnsi="Courier New" w:cs="Courier New"/>
            <w:sz w:val="24"/>
            <w:szCs w:val="24"/>
          </w:rPr>
          <w:delText>------------------</w:delText>
        </w:r>
        <w:r w:rsidDel="000D1818">
          <w:rPr>
            <w:rFonts w:ascii="Courier New" w:hAnsi="Courier New" w:cs="Courier New"/>
            <w:sz w:val="24"/>
            <w:szCs w:val="24"/>
          </w:rPr>
          <w:delText>-</w:delText>
        </w:r>
      </w:del>
    </w:p>
    <w:p w:rsidR="003C5AFD" w:rsidDel="000D1818" w:rsidRDefault="003C5AFD" w:rsidP="003C5AFD">
      <w:pPr>
        <w:rPr>
          <w:del w:id="602" w:author="Michael D. Scott" w:date="2012-02-05T14:53:00Z"/>
          <w:rFonts w:ascii="Courier New" w:hAnsi="Courier New" w:cs="Courier New"/>
          <w:sz w:val="24"/>
          <w:szCs w:val="24"/>
        </w:rPr>
      </w:pPr>
      <w:del w:id="603"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604" w:author="Michael D. Scott" w:date="2012-02-05T14:53:00Z"/>
          <w:rFonts w:ascii="Courier New" w:hAnsi="Courier New" w:cs="Courier New"/>
          <w:sz w:val="24"/>
          <w:szCs w:val="24"/>
        </w:rPr>
      </w:pPr>
      <w:del w:id="605"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606" w:author="Michael D. Scott" w:date="2012-02-05T14:53:00Z"/>
          <w:rFonts w:ascii="Courier New" w:hAnsi="Courier New" w:cs="Courier New"/>
          <w:sz w:val="24"/>
          <w:szCs w:val="24"/>
        </w:rPr>
      </w:pPr>
      <w:del w:id="607"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608" w:author="Michael D. Scott" w:date="2012-02-05T14:53:00Z"/>
          <w:rFonts w:ascii="Courier New" w:hAnsi="Courier New" w:cs="Courier New"/>
          <w:sz w:val="24"/>
          <w:szCs w:val="24"/>
        </w:rPr>
      </w:pPr>
      <w:del w:id="609" w:author="Michael D. Scott" w:date="2012-02-05T14:53:00Z">
        <w:r w:rsidDel="000D1818">
          <w:rPr>
            <w:rFonts w:ascii="Courier New" w:hAnsi="Courier New" w:cs="Courier New"/>
            <w:sz w:val="24"/>
            <w:szCs w:val="24"/>
          </w:rPr>
          <w:delText>// Replace this line with stages 3 through 5</w:delText>
        </w:r>
      </w:del>
    </w:p>
    <w:p w:rsidR="003C5AFD" w:rsidDel="000D1818" w:rsidRDefault="003C5AFD" w:rsidP="003C5AFD">
      <w:pPr>
        <w:rPr>
          <w:del w:id="610" w:author="Michael D. Scott" w:date="2012-02-05T14:53:00Z"/>
          <w:rFonts w:ascii="Courier New" w:hAnsi="Courier New" w:cs="Courier New"/>
          <w:sz w:val="24"/>
          <w:szCs w:val="24"/>
        </w:rPr>
      </w:pPr>
      <w:del w:id="611" w:author="Michael D. Scott" w:date="2012-02-05T14:53:00Z">
        <w:r w:rsidDel="000D1818">
          <w:rPr>
            <w:rFonts w:ascii="Courier New" w:hAnsi="Courier New" w:cs="Courier New"/>
            <w:sz w:val="24"/>
            <w:szCs w:val="24"/>
          </w:rPr>
          <w:delText>6</w:delText>
        </w:r>
      </w:del>
    </w:p>
    <w:p w:rsidR="003C5AFD" w:rsidDel="000D1818" w:rsidRDefault="003C5AFD" w:rsidP="003C5AFD">
      <w:pPr>
        <w:rPr>
          <w:del w:id="612" w:author="Michael D. Scott" w:date="2012-02-05T14:53:00Z"/>
          <w:rFonts w:ascii="Courier New" w:hAnsi="Courier New" w:cs="Courier New"/>
          <w:sz w:val="24"/>
          <w:szCs w:val="24"/>
        </w:rPr>
      </w:pPr>
      <w:del w:id="613" w:author="Michael D. Scott" w:date="2012-02-05T14:53:00Z">
        <w:r w:rsidDel="000D1818">
          <w:rPr>
            <w:rFonts w:ascii="Courier New" w:hAnsi="Courier New" w:cs="Courier New"/>
            <w:sz w:val="24"/>
            <w:szCs w:val="24"/>
          </w:rPr>
          <w:delText>)()()()(--))()()()(</w:delText>
        </w:r>
      </w:del>
    </w:p>
    <w:p w:rsidR="003C5AFD" w:rsidDel="000D1818" w:rsidRDefault="003C5AFD" w:rsidP="003C5AFD">
      <w:pPr>
        <w:rPr>
          <w:del w:id="614" w:author="Michael D. Scott" w:date="2012-02-05T14:53:00Z"/>
          <w:rFonts w:ascii="Courier New" w:hAnsi="Courier New" w:cs="Courier New"/>
          <w:sz w:val="24"/>
          <w:szCs w:val="24"/>
        </w:rPr>
      </w:pPr>
      <w:del w:id="615" w:author="Michael D. Scott" w:date="2012-02-05T14:53:00Z">
        <w:r w:rsidRPr="00DE00AF" w:rsidDel="000D1818">
          <w:rPr>
            <w:rFonts w:ascii="Courier New" w:hAnsi="Courier New" w:cs="Courier New"/>
            <w:sz w:val="24"/>
            <w:szCs w:val="24"/>
          </w:rPr>
          <w:delText>------------------</w:delText>
        </w:r>
        <w:r w:rsidDel="000D1818">
          <w:rPr>
            <w:rFonts w:ascii="Courier New" w:hAnsi="Courier New" w:cs="Courier New"/>
            <w:sz w:val="24"/>
            <w:szCs w:val="24"/>
          </w:rPr>
          <w:delText>-</w:delText>
        </w:r>
      </w:del>
    </w:p>
    <w:p w:rsidR="003C5AFD" w:rsidDel="000D1818" w:rsidRDefault="003C5AFD" w:rsidP="003C5AFD">
      <w:pPr>
        <w:rPr>
          <w:del w:id="616" w:author="Michael D. Scott" w:date="2012-02-05T14:53:00Z"/>
          <w:rFonts w:ascii="Courier New" w:hAnsi="Courier New" w:cs="Courier New"/>
          <w:sz w:val="24"/>
          <w:szCs w:val="24"/>
        </w:rPr>
      </w:pPr>
      <w:del w:id="617"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618" w:author="Michael D. Scott" w:date="2012-02-05T14:53:00Z"/>
          <w:rFonts w:ascii="Courier New" w:hAnsi="Courier New" w:cs="Courier New"/>
          <w:sz w:val="24"/>
          <w:szCs w:val="24"/>
        </w:rPr>
      </w:pPr>
      <w:del w:id="619"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620" w:author="Michael D. Scott" w:date="2012-02-05T14:53:00Z"/>
          <w:rFonts w:ascii="Courier New" w:hAnsi="Courier New" w:cs="Courier New"/>
          <w:sz w:val="24"/>
          <w:szCs w:val="24"/>
        </w:rPr>
      </w:pPr>
      <w:del w:id="621" w:author="Michael D. Scott" w:date="2012-02-05T14:53:00Z">
        <w:r w:rsidRPr="00DE00AF" w:rsidDel="000D1818">
          <w:rPr>
            <w:rFonts w:ascii="Courier New" w:hAnsi="Courier New" w:cs="Courier New"/>
            <w:sz w:val="24"/>
            <w:szCs w:val="24"/>
          </w:rPr>
          <w:delText>------------------</w:delText>
        </w:r>
        <w:r w:rsidDel="000D1818">
          <w:rPr>
            <w:rFonts w:ascii="Courier New" w:hAnsi="Courier New" w:cs="Courier New"/>
            <w:sz w:val="24"/>
            <w:szCs w:val="24"/>
          </w:rPr>
          <w:delText>-</w:delText>
        </w:r>
      </w:del>
    </w:p>
    <w:p w:rsidR="003C5AFD" w:rsidDel="000D1818" w:rsidRDefault="003C5AFD" w:rsidP="003C5AFD">
      <w:pPr>
        <w:rPr>
          <w:del w:id="622" w:author="Michael D. Scott" w:date="2012-02-05T14:53:00Z"/>
          <w:rFonts w:ascii="Courier New" w:hAnsi="Courier New" w:cs="Courier New"/>
          <w:sz w:val="24"/>
          <w:szCs w:val="24"/>
        </w:rPr>
      </w:pPr>
      <w:del w:id="623"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624" w:author="Michael D. Scott" w:date="2012-02-05T14:53:00Z"/>
          <w:rFonts w:ascii="Courier New" w:hAnsi="Courier New" w:cs="Courier New"/>
          <w:sz w:val="24"/>
          <w:szCs w:val="24"/>
        </w:rPr>
      </w:pPr>
      <w:del w:id="625" w:author="Michael D. Scott" w:date="2012-02-05T14:53:00Z">
        <w:r w:rsidRPr="00DE00AF" w:rsidDel="000D1818">
          <w:rPr>
            <w:rFonts w:ascii="Courier New" w:hAnsi="Courier New" w:cs="Courier New"/>
            <w:sz w:val="24"/>
            <w:szCs w:val="24"/>
          </w:rPr>
          <w:delText>------------------</w:delText>
        </w:r>
        <w:r w:rsidDel="000D1818">
          <w:rPr>
            <w:rFonts w:ascii="Courier New" w:hAnsi="Courier New" w:cs="Courier New"/>
            <w:sz w:val="24"/>
            <w:szCs w:val="24"/>
          </w:rPr>
          <w:delText>-</w:delText>
        </w:r>
      </w:del>
    </w:p>
    <w:p w:rsidR="003C5AFD" w:rsidDel="000D1818" w:rsidRDefault="003C5AFD" w:rsidP="003C5AFD">
      <w:pPr>
        <w:rPr>
          <w:del w:id="626" w:author="Michael D. Scott" w:date="2012-02-05T14:53:00Z"/>
          <w:rFonts w:ascii="Courier New" w:hAnsi="Courier New" w:cs="Courier New"/>
          <w:sz w:val="24"/>
          <w:szCs w:val="24"/>
        </w:rPr>
      </w:pPr>
      <w:del w:id="627"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628" w:author="Michael D. Scott" w:date="2012-02-05T14:53:00Z"/>
          <w:rFonts w:ascii="Courier New" w:hAnsi="Courier New" w:cs="Courier New"/>
          <w:sz w:val="24"/>
          <w:szCs w:val="24"/>
        </w:rPr>
      </w:pPr>
      <w:del w:id="629" w:author="Michael D. Scott" w:date="2012-02-05T14:53:00Z">
        <w:r w:rsidRPr="00DE00AF" w:rsidDel="000D1818">
          <w:rPr>
            <w:rFonts w:ascii="Courier New" w:hAnsi="Courier New" w:cs="Courier New"/>
            <w:sz w:val="24"/>
            <w:szCs w:val="24"/>
          </w:rPr>
          <w:delText>------------------</w:delText>
        </w:r>
        <w:r w:rsidDel="000D1818">
          <w:rPr>
            <w:rFonts w:ascii="Courier New" w:hAnsi="Courier New" w:cs="Courier New"/>
            <w:sz w:val="24"/>
            <w:szCs w:val="24"/>
          </w:rPr>
          <w:delText>-</w:delText>
        </w:r>
      </w:del>
    </w:p>
    <w:p w:rsidR="003C5AFD" w:rsidDel="000D1818" w:rsidRDefault="003C5AFD" w:rsidP="003C5AFD">
      <w:pPr>
        <w:rPr>
          <w:del w:id="630" w:author="Michael D. Scott" w:date="2012-02-05T14:53:00Z"/>
          <w:rFonts w:ascii="Courier New" w:hAnsi="Courier New" w:cs="Courier New"/>
          <w:sz w:val="24"/>
          <w:szCs w:val="24"/>
        </w:rPr>
      </w:pPr>
      <w:del w:id="631"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632" w:author="Michael D. Scott" w:date="2012-02-05T14:53:00Z"/>
          <w:rFonts w:ascii="Courier New" w:hAnsi="Courier New" w:cs="Courier New"/>
          <w:sz w:val="24"/>
          <w:szCs w:val="24"/>
        </w:rPr>
      </w:pPr>
      <w:del w:id="633" w:author="Michael D. Scott" w:date="2012-02-05T14:53:00Z">
        <w:r w:rsidRPr="00DE00AF" w:rsidDel="000D1818">
          <w:rPr>
            <w:rFonts w:ascii="Courier New" w:hAnsi="Courier New" w:cs="Courier New"/>
            <w:sz w:val="24"/>
            <w:szCs w:val="24"/>
          </w:rPr>
          <w:delText>------------------</w:delText>
        </w:r>
        <w:r w:rsidDel="000D1818">
          <w:rPr>
            <w:rFonts w:ascii="Courier New" w:hAnsi="Courier New" w:cs="Courier New"/>
            <w:sz w:val="24"/>
            <w:szCs w:val="24"/>
          </w:rPr>
          <w:delText>-</w:delText>
        </w:r>
      </w:del>
    </w:p>
    <w:p w:rsidR="003C5AFD" w:rsidDel="000D1818" w:rsidRDefault="003C5AFD" w:rsidP="003C5AFD">
      <w:pPr>
        <w:rPr>
          <w:del w:id="634" w:author="Michael D. Scott" w:date="2012-02-05T14:53:00Z"/>
          <w:rFonts w:ascii="Courier New" w:hAnsi="Courier New" w:cs="Courier New"/>
          <w:sz w:val="24"/>
          <w:szCs w:val="24"/>
        </w:rPr>
      </w:pPr>
      <w:del w:id="635"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636" w:author="Michael D. Scott" w:date="2012-02-05T14:53:00Z"/>
          <w:rFonts w:ascii="Courier New" w:hAnsi="Courier New" w:cs="Courier New"/>
          <w:sz w:val="24"/>
          <w:szCs w:val="24"/>
        </w:rPr>
      </w:pPr>
      <w:del w:id="637" w:author="Michael D. Scott" w:date="2012-02-05T14:53:00Z">
        <w:r w:rsidRPr="00DE00AF" w:rsidDel="000D1818">
          <w:rPr>
            <w:rFonts w:ascii="Courier New" w:hAnsi="Courier New" w:cs="Courier New"/>
            <w:sz w:val="24"/>
            <w:szCs w:val="24"/>
          </w:rPr>
          <w:delText>------------------</w:delText>
        </w:r>
        <w:r w:rsidDel="000D1818">
          <w:rPr>
            <w:rFonts w:ascii="Courier New" w:hAnsi="Courier New" w:cs="Courier New"/>
            <w:sz w:val="24"/>
            <w:szCs w:val="24"/>
          </w:rPr>
          <w:delText>-</w:delText>
        </w:r>
      </w:del>
    </w:p>
    <w:p w:rsidR="003C5AFD" w:rsidDel="000D1818" w:rsidRDefault="003C5AFD" w:rsidP="003C5AFD">
      <w:pPr>
        <w:rPr>
          <w:del w:id="638" w:author="Michael D. Scott" w:date="2012-02-05T14:53:00Z"/>
          <w:rFonts w:ascii="Courier New" w:hAnsi="Courier New" w:cs="Courier New"/>
          <w:sz w:val="24"/>
          <w:szCs w:val="24"/>
        </w:rPr>
      </w:pPr>
      <w:del w:id="639" w:author="Michael D. Scott" w:date="2012-02-05T14:53:00Z">
        <w:r w:rsidDel="000D1818">
          <w:rPr>
            <w:rFonts w:ascii="Courier New" w:hAnsi="Courier New" w:cs="Courier New"/>
            <w:sz w:val="24"/>
            <w:szCs w:val="24"/>
          </w:rPr>
          <w:delText xml:space="preserve"> |||.|..|.|..|.|||</w:delText>
        </w:r>
      </w:del>
    </w:p>
    <w:p w:rsidR="003C5AFD" w:rsidDel="000D1818" w:rsidRDefault="003C5AFD" w:rsidP="003C5AFD">
      <w:pPr>
        <w:rPr>
          <w:del w:id="640" w:author="Michael D. Scott" w:date="2012-02-05T14:53:00Z"/>
          <w:rFonts w:ascii="Courier New" w:hAnsi="Courier New" w:cs="Courier New"/>
          <w:sz w:val="24"/>
          <w:szCs w:val="24"/>
        </w:rPr>
      </w:pPr>
      <w:del w:id="641" w:author="Michael D. Scott" w:date="2012-02-05T14:53:00Z">
        <w:r w:rsidDel="000D1818">
          <w:rPr>
            <w:rFonts w:ascii="Courier New" w:hAnsi="Courier New" w:cs="Courier New"/>
            <w:sz w:val="24"/>
            <w:szCs w:val="24"/>
          </w:rPr>
          <w:delText xml:space="preserve"> |||.|..|.|..|.|||</w:delText>
        </w:r>
      </w:del>
    </w:p>
    <w:p w:rsidR="003C5AFD" w:rsidRPr="00B7667B" w:rsidDel="000D1818" w:rsidRDefault="003C5AFD" w:rsidP="003C5AFD">
      <w:pPr>
        <w:rPr>
          <w:del w:id="642" w:author="Michael D. Scott" w:date="2012-02-05T14:53:00Z"/>
          <w:rFonts w:ascii="Courier New" w:hAnsi="Courier New" w:cs="Courier New"/>
          <w:sz w:val="24"/>
          <w:szCs w:val="24"/>
        </w:rPr>
      </w:pPr>
      <w:del w:id="643" w:author="Michael D. Scott" w:date="2012-02-05T14:53:00Z">
        <w:r w:rsidDel="000D1818">
          <w:rPr>
            <w:rFonts w:ascii="Courier New" w:hAnsi="Courier New" w:cs="Courier New"/>
            <w:sz w:val="24"/>
            <w:szCs w:val="24"/>
          </w:rPr>
          <w:delText xml:space="preserve"> |||.|..|.|..|.|||</w:delText>
        </w:r>
      </w:del>
    </w:p>
    <w:p w:rsidR="003C5AFD" w:rsidRDefault="003C5AFD" w:rsidP="003C5AFD">
      <w:pPr>
        <w:jc w:val="center"/>
        <w:rPr>
          <w:rFonts w:ascii="Arial" w:hAnsi="Arial"/>
          <w:b/>
          <w:sz w:val="32"/>
        </w:rPr>
      </w:pPr>
      <w:del w:id="644" w:author="Michael D. Scott" w:date="2012-02-05T14:53:00Z">
        <w:r w:rsidDel="000D1818">
          <w:rPr>
            <w:sz w:val="24"/>
            <w:szCs w:val="24"/>
          </w:rPr>
          <w:br w:type="page"/>
        </w:r>
      </w:del>
      <w:r>
        <w:rPr>
          <w:rFonts w:ascii="Arial" w:hAnsi="Arial"/>
          <w:b/>
          <w:sz w:val="32"/>
        </w:rPr>
        <w:t xml:space="preserve">4. Basketball </w:t>
      </w:r>
      <w:r>
        <w:rPr>
          <w:rFonts w:ascii="Arial-BoldMT" w:hAnsi="Arial-BoldMT" w:cs="Arial-BoldMT"/>
          <w:b/>
          <w:bCs/>
          <w:sz w:val="32"/>
          <w:szCs w:val="32"/>
        </w:rPr>
        <w:t>Performance Grading</w:t>
      </w:r>
    </w:p>
    <w:p w:rsidR="003C5AFD" w:rsidRDefault="003C5AFD" w:rsidP="003C5AFD">
      <w:pPr>
        <w:jc w:val="both"/>
        <w:rPr>
          <w:rFonts w:ascii="Arial" w:hAnsi="Arial"/>
        </w:rPr>
      </w:pPr>
    </w:p>
    <w:p w:rsidR="000D1818" w:rsidRDefault="000D1818" w:rsidP="000D1818">
      <w:pPr>
        <w:rPr>
          <w:ins w:id="645" w:author="Michael D. Scott" w:date="2012-02-05T14:53:00Z"/>
          <w:rFonts w:ascii="Courier New" w:hAnsi="Courier New" w:cs="Courier New"/>
          <w:b/>
          <w:sz w:val="22"/>
          <w:szCs w:val="22"/>
        </w:rPr>
      </w:pPr>
      <w:ins w:id="646" w:author="Michael D. Scott" w:date="2012-02-05T14:53:00Z">
        <w:r>
          <w:rPr>
            <w:rFonts w:ascii="Courier New" w:hAnsi="Courier New" w:cs="Courier New"/>
            <w:b/>
            <w:sz w:val="22"/>
            <w:szCs w:val="22"/>
          </w:rPr>
          <w:t>JUDGES DATA FILE</w:t>
        </w:r>
      </w:ins>
    </w:p>
    <w:p w:rsidR="000D1818" w:rsidRPr="00EB62DA" w:rsidRDefault="000D1818" w:rsidP="00EB62DA">
      <w:pPr>
        <w:pStyle w:val="PlainText"/>
        <w:rPr>
          <w:ins w:id="647" w:author="Michael D. Scott" w:date="2012-02-05T14:55:00Z"/>
          <w:sz w:val="21"/>
          <w:szCs w:val="21"/>
        </w:rPr>
      </w:pPr>
      <w:ins w:id="648" w:author="Michael D. Scott" w:date="2012-02-05T14:55:00Z">
        <w:r w:rsidRPr="00EB62DA">
          <w:rPr>
            <w:sz w:val="21"/>
            <w:szCs w:val="21"/>
          </w:rPr>
          <w:t>18</w:t>
        </w:r>
      </w:ins>
    </w:p>
    <w:p w:rsidR="000D1818" w:rsidRPr="00EB62DA" w:rsidRDefault="000D1818" w:rsidP="00EB62DA">
      <w:pPr>
        <w:pStyle w:val="PlainText"/>
        <w:rPr>
          <w:ins w:id="649" w:author="Michael D. Scott" w:date="2012-02-05T14:55:00Z"/>
          <w:sz w:val="21"/>
          <w:szCs w:val="21"/>
        </w:rPr>
      </w:pPr>
      <w:ins w:id="650" w:author="Michael D. Scott" w:date="2012-02-05T14:55:00Z">
        <w:r w:rsidRPr="00EB62DA">
          <w:rPr>
            <w:sz w:val="21"/>
            <w:szCs w:val="21"/>
          </w:rPr>
          <w:t xml:space="preserve">12 3FG </w:t>
        </w:r>
        <w:proofErr w:type="spellStart"/>
        <w:r w:rsidRPr="00EB62DA">
          <w:rPr>
            <w:sz w:val="21"/>
            <w:szCs w:val="21"/>
          </w:rPr>
          <w:t>3FG</w:t>
        </w:r>
        <w:proofErr w:type="spellEnd"/>
        <w:r w:rsidRPr="00EB62DA">
          <w:rPr>
            <w:sz w:val="21"/>
            <w:szCs w:val="21"/>
          </w:rPr>
          <w:t xml:space="preserve"> FG </w:t>
        </w:r>
        <w:proofErr w:type="spellStart"/>
        <w:proofErr w:type="gramStart"/>
        <w:r w:rsidRPr="00EB62DA">
          <w:rPr>
            <w:sz w:val="21"/>
            <w:szCs w:val="21"/>
          </w:rPr>
          <w:t>fg</w:t>
        </w:r>
        <w:proofErr w:type="spellEnd"/>
        <w:proofErr w:type="gramEnd"/>
        <w:r w:rsidRPr="00EB62DA">
          <w:rPr>
            <w:sz w:val="21"/>
            <w:szCs w:val="21"/>
          </w:rPr>
          <w:t xml:space="preserve"> G </w:t>
        </w:r>
        <w:proofErr w:type="spellStart"/>
        <w:r w:rsidRPr="00EB62DA">
          <w:rPr>
            <w:sz w:val="21"/>
            <w:szCs w:val="21"/>
          </w:rPr>
          <w:t>Fg</w:t>
        </w:r>
        <w:proofErr w:type="spellEnd"/>
        <w:r w:rsidRPr="00EB62DA">
          <w:rPr>
            <w:sz w:val="21"/>
            <w:szCs w:val="21"/>
          </w:rPr>
          <w:t xml:space="preserve"> 3fg STL </w:t>
        </w:r>
        <w:proofErr w:type="spellStart"/>
        <w:r w:rsidRPr="00EB62DA">
          <w:rPr>
            <w:sz w:val="21"/>
            <w:szCs w:val="21"/>
          </w:rPr>
          <w:t>BlK</w:t>
        </w:r>
        <w:proofErr w:type="spellEnd"/>
        <w:r w:rsidRPr="00EB62DA">
          <w:rPr>
            <w:sz w:val="21"/>
            <w:szCs w:val="21"/>
          </w:rPr>
          <w:t xml:space="preserve"> AST FG 3FG TO </w:t>
        </w:r>
        <w:proofErr w:type="spellStart"/>
        <w:r w:rsidRPr="00EB62DA">
          <w:rPr>
            <w:sz w:val="21"/>
            <w:szCs w:val="21"/>
          </w:rPr>
          <w:t>to</w:t>
        </w:r>
        <w:proofErr w:type="spellEnd"/>
        <w:r w:rsidRPr="00EB62DA">
          <w:rPr>
            <w:sz w:val="21"/>
            <w:szCs w:val="21"/>
          </w:rPr>
          <w:t xml:space="preserve"> 3FG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ins>
    </w:p>
    <w:p w:rsidR="000D1818" w:rsidRPr="00EB62DA" w:rsidRDefault="000D1818" w:rsidP="00EB62DA">
      <w:pPr>
        <w:pStyle w:val="PlainText"/>
        <w:rPr>
          <w:ins w:id="651" w:author="Michael D. Scott" w:date="2012-02-05T14:55:00Z"/>
          <w:sz w:val="21"/>
          <w:szCs w:val="21"/>
        </w:rPr>
      </w:pPr>
      <w:ins w:id="652" w:author="Michael D. Scott" w:date="2012-02-05T14:55:00Z">
        <w:r w:rsidRPr="00EB62DA">
          <w:rPr>
            <w:sz w:val="21"/>
            <w:szCs w:val="21"/>
          </w:rPr>
          <w:t>15</w:t>
        </w:r>
      </w:ins>
    </w:p>
    <w:p w:rsidR="000D1818" w:rsidRPr="00EB62DA" w:rsidRDefault="000D1818" w:rsidP="00EB62DA">
      <w:pPr>
        <w:pStyle w:val="PlainText"/>
        <w:rPr>
          <w:ins w:id="653" w:author="Michael D. Scott" w:date="2012-02-05T14:55:00Z"/>
          <w:sz w:val="21"/>
          <w:szCs w:val="21"/>
        </w:rPr>
      </w:pPr>
      <w:ins w:id="654" w:author="Michael D. Scott" w:date="2012-02-05T14:55:00Z">
        <w:r w:rsidRPr="00EB62DA">
          <w:rPr>
            <w:sz w:val="21"/>
            <w:szCs w:val="21"/>
          </w:rPr>
          <w:t xml:space="preserve">37 3fg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3 3 3 3 3 BLK </w:t>
        </w:r>
        <w:proofErr w:type="spellStart"/>
        <w:r w:rsidRPr="00EB62DA">
          <w:rPr>
            <w:sz w:val="21"/>
            <w:szCs w:val="21"/>
          </w:rPr>
          <w:t>BLK</w:t>
        </w:r>
        <w:proofErr w:type="spellEnd"/>
        <w:r w:rsidRPr="00EB62DA">
          <w:rPr>
            <w:sz w:val="21"/>
            <w:szCs w:val="21"/>
          </w:rPr>
          <w:t xml:space="preserve"> TO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ins>
    </w:p>
    <w:p w:rsidR="000D1818" w:rsidRPr="00EB62DA" w:rsidRDefault="000D1818" w:rsidP="00EB62DA">
      <w:pPr>
        <w:pStyle w:val="PlainText"/>
        <w:rPr>
          <w:ins w:id="655" w:author="Michael D. Scott" w:date="2012-02-05T14:55:00Z"/>
          <w:sz w:val="21"/>
          <w:szCs w:val="21"/>
        </w:rPr>
      </w:pPr>
      <w:ins w:id="656" w:author="Michael D. Scott" w:date="2012-02-05T14:55:00Z">
        <w:r w:rsidRPr="00EB62DA">
          <w:rPr>
            <w:sz w:val="21"/>
            <w:szCs w:val="21"/>
          </w:rPr>
          <w:t xml:space="preserve">171 TO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x </w:t>
        </w:r>
        <w:proofErr w:type="spellStart"/>
        <w:r w:rsidRPr="00EB62DA">
          <w:rPr>
            <w:sz w:val="21"/>
            <w:szCs w:val="21"/>
          </w:rPr>
          <w:t>x</w:t>
        </w:r>
        <w:proofErr w:type="spellEnd"/>
        <w:r w:rsidRPr="00EB62DA">
          <w:rPr>
            <w:sz w:val="21"/>
            <w:szCs w:val="21"/>
          </w:rPr>
          <w:t xml:space="preserve"> </w:t>
        </w:r>
        <w:proofErr w:type="spellStart"/>
        <w:r w:rsidRPr="00EB62DA">
          <w:rPr>
            <w:sz w:val="21"/>
            <w:szCs w:val="21"/>
          </w:rPr>
          <w:t>x</w:t>
        </w:r>
        <w:proofErr w:type="spellEnd"/>
        <w:r w:rsidRPr="00EB62DA">
          <w:rPr>
            <w:sz w:val="21"/>
            <w:szCs w:val="21"/>
          </w:rPr>
          <w:t xml:space="preserve"> </w:t>
        </w:r>
        <w:proofErr w:type="spellStart"/>
        <w:r w:rsidRPr="00EB62DA">
          <w:rPr>
            <w:sz w:val="21"/>
            <w:szCs w:val="21"/>
          </w:rPr>
          <w:t>x</w:t>
        </w:r>
        <w:proofErr w:type="spellEnd"/>
        <w:r w:rsidRPr="00EB62DA">
          <w:rPr>
            <w:sz w:val="21"/>
            <w:szCs w:val="21"/>
          </w:rPr>
          <w:t xml:space="preserve"> STL </w:t>
        </w:r>
        <w:proofErr w:type="spellStart"/>
        <w:r w:rsidRPr="00EB62DA">
          <w:rPr>
            <w:sz w:val="21"/>
            <w:szCs w:val="21"/>
          </w:rPr>
          <w:t>stl</w:t>
        </w:r>
        <w:proofErr w:type="spellEnd"/>
        <w:r w:rsidRPr="00EB62DA">
          <w:rPr>
            <w:sz w:val="21"/>
            <w:szCs w:val="21"/>
          </w:rPr>
          <w:t xml:space="preserve"> </w:t>
        </w:r>
        <w:proofErr w:type="spellStart"/>
        <w:r w:rsidRPr="00EB62DA">
          <w:rPr>
            <w:sz w:val="21"/>
            <w:szCs w:val="21"/>
          </w:rPr>
          <w:t>stl</w:t>
        </w:r>
        <w:proofErr w:type="spellEnd"/>
        <w:r w:rsidRPr="00EB62DA">
          <w:rPr>
            <w:sz w:val="21"/>
            <w:szCs w:val="21"/>
          </w:rPr>
          <w:t xml:space="preserve"> STL BLK PF </w:t>
        </w:r>
        <w:proofErr w:type="spellStart"/>
        <w:r w:rsidRPr="00EB62DA">
          <w:rPr>
            <w:sz w:val="21"/>
            <w:szCs w:val="21"/>
          </w:rPr>
          <w:t>PF</w:t>
        </w:r>
        <w:proofErr w:type="spellEnd"/>
      </w:ins>
    </w:p>
    <w:p w:rsidR="000D1818" w:rsidRPr="00EB62DA" w:rsidRDefault="000D1818" w:rsidP="00EB62DA">
      <w:pPr>
        <w:pStyle w:val="PlainText"/>
        <w:rPr>
          <w:ins w:id="657" w:author="Michael D. Scott" w:date="2012-02-05T14:55:00Z"/>
          <w:sz w:val="21"/>
          <w:szCs w:val="21"/>
        </w:rPr>
      </w:pPr>
      <w:proofErr w:type="gramStart"/>
      <w:ins w:id="658" w:author="Michael D. Scott" w:date="2012-02-05T14:55:00Z">
        <w:r w:rsidRPr="00EB62DA">
          <w:rPr>
            <w:sz w:val="21"/>
            <w:szCs w:val="21"/>
          </w:rPr>
          <w:t>32</w:t>
        </w:r>
        <w:proofErr w:type="gramEnd"/>
        <w:r w:rsidRPr="00EB62DA">
          <w:rPr>
            <w:sz w:val="21"/>
            <w:szCs w:val="21"/>
          </w:rPr>
          <w:t xml:space="preserve"> AST </w:t>
        </w:r>
      </w:ins>
    </w:p>
    <w:p w:rsidR="000D1818" w:rsidRPr="00EB62DA" w:rsidRDefault="000D1818" w:rsidP="00EB62DA">
      <w:pPr>
        <w:pStyle w:val="PlainText"/>
        <w:rPr>
          <w:ins w:id="659" w:author="Michael D. Scott" w:date="2012-02-05T14:55:00Z"/>
          <w:sz w:val="21"/>
          <w:szCs w:val="21"/>
        </w:rPr>
      </w:pPr>
      <w:ins w:id="660" w:author="Michael D. Scott" w:date="2012-02-05T14:55:00Z">
        <w:r w:rsidRPr="00EB62DA">
          <w:rPr>
            <w:sz w:val="21"/>
            <w:szCs w:val="21"/>
          </w:rPr>
          <w:t xml:space="preserve">12 AST FG TO REB PF FG STL BLK 3FG FT 3FG TO 3FG </w:t>
        </w:r>
        <w:proofErr w:type="spellStart"/>
        <w:r w:rsidRPr="00EB62DA">
          <w:rPr>
            <w:sz w:val="21"/>
            <w:szCs w:val="21"/>
          </w:rPr>
          <w:t>3FG</w:t>
        </w:r>
        <w:proofErr w:type="spellEnd"/>
        <w:r w:rsidRPr="00EB62DA">
          <w:rPr>
            <w:sz w:val="21"/>
            <w:szCs w:val="21"/>
          </w:rPr>
          <w:t xml:space="preserve"> REB PF </w:t>
        </w:r>
        <w:proofErr w:type="spellStart"/>
        <w:r w:rsidRPr="00EB62DA">
          <w:rPr>
            <w:sz w:val="21"/>
            <w:szCs w:val="21"/>
          </w:rPr>
          <w:t>PF</w:t>
        </w:r>
        <w:proofErr w:type="spellEnd"/>
        <w:r w:rsidRPr="00EB62DA">
          <w:rPr>
            <w:sz w:val="21"/>
            <w:szCs w:val="21"/>
          </w:rPr>
          <w:t xml:space="preserve"> FT 3FG REB </w:t>
        </w:r>
      </w:ins>
    </w:p>
    <w:p w:rsidR="000D1818" w:rsidRPr="00EB62DA" w:rsidRDefault="000D1818" w:rsidP="00EB62DA">
      <w:pPr>
        <w:pStyle w:val="PlainText"/>
        <w:rPr>
          <w:ins w:id="661" w:author="Michael D. Scott" w:date="2012-02-05T14:55:00Z"/>
          <w:sz w:val="21"/>
          <w:szCs w:val="21"/>
        </w:rPr>
      </w:pPr>
      <w:proofErr w:type="gramStart"/>
      <w:ins w:id="662" w:author="Michael D. Scott" w:date="2012-02-05T14:55:00Z">
        <w:r w:rsidRPr="00EB62DA">
          <w:rPr>
            <w:sz w:val="21"/>
            <w:szCs w:val="21"/>
          </w:rPr>
          <w:t>00</w:t>
        </w:r>
        <w:proofErr w:type="gramEnd"/>
        <w:r w:rsidRPr="00EB62DA">
          <w:rPr>
            <w:sz w:val="21"/>
            <w:szCs w:val="21"/>
          </w:rPr>
          <w:t xml:space="preserve"> STL REB TO BLK AST </w:t>
        </w:r>
        <w:proofErr w:type="spellStart"/>
        <w:r w:rsidRPr="00EB62DA">
          <w:rPr>
            <w:sz w:val="21"/>
            <w:szCs w:val="21"/>
          </w:rPr>
          <w:t>AST</w:t>
        </w:r>
        <w:proofErr w:type="spellEnd"/>
        <w:r w:rsidRPr="00EB62DA">
          <w:rPr>
            <w:sz w:val="21"/>
            <w:szCs w:val="21"/>
          </w:rPr>
          <w:t xml:space="preserve"> </w:t>
        </w:r>
      </w:ins>
    </w:p>
    <w:p w:rsidR="000D1818" w:rsidRPr="00EB62DA" w:rsidRDefault="000D1818" w:rsidP="00EB62DA">
      <w:pPr>
        <w:pStyle w:val="PlainText"/>
        <w:rPr>
          <w:ins w:id="663" w:author="Michael D. Scott" w:date="2012-02-05T14:55:00Z"/>
          <w:sz w:val="21"/>
          <w:szCs w:val="21"/>
        </w:rPr>
      </w:pPr>
      <w:ins w:id="664" w:author="Michael D. Scott" w:date="2012-02-05T14:55:00Z">
        <w:r w:rsidRPr="00EB62DA">
          <w:rPr>
            <w:sz w:val="21"/>
            <w:szCs w:val="21"/>
          </w:rPr>
          <w:t xml:space="preserve">1 BLK REB 3FG AST PF 3FG </w:t>
        </w:r>
        <w:proofErr w:type="spellStart"/>
        <w:r w:rsidRPr="00EB62DA">
          <w:rPr>
            <w:sz w:val="21"/>
            <w:szCs w:val="21"/>
          </w:rPr>
          <w:t>3FG</w:t>
        </w:r>
        <w:proofErr w:type="spellEnd"/>
        <w:r w:rsidRPr="00EB62DA">
          <w:rPr>
            <w:sz w:val="21"/>
            <w:szCs w:val="21"/>
          </w:rPr>
          <w:t xml:space="preserve"> FG PF FT </w:t>
        </w:r>
      </w:ins>
    </w:p>
    <w:p w:rsidR="000D1818" w:rsidRPr="00EB62DA" w:rsidRDefault="000D1818" w:rsidP="00EB62DA">
      <w:pPr>
        <w:pStyle w:val="PlainText"/>
        <w:rPr>
          <w:ins w:id="665" w:author="Michael D. Scott" w:date="2012-02-05T14:55:00Z"/>
          <w:sz w:val="21"/>
          <w:szCs w:val="21"/>
        </w:rPr>
      </w:pPr>
      <w:proofErr w:type="gramStart"/>
      <w:ins w:id="666" w:author="Michael D. Scott" w:date="2012-02-05T14:55:00Z">
        <w:r w:rsidRPr="00EB62DA">
          <w:rPr>
            <w:sz w:val="21"/>
            <w:szCs w:val="21"/>
          </w:rPr>
          <w:t>87</w:t>
        </w:r>
        <w:proofErr w:type="gramEnd"/>
        <w:r w:rsidRPr="00EB62DA">
          <w:rPr>
            <w:sz w:val="21"/>
            <w:szCs w:val="21"/>
          </w:rPr>
          <w:t xml:space="preserve"> X </w:t>
        </w:r>
        <w:proofErr w:type="spellStart"/>
        <w:r w:rsidRPr="00EB62DA">
          <w:rPr>
            <w:sz w:val="21"/>
            <w:szCs w:val="21"/>
          </w:rPr>
          <w:t>X</w:t>
        </w:r>
        <w:proofErr w:type="spellEnd"/>
        <w:r w:rsidRPr="00EB62DA">
          <w:rPr>
            <w:sz w:val="21"/>
            <w:szCs w:val="21"/>
          </w:rPr>
          <w:t xml:space="preserve"> </w:t>
        </w:r>
        <w:proofErr w:type="spellStart"/>
        <w:r w:rsidRPr="00EB62DA">
          <w:rPr>
            <w:sz w:val="21"/>
            <w:szCs w:val="21"/>
          </w:rPr>
          <w:t>X</w:t>
        </w:r>
        <w:proofErr w:type="spellEnd"/>
        <w:r w:rsidRPr="00EB62DA">
          <w:rPr>
            <w:sz w:val="21"/>
            <w:szCs w:val="21"/>
          </w:rPr>
          <w:t xml:space="preserve"> </w:t>
        </w:r>
        <w:proofErr w:type="spellStart"/>
        <w:r w:rsidRPr="00EB62DA">
          <w:rPr>
            <w:sz w:val="21"/>
            <w:szCs w:val="21"/>
          </w:rPr>
          <w:t>X</w:t>
        </w:r>
        <w:proofErr w:type="spellEnd"/>
        <w:r w:rsidRPr="00EB62DA">
          <w:rPr>
            <w:sz w:val="21"/>
            <w:szCs w:val="21"/>
          </w:rPr>
          <w:t xml:space="preserve"> </w:t>
        </w:r>
        <w:proofErr w:type="spellStart"/>
        <w:r w:rsidRPr="00EB62DA">
          <w:rPr>
            <w:sz w:val="21"/>
            <w:szCs w:val="21"/>
          </w:rPr>
          <w:t>X</w:t>
        </w:r>
        <w:proofErr w:type="spellEnd"/>
      </w:ins>
    </w:p>
    <w:p w:rsidR="000D1818" w:rsidRPr="00EB62DA" w:rsidRDefault="000D1818" w:rsidP="00EB62DA">
      <w:pPr>
        <w:pStyle w:val="PlainText"/>
        <w:rPr>
          <w:ins w:id="667" w:author="Michael D. Scott" w:date="2012-02-05T14:55:00Z"/>
          <w:sz w:val="21"/>
          <w:szCs w:val="21"/>
        </w:rPr>
      </w:pPr>
      <w:ins w:id="668" w:author="Michael D. Scott" w:date="2012-02-05T14:55:00Z">
        <w:r w:rsidRPr="00EB62DA">
          <w:rPr>
            <w:sz w:val="21"/>
            <w:szCs w:val="21"/>
          </w:rPr>
          <w:t xml:space="preserve">17 </w:t>
        </w:r>
        <w:proofErr w:type="spellStart"/>
        <w:r w:rsidRPr="00EB62DA">
          <w:rPr>
            <w:sz w:val="21"/>
            <w:szCs w:val="21"/>
          </w:rPr>
          <w:t>blk</w:t>
        </w:r>
        <w:proofErr w:type="spellEnd"/>
        <w:r w:rsidRPr="00EB62DA">
          <w:rPr>
            <w:sz w:val="21"/>
            <w:szCs w:val="21"/>
          </w:rPr>
          <w:t xml:space="preserve"> </w:t>
        </w:r>
        <w:proofErr w:type="spellStart"/>
        <w:r w:rsidRPr="00EB62DA">
          <w:rPr>
            <w:sz w:val="21"/>
            <w:szCs w:val="21"/>
          </w:rPr>
          <w:t>blk</w:t>
        </w:r>
        <w:proofErr w:type="spellEnd"/>
        <w:r w:rsidRPr="00EB62DA">
          <w:rPr>
            <w:sz w:val="21"/>
            <w:szCs w:val="21"/>
          </w:rPr>
          <w:t xml:space="preserve"> 3 3f 3g to </w:t>
        </w:r>
        <w:proofErr w:type="spellStart"/>
        <w:r w:rsidRPr="00EB62DA">
          <w:rPr>
            <w:sz w:val="21"/>
            <w:szCs w:val="21"/>
          </w:rPr>
          <w:t>to</w:t>
        </w:r>
        <w:proofErr w:type="spellEnd"/>
        <w:r w:rsidRPr="00EB62DA">
          <w:rPr>
            <w:sz w:val="21"/>
            <w:szCs w:val="21"/>
          </w:rPr>
          <w:t xml:space="preserve"> </w:t>
        </w:r>
        <w:proofErr w:type="spellStart"/>
        <w:proofErr w:type="gramStart"/>
        <w:r w:rsidRPr="00EB62DA">
          <w:rPr>
            <w:sz w:val="21"/>
            <w:szCs w:val="21"/>
          </w:rPr>
          <w:t>To</w:t>
        </w:r>
        <w:proofErr w:type="spellEnd"/>
        <w:proofErr w:type="gramEnd"/>
        <w:r w:rsidRPr="00EB62DA">
          <w:rPr>
            <w:sz w:val="21"/>
            <w:szCs w:val="21"/>
          </w:rPr>
          <w:t xml:space="preserve"> t0 3fg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BLK FT </w:t>
        </w:r>
        <w:proofErr w:type="spellStart"/>
        <w:r w:rsidRPr="00EB62DA">
          <w:rPr>
            <w:sz w:val="21"/>
            <w:szCs w:val="21"/>
          </w:rPr>
          <w:t>FT</w:t>
        </w:r>
        <w:proofErr w:type="spellEnd"/>
        <w:r w:rsidRPr="00EB62DA">
          <w:rPr>
            <w:sz w:val="21"/>
            <w:szCs w:val="21"/>
          </w:rPr>
          <w:t xml:space="preserve"> </w:t>
        </w:r>
        <w:proofErr w:type="spellStart"/>
        <w:r w:rsidRPr="00EB62DA">
          <w:rPr>
            <w:sz w:val="21"/>
            <w:szCs w:val="21"/>
          </w:rPr>
          <w:t>FT</w:t>
        </w:r>
        <w:proofErr w:type="spellEnd"/>
        <w:r w:rsidRPr="00EB62DA">
          <w:rPr>
            <w:sz w:val="21"/>
            <w:szCs w:val="21"/>
          </w:rPr>
          <w:t xml:space="preserve"> AST </w:t>
        </w:r>
        <w:proofErr w:type="spellStart"/>
        <w:r w:rsidRPr="00EB62DA">
          <w:rPr>
            <w:sz w:val="21"/>
            <w:szCs w:val="21"/>
          </w:rPr>
          <w:t>AST</w:t>
        </w:r>
        <w:proofErr w:type="spellEnd"/>
        <w:r w:rsidRPr="00EB62DA">
          <w:rPr>
            <w:sz w:val="21"/>
            <w:szCs w:val="21"/>
          </w:rPr>
          <w:t xml:space="preserve"> </w:t>
        </w:r>
        <w:proofErr w:type="spellStart"/>
        <w:r w:rsidRPr="00EB62DA">
          <w:rPr>
            <w:sz w:val="21"/>
            <w:szCs w:val="21"/>
          </w:rPr>
          <w:t>AST</w:t>
        </w:r>
        <w:proofErr w:type="spellEnd"/>
        <w:r w:rsidRPr="00EB62DA">
          <w:rPr>
            <w:sz w:val="21"/>
            <w:szCs w:val="21"/>
          </w:rPr>
          <w:t xml:space="preserve"> </w:t>
        </w:r>
        <w:proofErr w:type="spellStart"/>
        <w:r w:rsidRPr="00EB62DA">
          <w:rPr>
            <w:sz w:val="21"/>
            <w:szCs w:val="21"/>
          </w:rPr>
          <w:t>AST</w:t>
        </w:r>
        <w:proofErr w:type="spellEnd"/>
        <w:r w:rsidRPr="00EB62DA">
          <w:rPr>
            <w:sz w:val="21"/>
            <w:szCs w:val="21"/>
          </w:rPr>
          <w:t xml:space="preserve"> FG </w:t>
        </w:r>
        <w:proofErr w:type="spellStart"/>
        <w:r w:rsidRPr="00EB62DA">
          <w:rPr>
            <w:sz w:val="21"/>
            <w:szCs w:val="21"/>
          </w:rPr>
          <w:t>FG</w:t>
        </w:r>
        <w:proofErr w:type="spellEnd"/>
        <w:r w:rsidRPr="00EB62DA">
          <w:rPr>
            <w:sz w:val="21"/>
            <w:szCs w:val="21"/>
          </w:rPr>
          <w:t xml:space="preserve"> FT </w:t>
        </w:r>
        <w:proofErr w:type="spellStart"/>
        <w:r w:rsidRPr="00EB62DA">
          <w:rPr>
            <w:sz w:val="21"/>
            <w:szCs w:val="21"/>
          </w:rPr>
          <w:t>FT</w:t>
        </w:r>
        <w:proofErr w:type="spellEnd"/>
        <w:r w:rsidRPr="00EB62DA">
          <w:rPr>
            <w:sz w:val="21"/>
            <w:szCs w:val="21"/>
          </w:rPr>
          <w:t xml:space="preserve"> </w:t>
        </w:r>
        <w:proofErr w:type="spellStart"/>
        <w:r w:rsidRPr="00EB62DA">
          <w:rPr>
            <w:sz w:val="21"/>
            <w:szCs w:val="21"/>
          </w:rPr>
          <w:t>FT</w:t>
        </w:r>
        <w:proofErr w:type="spellEnd"/>
        <w:r w:rsidRPr="00EB62DA">
          <w:rPr>
            <w:sz w:val="21"/>
            <w:szCs w:val="21"/>
          </w:rPr>
          <w:t xml:space="preserve"> PF </w:t>
        </w:r>
        <w:proofErr w:type="spellStart"/>
        <w:r w:rsidRPr="00EB62DA">
          <w:rPr>
            <w:sz w:val="21"/>
            <w:szCs w:val="21"/>
          </w:rPr>
          <w:t>PF</w:t>
        </w:r>
        <w:proofErr w:type="spellEnd"/>
        <w:r w:rsidRPr="00EB62DA">
          <w:rPr>
            <w:sz w:val="21"/>
            <w:szCs w:val="21"/>
          </w:rPr>
          <w:t xml:space="preserve"> </w:t>
        </w:r>
        <w:proofErr w:type="spellStart"/>
        <w:r w:rsidRPr="00EB62DA">
          <w:rPr>
            <w:sz w:val="21"/>
            <w:szCs w:val="21"/>
          </w:rPr>
          <w:t>PF</w:t>
        </w:r>
        <w:proofErr w:type="spellEnd"/>
        <w:r w:rsidRPr="00EB62DA">
          <w:rPr>
            <w:sz w:val="21"/>
            <w:szCs w:val="21"/>
          </w:rPr>
          <w:t xml:space="preserve"> </w:t>
        </w:r>
        <w:proofErr w:type="spellStart"/>
        <w:r w:rsidRPr="00EB62DA">
          <w:rPr>
            <w:sz w:val="21"/>
            <w:szCs w:val="21"/>
          </w:rPr>
          <w:t>PF</w:t>
        </w:r>
        <w:proofErr w:type="spellEnd"/>
      </w:ins>
    </w:p>
    <w:p w:rsidR="000D1818" w:rsidRPr="00EB62DA" w:rsidRDefault="000D1818" w:rsidP="00EB62DA">
      <w:pPr>
        <w:pStyle w:val="PlainText"/>
        <w:rPr>
          <w:ins w:id="669" w:author="Michael D. Scott" w:date="2012-02-05T14:55:00Z"/>
          <w:sz w:val="21"/>
          <w:szCs w:val="21"/>
        </w:rPr>
      </w:pPr>
      <w:ins w:id="670" w:author="Michael D. Scott" w:date="2012-02-05T14:55:00Z">
        <w:r w:rsidRPr="00EB62DA">
          <w:rPr>
            <w:sz w:val="21"/>
            <w:szCs w:val="21"/>
          </w:rPr>
          <w:t xml:space="preserve">42 </w:t>
        </w:r>
        <w:proofErr w:type="spellStart"/>
        <w:r w:rsidRPr="00EB62DA">
          <w:rPr>
            <w:sz w:val="21"/>
            <w:szCs w:val="21"/>
          </w:rPr>
          <w:t>pf</w:t>
        </w:r>
        <w:proofErr w:type="spellEnd"/>
        <w:r w:rsidRPr="00EB62DA">
          <w:rPr>
            <w:sz w:val="21"/>
            <w:szCs w:val="21"/>
          </w:rPr>
          <w:t xml:space="preserve"> </w:t>
        </w:r>
        <w:proofErr w:type="spellStart"/>
        <w:r w:rsidRPr="00EB62DA">
          <w:rPr>
            <w:sz w:val="21"/>
            <w:szCs w:val="21"/>
          </w:rPr>
          <w:t>pf</w:t>
        </w:r>
        <w:proofErr w:type="spellEnd"/>
        <w:r w:rsidRPr="00EB62DA">
          <w:rPr>
            <w:sz w:val="21"/>
            <w:szCs w:val="21"/>
          </w:rPr>
          <w:t xml:space="preserve"> </w:t>
        </w:r>
        <w:proofErr w:type="spellStart"/>
        <w:r w:rsidRPr="00EB62DA">
          <w:rPr>
            <w:sz w:val="21"/>
            <w:szCs w:val="21"/>
          </w:rPr>
          <w:t>pf</w:t>
        </w:r>
        <w:proofErr w:type="spellEnd"/>
        <w:r w:rsidRPr="00EB62DA">
          <w:rPr>
            <w:sz w:val="21"/>
            <w:szCs w:val="21"/>
          </w:rPr>
          <w:t xml:space="preserve"> </w:t>
        </w:r>
        <w:proofErr w:type="spellStart"/>
        <w:r w:rsidRPr="00EB62DA">
          <w:rPr>
            <w:sz w:val="21"/>
            <w:szCs w:val="21"/>
          </w:rPr>
          <w:t>pf</w:t>
        </w:r>
        <w:proofErr w:type="spellEnd"/>
        <w:r w:rsidRPr="00EB62DA">
          <w:rPr>
            <w:sz w:val="21"/>
            <w:szCs w:val="21"/>
          </w:rPr>
          <w:t xml:space="preserve"> </w:t>
        </w:r>
        <w:proofErr w:type="spellStart"/>
        <w:r w:rsidRPr="00EB62DA">
          <w:rPr>
            <w:sz w:val="21"/>
            <w:szCs w:val="21"/>
          </w:rPr>
          <w:t>pf</w:t>
        </w:r>
        <w:proofErr w:type="spellEnd"/>
        <w:r w:rsidRPr="00EB62DA">
          <w:rPr>
            <w:sz w:val="21"/>
            <w:szCs w:val="21"/>
          </w:rPr>
          <w:t xml:space="preserve"> </w:t>
        </w:r>
        <w:proofErr w:type="spellStart"/>
        <w:r w:rsidRPr="00EB62DA">
          <w:rPr>
            <w:sz w:val="21"/>
            <w:szCs w:val="21"/>
          </w:rPr>
          <w:t>pf</w:t>
        </w:r>
        <w:proofErr w:type="spellEnd"/>
        <w:r w:rsidRPr="00EB62DA">
          <w:rPr>
            <w:sz w:val="21"/>
            <w:szCs w:val="21"/>
          </w:rPr>
          <w:t xml:space="preserve"> </w:t>
        </w:r>
        <w:proofErr w:type="spellStart"/>
        <w:r w:rsidRPr="00EB62DA">
          <w:rPr>
            <w:sz w:val="21"/>
            <w:szCs w:val="21"/>
          </w:rPr>
          <w:t>pf</w:t>
        </w:r>
        <w:proofErr w:type="spellEnd"/>
        <w:r w:rsidRPr="00EB62DA">
          <w:rPr>
            <w:sz w:val="21"/>
            <w:szCs w:val="21"/>
          </w:rPr>
          <w:t xml:space="preserve"> </w:t>
        </w:r>
        <w:proofErr w:type="spellStart"/>
        <w:r w:rsidRPr="00EB62DA">
          <w:rPr>
            <w:sz w:val="21"/>
            <w:szCs w:val="21"/>
          </w:rPr>
          <w:t>pf</w:t>
        </w:r>
        <w:proofErr w:type="spellEnd"/>
        <w:r w:rsidRPr="00EB62DA">
          <w:rPr>
            <w:sz w:val="21"/>
            <w:szCs w:val="21"/>
          </w:rPr>
          <w:t xml:space="preserve"> </w:t>
        </w:r>
        <w:proofErr w:type="spellStart"/>
        <w:r w:rsidRPr="00EB62DA">
          <w:rPr>
            <w:sz w:val="21"/>
            <w:szCs w:val="21"/>
          </w:rPr>
          <w:t>pf</w:t>
        </w:r>
        <w:proofErr w:type="spellEnd"/>
        <w:r w:rsidRPr="00EB62DA">
          <w:rPr>
            <w:sz w:val="21"/>
            <w:szCs w:val="21"/>
          </w:rPr>
          <w:t xml:space="preserve"> </w:t>
        </w:r>
        <w:proofErr w:type="spellStart"/>
        <w:r w:rsidRPr="00EB62DA">
          <w:rPr>
            <w:sz w:val="21"/>
            <w:szCs w:val="21"/>
          </w:rPr>
          <w:t>pf</w:t>
        </w:r>
        <w:proofErr w:type="spellEnd"/>
        <w:r w:rsidRPr="00EB62DA">
          <w:rPr>
            <w:sz w:val="21"/>
            <w:szCs w:val="21"/>
          </w:rPr>
          <w:t xml:space="preserve"> 3fg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ins>
    </w:p>
    <w:p w:rsidR="000D1818" w:rsidRPr="00EB62DA" w:rsidRDefault="000D1818" w:rsidP="00EB62DA">
      <w:pPr>
        <w:pStyle w:val="PlainText"/>
        <w:rPr>
          <w:ins w:id="671" w:author="Michael D. Scott" w:date="2012-02-05T14:55:00Z"/>
          <w:sz w:val="21"/>
          <w:szCs w:val="21"/>
        </w:rPr>
      </w:pPr>
      <w:proofErr w:type="gramStart"/>
      <w:ins w:id="672" w:author="Michael D. Scott" w:date="2012-02-05T14:55:00Z">
        <w:r w:rsidRPr="00EB62DA">
          <w:rPr>
            <w:sz w:val="21"/>
            <w:szCs w:val="21"/>
          </w:rPr>
          <w:t>7</w:t>
        </w:r>
        <w:proofErr w:type="gramEnd"/>
        <w:r w:rsidRPr="00EB62DA">
          <w:rPr>
            <w:sz w:val="21"/>
            <w:szCs w:val="21"/>
          </w:rPr>
          <w:t xml:space="preserve"> to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w:t>
        </w:r>
        <w:proofErr w:type="spellStart"/>
        <w:r w:rsidRPr="00EB62DA">
          <w:rPr>
            <w:sz w:val="21"/>
            <w:szCs w:val="21"/>
          </w:rPr>
          <w:t>to</w:t>
        </w:r>
        <w:proofErr w:type="spellEnd"/>
        <w:r w:rsidRPr="00EB62DA">
          <w:rPr>
            <w:sz w:val="21"/>
            <w:szCs w:val="21"/>
          </w:rPr>
          <w:t xml:space="preserve"> 3fg</w:t>
        </w:r>
      </w:ins>
    </w:p>
    <w:p w:rsidR="000D1818" w:rsidRPr="00EB62DA" w:rsidRDefault="000D1818" w:rsidP="00EB62DA">
      <w:pPr>
        <w:pStyle w:val="PlainText"/>
        <w:rPr>
          <w:ins w:id="673" w:author="Michael D. Scott" w:date="2012-02-05T14:55:00Z"/>
          <w:sz w:val="21"/>
          <w:szCs w:val="21"/>
        </w:rPr>
      </w:pPr>
      <w:ins w:id="674" w:author="Michael D. Scott" w:date="2012-02-05T14:55:00Z">
        <w:r w:rsidRPr="00EB62DA">
          <w:rPr>
            <w:sz w:val="21"/>
            <w:szCs w:val="21"/>
          </w:rPr>
          <w:t xml:space="preserve">19 3FG PF AST TO REB AST BLK REB 3FG FG BLK TO </w:t>
        </w:r>
        <w:proofErr w:type="spellStart"/>
        <w:r w:rsidRPr="00EB62DA">
          <w:rPr>
            <w:sz w:val="21"/>
            <w:szCs w:val="21"/>
          </w:rPr>
          <w:t>TO</w:t>
        </w:r>
        <w:proofErr w:type="spellEnd"/>
        <w:r w:rsidRPr="00EB62DA">
          <w:rPr>
            <w:sz w:val="21"/>
            <w:szCs w:val="21"/>
          </w:rPr>
          <w:t xml:space="preserve"> PF AST FG STL AST BLK AST TO BLK </w:t>
        </w:r>
        <w:proofErr w:type="spellStart"/>
        <w:r w:rsidRPr="00EB62DA">
          <w:rPr>
            <w:sz w:val="21"/>
            <w:szCs w:val="21"/>
          </w:rPr>
          <w:t>BLK</w:t>
        </w:r>
        <w:proofErr w:type="spellEnd"/>
        <w:r w:rsidRPr="00EB62DA">
          <w:rPr>
            <w:sz w:val="21"/>
            <w:szCs w:val="21"/>
          </w:rPr>
          <w:t xml:space="preserve"> REB 3FG FG STL AST TO STL AST PF AST STL 3FG </w:t>
        </w:r>
        <w:proofErr w:type="spellStart"/>
        <w:r w:rsidRPr="00EB62DA">
          <w:rPr>
            <w:sz w:val="21"/>
            <w:szCs w:val="21"/>
          </w:rPr>
          <w:t>3FG</w:t>
        </w:r>
        <w:proofErr w:type="spellEnd"/>
        <w:r w:rsidRPr="00EB62DA">
          <w:rPr>
            <w:sz w:val="21"/>
            <w:szCs w:val="21"/>
          </w:rPr>
          <w:t xml:space="preserve"> STL </w:t>
        </w:r>
        <w:proofErr w:type="spellStart"/>
        <w:r w:rsidRPr="00EB62DA">
          <w:rPr>
            <w:sz w:val="21"/>
            <w:szCs w:val="21"/>
          </w:rPr>
          <w:t>STL</w:t>
        </w:r>
        <w:proofErr w:type="spellEnd"/>
        <w:r w:rsidRPr="00EB62DA">
          <w:rPr>
            <w:sz w:val="21"/>
            <w:szCs w:val="21"/>
          </w:rPr>
          <w:t xml:space="preserve"> FT AST </w:t>
        </w:r>
      </w:ins>
    </w:p>
    <w:p w:rsidR="000D1818" w:rsidRPr="00EB62DA" w:rsidRDefault="000D1818" w:rsidP="00EB62DA">
      <w:pPr>
        <w:pStyle w:val="PlainText"/>
        <w:rPr>
          <w:ins w:id="675" w:author="Michael D. Scott" w:date="2012-02-05T14:55:00Z"/>
          <w:sz w:val="21"/>
          <w:szCs w:val="21"/>
        </w:rPr>
      </w:pPr>
      <w:proofErr w:type="gramStart"/>
      <w:ins w:id="676" w:author="Michael D. Scott" w:date="2012-02-05T14:55:00Z">
        <w:r w:rsidRPr="00EB62DA">
          <w:rPr>
            <w:sz w:val="21"/>
            <w:szCs w:val="21"/>
          </w:rPr>
          <w:t xml:space="preserve">52 PF FG </w:t>
        </w:r>
        <w:proofErr w:type="spellStart"/>
        <w:r w:rsidRPr="00EB62DA">
          <w:rPr>
            <w:sz w:val="21"/>
            <w:szCs w:val="21"/>
          </w:rPr>
          <w:t>FG</w:t>
        </w:r>
        <w:proofErr w:type="spellEnd"/>
        <w:r w:rsidRPr="00EB62DA">
          <w:rPr>
            <w:sz w:val="21"/>
            <w:szCs w:val="21"/>
          </w:rPr>
          <w:t xml:space="preserve"> TO 3FG REB STL AST PF BLK PF </w:t>
        </w:r>
        <w:proofErr w:type="spellStart"/>
        <w:r w:rsidRPr="00EB62DA">
          <w:rPr>
            <w:sz w:val="21"/>
            <w:szCs w:val="21"/>
          </w:rPr>
          <w:t>PF</w:t>
        </w:r>
        <w:proofErr w:type="spellEnd"/>
        <w:r w:rsidRPr="00EB62DA">
          <w:rPr>
            <w:sz w:val="21"/>
            <w:szCs w:val="21"/>
          </w:rPr>
          <w:t xml:space="preserve"> FG FT FG FT 3FG TO REB FT BLK FT AST REB TO FG REB FT BLK STL </w:t>
        </w:r>
        <w:proofErr w:type="spellStart"/>
        <w:r w:rsidRPr="00EB62DA">
          <w:rPr>
            <w:sz w:val="21"/>
            <w:szCs w:val="21"/>
          </w:rPr>
          <w:t>STL</w:t>
        </w:r>
        <w:proofErr w:type="spellEnd"/>
        <w:r w:rsidRPr="00EB62DA">
          <w:rPr>
            <w:sz w:val="21"/>
            <w:szCs w:val="21"/>
          </w:rPr>
          <w:t xml:space="preserve"> BLK TO STL FG TO FT REB FG FT </w:t>
        </w:r>
        <w:proofErr w:type="spellStart"/>
        <w:r w:rsidRPr="00EB62DA">
          <w:rPr>
            <w:sz w:val="21"/>
            <w:szCs w:val="21"/>
          </w:rPr>
          <w:t>FT</w:t>
        </w:r>
        <w:proofErr w:type="spellEnd"/>
        <w:r w:rsidRPr="00EB62DA">
          <w:rPr>
            <w:sz w:val="21"/>
            <w:szCs w:val="21"/>
          </w:rPr>
          <w:t xml:space="preserve"> BLK FT AST PF FT TO AST STL 3FG TO AST FG BLK PF STL REB AST STL </w:t>
        </w:r>
        <w:proofErr w:type="spellStart"/>
        <w:r w:rsidRPr="00EB62DA">
          <w:rPr>
            <w:sz w:val="21"/>
            <w:szCs w:val="21"/>
          </w:rPr>
          <w:t>STL</w:t>
        </w:r>
        <w:proofErr w:type="spellEnd"/>
        <w:r w:rsidRPr="00EB62DA">
          <w:rPr>
            <w:sz w:val="21"/>
            <w:szCs w:val="21"/>
          </w:rPr>
          <w:t xml:space="preserve"> FG 3FG </w:t>
        </w:r>
        <w:proofErr w:type="spellStart"/>
        <w:r w:rsidRPr="00EB62DA">
          <w:rPr>
            <w:sz w:val="21"/>
            <w:szCs w:val="21"/>
          </w:rPr>
          <w:t>3FG</w:t>
        </w:r>
        <w:proofErr w:type="spellEnd"/>
        <w:r w:rsidRPr="00EB62DA">
          <w:rPr>
            <w:sz w:val="21"/>
            <w:szCs w:val="21"/>
          </w:rPr>
          <w:t xml:space="preserve"> TO AST STL TO BLK FT </w:t>
        </w:r>
        <w:proofErr w:type="spellStart"/>
        <w:r w:rsidRPr="00EB62DA">
          <w:rPr>
            <w:sz w:val="21"/>
            <w:szCs w:val="21"/>
          </w:rPr>
          <w:t>FT</w:t>
        </w:r>
        <w:proofErr w:type="spellEnd"/>
        <w:r w:rsidRPr="00EB62DA">
          <w:rPr>
            <w:sz w:val="21"/>
            <w:szCs w:val="21"/>
          </w:rPr>
          <w:t xml:space="preserve"> 3FG FG PF </w:t>
        </w:r>
        <w:proofErr w:type="spellStart"/>
        <w:r w:rsidRPr="00EB62DA">
          <w:rPr>
            <w:sz w:val="21"/>
            <w:szCs w:val="21"/>
          </w:rPr>
          <w:t>PF</w:t>
        </w:r>
        <w:proofErr w:type="spellEnd"/>
        <w:r w:rsidRPr="00EB62DA">
          <w:rPr>
            <w:sz w:val="21"/>
            <w:szCs w:val="21"/>
          </w:rPr>
          <w:t xml:space="preserve"> </w:t>
        </w:r>
        <w:proofErr w:type="spellStart"/>
        <w:r w:rsidRPr="00EB62DA">
          <w:rPr>
            <w:sz w:val="21"/>
            <w:szCs w:val="21"/>
          </w:rPr>
          <w:t>PF</w:t>
        </w:r>
        <w:proofErr w:type="spellEnd"/>
        <w:r w:rsidRPr="00EB62DA">
          <w:rPr>
            <w:sz w:val="21"/>
            <w:szCs w:val="21"/>
          </w:rPr>
          <w:t xml:space="preserve"> TO STL </w:t>
        </w:r>
        <w:proofErr w:type="spellStart"/>
        <w:r w:rsidRPr="00EB62DA">
          <w:rPr>
            <w:sz w:val="21"/>
            <w:szCs w:val="21"/>
          </w:rPr>
          <w:t>STL</w:t>
        </w:r>
        <w:proofErr w:type="spellEnd"/>
        <w:r w:rsidRPr="00EB62DA">
          <w:rPr>
            <w:sz w:val="21"/>
            <w:szCs w:val="21"/>
          </w:rPr>
          <w:t xml:space="preserve"> REB TO REB FT STL FT FG BLK TO PF BLK FG </w:t>
        </w:r>
        <w:proofErr w:type="spellStart"/>
        <w:r w:rsidRPr="00EB62DA">
          <w:rPr>
            <w:sz w:val="21"/>
            <w:szCs w:val="21"/>
          </w:rPr>
          <w:t>FG</w:t>
        </w:r>
        <w:proofErr w:type="spellEnd"/>
        <w:r w:rsidRPr="00EB62DA">
          <w:rPr>
            <w:sz w:val="21"/>
            <w:szCs w:val="21"/>
          </w:rPr>
          <w:t xml:space="preserve"> </w:t>
        </w:r>
        <w:proofErr w:type="spellStart"/>
        <w:r w:rsidRPr="00EB62DA">
          <w:rPr>
            <w:sz w:val="21"/>
            <w:szCs w:val="21"/>
          </w:rPr>
          <w:t>FG</w:t>
        </w:r>
        <w:proofErr w:type="spellEnd"/>
        <w:r w:rsidRPr="00EB62DA">
          <w:rPr>
            <w:sz w:val="21"/>
            <w:szCs w:val="21"/>
          </w:rPr>
          <w:t xml:space="preserve"> BLK REB PF FG </w:t>
        </w:r>
        <w:proofErr w:type="spellStart"/>
        <w:r w:rsidRPr="00EB62DA">
          <w:rPr>
            <w:sz w:val="21"/>
            <w:szCs w:val="21"/>
          </w:rPr>
          <w:t>FG</w:t>
        </w:r>
        <w:proofErr w:type="spellEnd"/>
        <w:r w:rsidRPr="00EB62DA">
          <w:rPr>
            <w:sz w:val="21"/>
            <w:szCs w:val="21"/>
          </w:rPr>
          <w:t xml:space="preserve"> AST 3FG REB</w:t>
        </w:r>
        <w:proofErr w:type="gramEnd"/>
        <w:r w:rsidRPr="00EB62DA">
          <w:rPr>
            <w:sz w:val="21"/>
            <w:szCs w:val="21"/>
          </w:rPr>
          <w:t xml:space="preserve"> </w:t>
        </w:r>
      </w:ins>
    </w:p>
    <w:p w:rsidR="000D1818" w:rsidRPr="00EB62DA" w:rsidRDefault="000D1818" w:rsidP="00EB62DA">
      <w:pPr>
        <w:pStyle w:val="PlainText"/>
        <w:rPr>
          <w:ins w:id="677" w:author="Michael D. Scott" w:date="2012-02-05T14:55:00Z"/>
          <w:sz w:val="21"/>
          <w:szCs w:val="21"/>
        </w:rPr>
      </w:pPr>
      <w:ins w:id="678" w:author="Michael D. Scott" w:date="2012-02-05T14:55:00Z">
        <w:r w:rsidRPr="00EB62DA">
          <w:rPr>
            <w:sz w:val="21"/>
            <w:szCs w:val="21"/>
          </w:rPr>
          <w:t xml:space="preserve">65 BLK REB </w:t>
        </w:r>
        <w:proofErr w:type="spellStart"/>
        <w:r w:rsidRPr="00EB62DA">
          <w:rPr>
            <w:sz w:val="21"/>
            <w:szCs w:val="21"/>
          </w:rPr>
          <w:t>REB</w:t>
        </w:r>
        <w:proofErr w:type="spellEnd"/>
        <w:r w:rsidRPr="00EB62DA">
          <w:rPr>
            <w:sz w:val="21"/>
            <w:szCs w:val="21"/>
          </w:rPr>
          <w:t xml:space="preserve"> FG 3FG </w:t>
        </w:r>
        <w:proofErr w:type="spellStart"/>
        <w:r w:rsidRPr="00EB62DA">
          <w:rPr>
            <w:sz w:val="21"/>
            <w:szCs w:val="21"/>
          </w:rPr>
          <w:t>3FG</w:t>
        </w:r>
        <w:proofErr w:type="spellEnd"/>
        <w:r w:rsidRPr="00EB62DA">
          <w:rPr>
            <w:sz w:val="21"/>
            <w:szCs w:val="21"/>
          </w:rPr>
          <w:t xml:space="preserve"> PF AST STL REB STL FT PF FG STL </w:t>
        </w:r>
        <w:proofErr w:type="spellStart"/>
        <w:r w:rsidRPr="00EB62DA">
          <w:rPr>
            <w:sz w:val="21"/>
            <w:szCs w:val="21"/>
          </w:rPr>
          <w:t>STL</w:t>
        </w:r>
        <w:proofErr w:type="spellEnd"/>
        <w:r w:rsidRPr="00EB62DA">
          <w:rPr>
            <w:sz w:val="21"/>
            <w:szCs w:val="21"/>
          </w:rPr>
          <w:t xml:space="preserve"> BLK PF BLK PF 3FG BLK 3FG BLK FT TO </w:t>
        </w:r>
        <w:proofErr w:type="spellStart"/>
        <w:r w:rsidRPr="00EB62DA">
          <w:rPr>
            <w:sz w:val="21"/>
            <w:szCs w:val="21"/>
          </w:rPr>
          <w:t>TO</w:t>
        </w:r>
        <w:proofErr w:type="spellEnd"/>
        <w:r w:rsidRPr="00EB62DA">
          <w:rPr>
            <w:sz w:val="21"/>
            <w:szCs w:val="21"/>
          </w:rPr>
          <w:t xml:space="preserve"> REB AST BLK </w:t>
        </w:r>
        <w:proofErr w:type="spellStart"/>
        <w:r w:rsidRPr="00EB62DA">
          <w:rPr>
            <w:sz w:val="21"/>
            <w:szCs w:val="21"/>
          </w:rPr>
          <w:t>BLK</w:t>
        </w:r>
        <w:proofErr w:type="spellEnd"/>
        <w:r w:rsidRPr="00EB62DA">
          <w:rPr>
            <w:sz w:val="21"/>
            <w:szCs w:val="21"/>
          </w:rPr>
          <w:t xml:space="preserve"> 3FG BLK REB AST REB STL </w:t>
        </w:r>
        <w:proofErr w:type="spellStart"/>
        <w:r w:rsidRPr="00EB62DA">
          <w:rPr>
            <w:sz w:val="21"/>
            <w:szCs w:val="21"/>
          </w:rPr>
          <w:t>STL</w:t>
        </w:r>
        <w:proofErr w:type="spellEnd"/>
        <w:r w:rsidRPr="00EB62DA">
          <w:rPr>
            <w:sz w:val="21"/>
            <w:szCs w:val="21"/>
          </w:rPr>
          <w:t xml:space="preserve"> TO REB TO STL REB 3FG REB 3FG FG PF FT </w:t>
        </w:r>
        <w:proofErr w:type="spellStart"/>
        <w:r w:rsidRPr="00EB62DA">
          <w:rPr>
            <w:sz w:val="21"/>
            <w:szCs w:val="21"/>
          </w:rPr>
          <w:t>FT</w:t>
        </w:r>
        <w:proofErr w:type="spellEnd"/>
        <w:r w:rsidRPr="00EB62DA">
          <w:rPr>
            <w:sz w:val="21"/>
            <w:szCs w:val="21"/>
          </w:rPr>
          <w:t xml:space="preserve"> </w:t>
        </w:r>
        <w:proofErr w:type="spellStart"/>
        <w:r w:rsidRPr="00EB62DA">
          <w:rPr>
            <w:sz w:val="21"/>
            <w:szCs w:val="21"/>
          </w:rPr>
          <w:t>FT</w:t>
        </w:r>
        <w:proofErr w:type="spellEnd"/>
        <w:r w:rsidRPr="00EB62DA">
          <w:rPr>
            <w:sz w:val="21"/>
            <w:szCs w:val="21"/>
          </w:rPr>
          <w:t xml:space="preserve"> </w:t>
        </w:r>
        <w:proofErr w:type="spellStart"/>
        <w:r w:rsidRPr="00EB62DA">
          <w:rPr>
            <w:sz w:val="21"/>
            <w:szCs w:val="21"/>
          </w:rPr>
          <w:t>FT</w:t>
        </w:r>
        <w:proofErr w:type="spellEnd"/>
        <w:r w:rsidRPr="00EB62DA">
          <w:rPr>
            <w:sz w:val="21"/>
            <w:szCs w:val="21"/>
          </w:rPr>
          <w:t xml:space="preserve"> 3FG FT BLK FG </w:t>
        </w:r>
        <w:proofErr w:type="spellStart"/>
        <w:r w:rsidRPr="00EB62DA">
          <w:rPr>
            <w:sz w:val="21"/>
            <w:szCs w:val="21"/>
          </w:rPr>
          <w:t>FG</w:t>
        </w:r>
        <w:proofErr w:type="spellEnd"/>
        <w:r w:rsidRPr="00EB62DA">
          <w:rPr>
            <w:sz w:val="21"/>
            <w:szCs w:val="21"/>
          </w:rPr>
          <w:t xml:space="preserve"> REB</w:t>
        </w:r>
      </w:ins>
    </w:p>
    <w:p w:rsidR="000D1818" w:rsidRPr="00EB62DA" w:rsidRDefault="000D1818" w:rsidP="00EB62DA">
      <w:pPr>
        <w:pStyle w:val="PlainText"/>
        <w:rPr>
          <w:ins w:id="679" w:author="Michael D. Scott" w:date="2012-02-05T14:55:00Z"/>
          <w:sz w:val="21"/>
          <w:szCs w:val="21"/>
        </w:rPr>
      </w:pPr>
      <w:proofErr w:type="gramStart"/>
      <w:ins w:id="680" w:author="Michael D. Scott" w:date="2012-02-05T14:55:00Z">
        <w:r w:rsidRPr="00EB62DA">
          <w:rPr>
            <w:sz w:val="21"/>
            <w:szCs w:val="21"/>
          </w:rPr>
          <w:t>59 3fg</w:t>
        </w:r>
        <w:proofErr w:type="gram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fg</w:t>
        </w:r>
        <w:proofErr w:type="spellEnd"/>
      </w:ins>
    </w:p>
    <w:p w:rsidR="000D1818" w:rsidRPr="00EB62DA" w:rsidRDefault="000D1818" w:rsidP="00EB62DA">
      <w:pPr>
        <w:pStyle w:val="PlainText"/>
        <w:rPr>
          <w:ins w:id="681" w:author="Michael D. Scott" w:date="2012-02-05T14:55:00Z"/>
          <w:sz w:val="21"/>
          <w:szCs w:val="21"/>
        </w:rPr>
      </w:pPr>
      <w:ins w:id="682" w:author="Michael D. Scott" w:date="2012-02-05T14:55:00Z">
        <w:r w:rsidRPr="00EB62DA">
          <w:rPr>
            <w:sz w:val="21"/>
            <w:szCs w:val="21"/>
          </w:rPr>
          <w:t xml:space="preserve">61 3fg </w:t>
        </w:r>
        <w:proofErr w:type="spellStart"/>
        <w:proofErr w:type="gramStart"/>
        <w:r w:rsidRPr="00EB62DA">
          <w:rPr>
            <w:sz w:val="21"/>
            <w:szCs w:val="21"/>
          </w:rPr>
          <w:t>fg</w:t>
        </w:r>
        <w:proofErr w:type="spellEnd"/>
        <w:r w:rsidRPr="00EB62DA">
          <w:rPr>
            <w:sz w:val="21"/>
            <w:szCs w:val="21"/>
          </w:rPr>
          <w:t xml:space="preserve"> to </w:t>
        </w:r>
        <w:proofErr w:type="spellStart"/>
        <w:r w:rsidRPr="00EB62DA">
          <w:rPr>
            <w:sz w:val="21"/>
            <w:szCs w:val="21"/>
          </w:rPr>
          <w:t>fg</w:t>
        </w:r>
        <w:proofErr w:type="spellEnd"/>
        <w:proofErr w:type="gramEnd"/>
        <w:r w:rsidRPr="00EB62DA">
          <w:rPr>
            <w:sz w:val="21"/>
            <w:szCs w:val="21"/>
          </w:rPr>
          <w:t xml:space="preserve"> </w:t>
        </w:r>
        <w:proofErr w:type="spellStart"/>
        <w:r w:rsidRPr="00EB62DA">
          <w:rPr>
            <w:sz w:val="21"/>
            <w:szCs w:val="21"/>
          </w:rPr>
          <w:t>fg</w:t>
        </w:r>
        <w:proofErr w:type="spellEnd"/>
        <w:r w:rsidRPr="00EB62DA">
          <w:rPr>
            <w:sz w:val="21"/>
            <w:szCs w:val="21"/>
          </w:rPr>
          <w:t xml:space="preserve"> </w:t>
        </w:r>
        <w:proofErr w:type="spellStart"/>
        <w:r w:rsidRPr="00EB62DA">
          <w:rPr>
            <w:sz w:val="21"/>
            <w:szCs w:val="21"/>
          </w:rPr>
          <w:t>stl</w:t>
        </w:r>
        <w:proofErr w:type="spellEnd"/>
        <w:r w:rsidRPr="00EB62DA">
          <w:rPr>
            <w:sz w:val="21"/>
            <w:szCs w:val="21"/>
          </w:rPr>
          <w:t xml:space="preserve"> </w:t>
        </w:r>
        <w:proofErr w:type="spellStart"/>
        <w:r w:rsidRPr="00EB62DA">
          <w:rPr>
            <w:sz w:val="21"/>
            <w:szCs w:val="21"/>
          </w:rPr>
          <w:t>stl</w:t>
        </w:r>
        <w:proofErr w:type="spellEnd"/>
        <w:r w:rsidRPr="00EB62DA">
          <w:rPr>
            <w:sz w:val="21"/>
            <w:szCs w:val="21"/>
          </w:rPr>
          <w:t xml:space="preserve"> </w:t>
        </w:r>
        <w:proofErr w:type="spellStart"/>
        <w:r w:rsidRPr="00EB62DA">
          <w:rPr>
            <w:sz w:val="21"/>
            <w:szCs w:val="21"/>
          </w:rPr>
          <w:t>stl</w:t>
        </w:r>
        <w:proofErr w:type="spellEnd"/>
        <w:r w:rsidRPr="00EB62DA">
          <w:rPr>
            <w:sz w:val="21"/>
            <w:szCs w:val="21"/>
          </w:rPr>
          <w:t xml:space="preserve"> </w:t>
        </w:r>
        <w:proofErr w:type="spellStart"/>
        <w:r w:rsidRPr="00EB62DA">
          <w:rPr>
            <w:sz w:val="21"/>
            <w:szCs w:val="21"/>
          </w:rPr>
          <w:t>stl</w:t>
        </w:r>
        <w:proofErr w:type="spellEnd"/>
        <w:r w:rsidRPr="00EB62DA">
          <w:rPr>
            <w:sz w:val="21"/>
            <w:szCs w:val="21"/>
          </w:rPr>
          <w:t xml:space="preserve"> to </w:t>
        </w:r>
        <w:proofErr w:type="spellStart"/>
        <w:r w:rsidRPr="00EB62DA">
          <w:rPr>
            <w:sz w:val="21"/>
            <w:szCs w:val="21"/>
          </w:rPr>
          <w:t>to</w:t>
        </w:r>
        <w:proofErr w:type="spellEnd"/>
      </w:ins>
    </w:p>
    <w:p w:rsidR="000D1818" w:rsidRDefault="000D1818" w:rsidP="00EB62DA">
      <w:pPr>
        <w:pStyle w:val="PlainText"/>
        <w:rPr>
          <w:ins w:id="683" w:author="Michael D. Scott" w:date="2012-02-05T14:55:00Z"/>
        </w:rPr>
      </w:pPr>
      <w:ins w:id="684" w:author="Michael D. Scott" w:date="2012-02-05T14:55:00Z">
        <w:r w:rsidRPr="00EB62DA">
          <w:rPr>
            <w:sz w:val="21"/>
            <w:szCs w:val="21"/>
          </w:rPr>
          <w:t xml:space="preserve">7 FG </w:t>
        </w:r>
        <w:proofErr w:type="spellStart"/>
        <w:r w:rsidRPr="00EB62DA">
          <w:rPr>
            <w:sz w:val="21"/>
            <w:szCs w:val="21"/>
          </w:rPr>
          <w:t>FG</w:t>
        </w:r>
        <w:proofErr w:type="spellEnd"/>
        <w:r w:rsidRPr="00EB62DA">
          <w:rPr>
            <w:sz w:val="21"/>
            <w:szCs w:val="21"/>
          </w:rPr>
          <w:t xml:space="preserve"> </w:t>
        </w:r>
        <w:proofErr w:type="spellStart"/>
        <w:r w:rsidRPr="00EB62DA">
          <w:rPr>
            <w:sz w:val="21"/>
            <w:szCs w:val="21"/>
          </w:rPr>
          <w:t>FG</w:t>
        </w:r>
        <w:proofErr w:type="spellEnd"/>
        <w:r w:rsidRPr="00EB62DA">
          <w:rPr>
            <w:sz w:val="21"/>
            <w:szCs w:val="21"/>
          </w:rPr>
          <w:t xml:space="preserve"> </w:t>
        </w:r>
        <w:proofErr w:type="spellStart"/>
        <w:r w:rsidRPr="00EB62DA">
          <w:rPr>
            <w:sz w:val="21"/>
            <w:szCs w:val="21"/>
          </w:rPr>
          <w:t>FG</w:t>
        </w:r>
        <w:proofErr w:type="spellEnd"/>
        <w:r w:rsidRPr="00EB62DA">
          <w:rPr>
            <w:sz w:val="21"/>
            <w:szCs w:val="21"/>
          </w:rPr>
          <w:t xml:space="preserve"> </w:t>
        </w:r>
        <w:proofErr w:type="spellStart"/>
        <w:r w:rsidRPr="00EB62DA">
          <w:rPr>
            <w:sz w:val="21"/>
            <w:szCs w:val="21"/>
          </w:rPr>
          <w:t>FG</w:t>
        </w:r>
        <w:proofErr w:type="spellEnd"/>
        <w:r w:rsidRPr="00EB62DA">
          <w:rPr>
            <w:sz w:val="21"/>
            <w:szCs w:val="21"/>
          </w:rPr>
          <w:t xml:space="preserve"> ST S PF ST </w:t>
        </w:r>
        <w:proofErr w:type="spellStart"/>
        <w:r w:rsidRPr="00EB62DA">
          <w:rPr>
            <w:sz w:val="21"/>
            <w:szCs w:val="21"/>
          </w:rPr>
          <w:t>ST</w:t>
        </w:r>
        <w:proofErr w:type="spellEnd"/>
        <w:r w:rsidRPr="00EB62DA">
          <w:rPr>
            <w:sz w:val="21"/>
            <w:szCs w:val="21"/>
          </w:rPr>
          <w:t xml:space="preserve"> TO 3FG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r w:rsidRPr="00EB62DA">
          <w:rPr>
            <w:sz w:val="21"/>
            <w:szCs w:val="21"/>
          </w:rPr>
          <w:t xml:space="preserve"> </w:t>
        </w:r>
        <w:proofErr w:type="spellStart"/>
        <w:r w:rsidRPr="00EB62DA">
          <w:rPr>
            <w:sz w:val="21"/>
            <w:szCs w:val="21"/>
          </w:rPr>
          <w:t>3FG</w:t>
        </w:r>
        <w:proofErr w:type="spellEnd"/>
      </w:ins>
    </w:p>
    <w:p w:rsidR="000D1818" w:rsidRDefault="000D1818" w:rsidP="000D1818">
      <w:pPr>
        <w:rPr>
          <w:ins w:id="685" w:author="Michael D. Scott" w:date="2012-02-05T14:53:00Z"/>
          <w:rFonts w:ascii="Courier New" w:hAnsi="Courier New" w:cs="Courier New"/>
          <w:b/>
          <w:sz w:val="22"/>
          <w:szCs w:val="22"/>
        </w:rPr>
      </w:pPr>
    </w:p>
    <w:p w:rsidR="000D1818" w:rsidRDefault="000D1818" w:rsidP="000D1818">
      <w:pPr>
        <w:rPr>
          <w:ins w:id="686" w:author="Michael D. Scott" w:date="2012-02-05T14:57:00Z"/>
          <w:rFonts w:ascii="Courier New" w:hAnsi="Courier New" w:cs="Courier New"/>
          <w:b/>
          <w:sz w:val="22"/>
          <w:szCs w:val="22"/>
        </w:rPr>
      </w:pPr>
      <w:ins w:id="687" w:author="Michael D. Scott" w:date="2012-02-05T14:53:00Z">
        <w:r>
          <w:rPr>
            <w:rFonts w:ascii="Courier New" w:hAnsi="Courier New" w:cs="Courier New"/>
            <w:b/>
            <w:sz w:val="22"/>
            <w:szCs w:val="22"/>
          </w:rPr>
          <w:t>JUDGES OUTPUT</w:t>
        </w:r>
      </w:ins>
    </w:p>
    <w:p w:rsidR="000D1818" w:rsidRPr="008873C1" w:rsidRDefault="000D1818" w:rsidP="008873C1">
      <w:pPr>
        <w:pStyle w:val="PlainText"/>
        <w:rPr>
          <w:ins w:id="688" w:author="Michael D. Scott" w:date="2012-02-05T14:57:00Z"/>
          <w:sz w:val="21"/>
          <w:szCs w:val="21"/>
        </w:rPr>
      </w:pPr>
      <w:ins w:id="689" w:author="Michael D. Scott" w:date="2012-02-05T14:57:00Z">
        <w:r w:rsidRPr="008873C1">
          <w:rPr>
            <w:sz w:val="21"/>
            <w:szCs w:val="21"/>
          </w:rPr>
          <w:t>12 25 SOLID</w:t>
        </w:r>
      </w:ins>
    </w:p>
    <w:p w:rsidR="000D1818" w:rsidRPr="008873C1" w:rsidRDefault="000D1818" w:rsidP="008873C1">
      <w:pPr>
        <w:pStyle w:val="PlainText"/>
        <w:rPr>
          <w:ins w:id="690" w:author="Michael D. Scott" w:date="2012-02-05T14:57:00Z"/>
          <w:sz w:val="21"/>
          <w:szCs w:val="21"/>
        </w:rPr>
      </w:pPr>
      <w:ins w:id="691" w:author="Michael D. Scott" w:date="2012-02-05T14:57:00Z">
        <w:r w:rsidRPr="008873C1">
          <w:rPr>
            <w:sz w:val="21"/>
            <w:szCs w:val="21"/>
          </w:rPr>
          <w:t>15 0 BENCHED</w:t>
        </w:r>
      </w:ins>
    </w:p>
    <w:p w:rsidR="000D1818" w:rsidRPr="008873C1" w:rsidRDefault="000D1818" w:rsidP="008873C1">
      <w:pPr>
        <w:pStyle w:val="PlainText"/>
        <w:rPr>
          <w:ins w:id="692" w:author="Michael D. Scott" w:date="2012-02-05T14:57:00Z"/>
          <w:sz w:val="21"/>
          <w:szCs w:val="21"/>
        </w:rPr>
      </w:pPr>
      <w:proofErr w:type="gramStart"/>
      <w:ins w:id="693" w:author="Michael D. Scott" w:date="2012-02-05T14:57:00Z">
        <w:r w:rsidRPr="008873C1">
          <w:rPr>
            <w:sz w:val="21"/>
            <w:szCs w:val="21"/>
          </w:rPr>
          <w:t>37 ??</w:t>
        </w:r>
        <w:proofErr w:type="gramEnd"/>
        <w:r w:rsidRPr="008873C1">
          <w:rPr>
            <w:sz w:val="21"/>
            <w:szCs w:val="21"/>
          </w:rPr>
          <w:t xml:space="preserve"> INVALID</w:t>
        </w:r>
      </w:ins>
    </w:p>
    <w:p w:rsidR="000D1818" w:rsidRPr="008873C1" w:rsidRDefault="000D1818" w:rsidP="008873C1">
      <w:pPr>
        <w:pStyle w:val="PlainText"/>
        <w:rPr>
          <w:ins w:id="694" w:author="Michael D. Scott" w:date="2012-02-05T14:57:00Z"/>
          <w:sz w:val="21"/>
          <w:szCs w:val="21"/>
        </w:rPr>
      </w:pPr>
      <w:ins w:id="695" w:author="Michael D. Scott" w:date="2012-02-05T14:57:00Z">
        <w:r w:rsidRPr="008873C1">
          <w:rPr>
            <w:sz w:val="21"/>
            <w:szCs w:val="21"/>
          </w:rPr>
          <w:t>171 -33 BENCHED</w:t>
        </w:r>
      </w:ins>
    </w:p>
    <w:p w:rsidR="000D1818" w:rsidRPr="008873C1" w:rsidRDefault="000D1818" w:rsidP="008873C1">
      <w:pPr>
        <w:pStyle w:val="PlainText"/>
        <w:rPr>
          <w:ins w:id="696" w:author="Michael D. Scott" w:date="2012-02-05T14:57:00Z"/>
          <w:sz w:val="21"/>
          <w:szCs w:val="21"/>
        </w:rPr>
      </w:pPr>
      <w:ins w:id="697" w:author="Michael D. Scott" w:date="2012-02-05T14:57:00Z">
        <w:r w:rsidRPr="008873C1">
          <w:rPr>
            <w:sz w:val="21"/>
            <w:szCs w:val="21"/>
          </w:rPr>
          <w:t>32 1 BENCHED</w:t>
        </w:r>
      </w:ins>
    </w:p>
    <w:p w:rsidR="000D1818" w:rsidRPr="008873C1" w:rsidRDefault="000D1818" w:rsidP="008873C1">
      <w:pPr>
        <w:pStyle w:val="PlainText"/>
        <w:rPr>
          <w:ins w:id="698" w:author="Michael D. Scott" w:date="2012-02-05T14:57:00Z"/>
          <w:sz w:val="21"/>
          <w:szCs w:val="21"/>
        </w:rPr>
      </w:pPr>
      <w:ins w:id="699" w:author="Michael D. Scott" w:date="2012-02-05T14:57:00Z">
        <w:r w:rsidRPr="008873C1">
          <w:rPr>
            <w:sz w:val="21"/>
            <w:szCs w:val="21"/>
          </w:rPr>
          <w:t>12 17 MORE PRACTICE</w:t>
        </w:r>
      </w:ins>
    </w:p>
    <w:p w:rsidR="000D1818" w:rsidRPr="008873C1" w:rsidRDefault="000D1818" w:rsidP="008873C1">
      <w:pPr>
        <w:pStyle w:val="PlainText"/>
        <w:rPr>
          <w:ins w:id="700" w:author="Michael D. Scott" w:date="2012-02-05T14:57:00Z"/>
          <w:sz w:val="21"/>
          <w:szCs w:val="21"/>
        </w:rPr>
      </w:pPr>
      <w:ins w:id="701" w:author="Michael D. Scott" w:date="2012-02-05T14:57:00Z">
        <w:r w:rsidRPr="008873C1">
          <w:rPr>
            <w:sz w:val="21"/>
            <w:szCs w:val="21"/>
          </w:rPr>
          <w:t>00 2 BENCHED</w:t>
        </w:r>
      </w:ins>
    </w:p>
    <w:p w:rsidR="000D1818" w:rsidRPr="008873C1" w:rsidRDefault="000D1818" w:rsidP="008873C1">
      <w:pPr>
        <w:pStyle w:val="PlainText"/>
        <w:rPr>
          <w:ins w:id="702" w:author="Michael D. Scott" w:date="2012-02-05T14:57:00Z"/>
          <w:sz w:val="21"/>
          <w:szCs w:val="21"/>
        </w:rPr>
      </w:pPr>
      <w:ins w:id="703" w:author="Michael D. Scott" w:date="2012-02-05T14:57:00Z">
        <w:r w:rsidRPr="008873C1">
          <w:rPr>
            <w:sz w:val="21"/>
            <w:szCs w:val="21"/>
          </w:rPr>
          <w:t>1 13 MORE PRACTICE</w:t>
        </w:r>
      </w:ins>
    </w:p>
    <w:p w:rsidR="000D1818" w:rsidRPr="008873C1" w:rsidRDefault="000D1818" w:rsidP="008873C1">
      <w:pPr>
        <w:pStyle w:val="PlainText"/>
        <w:rPr>
          <w:ins w:id="704" w:author="Michael D. Scott" w:date="2012-02-05T14:57:00Z"/>
          <w:sz w:val="21"/>
          <w:szCs w:val="21"/>
        </w:rPr>
      </w:pPr>
      <w:proofErr w:type="gramStart"/>
      <w:ins w:id="705" w:author="Michael D. Scott" w:date="2012-02-05T14:57:00Z">
        <w:r w:rsidRPr="008873C1">
          <w:rPr>
            <w:sz w:val="21"/>
            <w:szCs w:val="21"/>
          </w:rPr>
          <w:t>87 ??</w:t>
        </w:r>
        <w:proofErr w:type="gramEnd"/>
        <w:r w:rsidRPr="008873C1">
          <w:rPr>
            <w:sz w:val="21"/>
            <w:szCs w:val="21"/>
          </w:rPr>
          <w:t xml:space="preserve"> INVALID</w:t>
        </w:r>
      </w:ins>
    </w:p>
    <w:p w:rsidR="000D1818" w:rsidRPr="008873C1" w:rsidRDefault="000D1818" w:rsidP="008873C1">
      <w:pPr>
        <w:pStyle w:val="PlainText"/>
        <w:rPr>
          <w:ins w:id="706" w:author="Michael D. Scott" w:date="2012-02-05T14:57:00Z"/>
          <w:sz w:val="21"/>
          <w:szCs w:val="21"/>
        </w:rPr>
      </w:pPr>
      <w:ins w:id="707" w:author="Michael D. Scott" w:date="2012-02-05T14:57:00Z">
        <w:r w:rsidRPr="008873C1">
          <w:rPr>
            <w:sz w:val="21"/>
            <w:szCs w:val="21"/>
          </w:rPr>
          <w:t>17 10 MORE PRACTICE</w:t>
        </w:r>
      </w:ins>
    </w:p>
    <w:p w:rsidR="000D1818" w:rsidRPr="008873C1" w:rsidRDefault="000D1818" w:rsidP="008873C1">
      <w:pPr>
        <w:pStyle w:val="PlainText"/>
        <w:rPr>
          <w:ins w:id="708" w:author="Michael D. Scott" w:date="2012-02-05T14:57:00Z"/>
          <w:sz w:val="21"/>
          <w:szCs w:val="21"/>
        </w:rPr>
      </w:pPr>
      <w:ins w:id="709" w:author="Michael D. Scott" w:date="2012-02-05T14:57:00Z">
        <w:r w:rsidRPr="008873C1">
          <w:rPr>
            <w:sz w:val="21"/>
            <w:szCs w:val="21"/>
          </w:rPr>
          <w:t>42 -1 BENCHED</w:t>
        </w:r>
      </w:ins>
    </w:p>
    <w:p w:rsidR="000D1818" w:rsidRPr="008873C1" w:rsidRDefault="000D1818" w:rsidP="008873C1">
      <w:pPr>
        <w:pStyle w:val="PlainText"/>
        <w:rPr>
          <w:ins w:id="710" w:author="Michael D. Scott" w:date="2012-02-05T14:57:00Z"/>
          <w:sz w:val="21"/>
          <w:szCs w:val="21"/>
        </w:rPr>
      </w:pPr>
      <w:ins w:id="711" w:author="Michael D. Scott" w:date="2012-02-05T14:57:00Z">
        <w:r w:rsidRPr="008873C1">
          <w:rPr>
            <w:sz w:val="21"/>
            <w:szCs w:val="21"/>
          </w:rPr>
          <w:t>7 -37 BENCHED</w:t>
        </w:r>
      </w:ins>
    </w:p>
    <w:p w:rsidR="000D1818" w:rsidRPr="008873C1" w:rsidRDefault="000D1818" w:rsidP="008873C1">
      <w:pPr>
        <w:pStyle w:val="PlainText"/>
        <w:rPr>
          <w:ins w:id="712" w:author="Michael D. Scott" w:date="2012-02-05T14:57:00Z"/>
          <w:sz w:val="21"/>
          <w:szCs w:val="21"/>
        </w:rPr>
      </w:pPr>
      <w:ins w:id="713" w:author="Michael D. Scott" w:date="2012-02-05T14:57:00Z">
        <w:r w:rsidRPr="008873C1">
          <w:rPr>
            <w:sz w:val="21"/>
            <w:szCs w:val="21"/>
          </w:rPr>
          <w:t>19 28 SOLID</w:t>
        </w:r>
      </w:ins>
    </w:p>
    <w:p w:rsidR="000D1818" w:rsidRPr="008873C1" w:rsidRDefault="000D1818" w:rsidP="008873C1">
      <w:pPr>
        <w:pStyle w:val="PlainText"/>
        <w:rPr>
          <w:ins w:id="714" w:author="Michael D. Scott" w:date="2012-02-05T14:57:00Z"/>
          <w:sz w:val="21"/>
          <w:szCs w:val="21"/>
        </w:rPr>
      </w:pPr>
      <w:ins w:id="715" w:author="Michael D. Scott" w:date="2012-02-05T14:57:00Z">
        <w:r w:rsidRPr="008873C1">
          <w:rPr>
            <w:sz w:val="21"/>
            <w:szCs w:val="21"/>
          </w:rPr>
          <w:t>52 60 CAREER GAME</w:t>
        </w:r>
      </w:ins>
    </w:p>
    <w:p w:rsidR="000D1818" w:rsidRPr="008873C1" w:rsidRDefault="000D1818" w:rsidP="008873C1">
      <w:pPr>
        <w:pStyle w:val="PlainText"/>
        <w:rPr>
          <w:ins w:id="716" w:author="Michael D. Scott" w:date="2012-02-05T14:57:00Z"/>
          <w:sz w:val="21"/>
          <w:szCs w:val="21"/>
        </w:rPr>
      </w:pPr>
      <w:ins w:id="717" w:author="Michael D. Scott" w:date="2012-02-05T14:57:00Z">
        <w:r w:rsidRPr="008873C1">
          <w:rPr>
            <w:sz w:val="21"/>
            <w:szCs w:val="21"/>
          </w:rPr>
          <w:t>65 56 SPORTS CENTER</w:t>
        </w:r>
      </w:ins>
    </w:p>
    <w:p w:rsidR="000D1818" w:rsidRPr="008873C1" w:rsidRDefault="000D1818" w:rsidP="008873C1">
      <w:pPr>
        <w:pStyle w:val="PlainText"/>
        <w:rPr>
          <w:ins w:id="718" w:author="Michael D. Scott" w:date="2012-02-05T14:57:00Z"/>
          <w:sz w:val="21"/>
          <w:szCs w:val="21"/>
        </w:rPr>
      </w:pPr>
      <w:ins w:id="719" w:author="Michael D. Scott" w:date="2012-02-05T14:57:00Z">
        <w:r w:rsidRPr="008873C1">
          <w:rPr>
            <w:sz w:val="21"/>
            <w:szCs w:val="21"/>
          </w:rPr>
          <w:t>59 35 SPORTS CENTER</w:t>
        </w:r>
      </w:ins>
    </w:p>
    <w:p w:rsidR="000D1818" w:rsidRPr="008873C1" w:rsidRDefault="000D1818" w:rsidP="008873C1">
      <w:pPr>
        <w:pStyle w:val="PlainText"/>
        <w:rPr>
          <w:ins w:id="720" w:author="Michael D. Scott" w:date="2012-02-05T14:57:00Z"/>
          <w:sz w:val="21"/>
          <w:szCs w:val="21"/>
        </w:rPr>
      </w:pPr>
      <w:ins w:id="721" w:author="Michael D. Scott" w:date="2012-02-05T14:57:00Z">
        <w:r w:rsidRPr="008873C1">
          <w:rPr>
            <w:sz w:val="21"/>
            <w:szCs w:val="21"/>
          </w:rPr>
          <w:t>61 5 MORE PRACTICE</w:t>
        </w:r>
      </w:ins>
    </w:p>
    <w:p w:rsidR="000D1818" w:rsidRDefault="000D1818" w:rsidP="008873C1">
      <w:pPr>
        <w:pStyle w:val="PlainText"/>
        <w:rPr>
          <w:ins w:id="722" w:author="Michael D. Scott" w:date="2012-02-05T14:57:00Z"/>
        </w:rPr>
      </w:pPr>
      <w:ins w:id="723" w:author="Michael D. Scott" w:date="2012-02-05T14:57:00Z">
        <w:r w:rsidRPr="008873C1">
          <w:rPr>
            <w:sz w:val="21"/>
            <w:szCs w:val="21"/>
          </w:rPr>
          <w:t>7 29 SOLID</w:t>
        </w:r>
      </w:ins>
    </w:p>
    <w:p w:rsidR="000D1818" w:rsidRDefault="000D1818">
      <w:pPr>
        <w:suppressAutoHyphens w:val="0"/>
        <w:rPr>
          <w:ins w:id="724" w:author="Michael D. Scott" w:date="2012-02-05T14:57:00Z"/>
          <w:rFonts w:ascii="Courier New" w:hAnsi="Courier New" w:cs="Courier New"/>
          <w:b/>
          <w:sz w:val="22"/>
          <w:szCs w:val="22"/>
        </w:rPr>
      </w:pPr>
      <w:ins w:id="725" w:author="Michael D. Scott" w:date="2012-02-05T14:57:00Z">
        <w:r>
          <w:rPr>
            <w:rFonts w:ascii="Courier New" w:hAnsi="Courier New" w:cs="Courier New"/>
            <w:b/>
            <w:sz w:val="22"/>
            <w:szCs w:val="22"/>
          </w:rPr>
          <w:br w:type="page"/>
        </w:r>
      </w:ins>
    </w:p>
    <w:p w:rsidR="000D1818" w:rsidRPr="00992F05" w:rsidRDefault="000D1818" w:rsidP="000D1818">
      <w:pPr>
        <w:rPr>
          <w:ins w:id="726" w:author="Michael D. Scott" w:date="2012-02-05T14:53:00Z"/>
          <w:rFonts w:ascii="Courier New" w:hAnsi="Courier New" w:cs="Courier New"/>
          <w:b/>
          <w:sz w:val="22"/>
          <w:szCs w:val="22"/>
        </w:rPr>
      </w:pPr>
    </w:p>
    <w:p w:rsidR="003C5AFD" w:rsidDel="000D1818" w:rsidRDefault="003C5AFD" w:rsidP="003C5AFD">
      <w:pPr>
        <w:pStyle w:val="Heading1"/>
        <w:tabs>
          <w:tab w:val="left" w:pos="0"/>
        </w:tabs>
        <w:jc w:val="center"/>
        <w:rPr>
          <w:del w:id="727" w:author="Michael D. Scott" w:date="2012-02-05T14:53:00Z"/>
        </w:rPr>
      </w:pPr>
      <w:del w:id="728" w:author="Michael D. Scott" w:date="2012-02-05T14:53:00Z">
        <w:r w:rsidDel="000D1818">
          <w:delText>Program Name: Grade.java</w:delText>
        </w:r>
        <w:r w:rsidDel="000D1818">
          <w:tab/>
        </w:r>
        <w:r w:rsidDel="000D1818">
          <w:tab/>
          <w:delText>Input File: grade.dat</w:delText>
        </w:r>
      </w:del>
    </w:p>
    <w:p w:rsidR="003C5AFD" w:rsidDel="000D1818" w:rsidRDefault="003C5AFD" w:rsidP="003C5AFD">
      <w:pPr>
        <w:rPr>
          <w:del w:id="729" w:author="Michael D. Scott" w:date="2012-02-05T14:53:00Z"/>
          <w:sz w:val="22"/>
          <w:szCs w:val="22"/>
        </w:rPr>
      </w:pPr>
    </w:p>
    <w:p w:rsidR="003C5AFD" w:rsidRPr="0015135E" w:rsidDel="000D1818" w:rsidRDefault="003C5AFD" w:rsidP="003C5AFD">
      <w:pPr>
        <w:rPr>
          <w:del w:id="730" w:author="Michael D. Scott" w:date="2012-02-05T14:53:00Z"/>
          <w:sz w:val="24"/>
          <w:szCs w:val="24"/>
        </w:rPr>
      </w:pPr>
      <w:del w:id="731" w:author="Michael D. Scott" w:date="2012-02-05T14:53:00Z">
        <w:r w:rsidRPr="0015135E" w:rsidDel="000D1818">
          <w:rPr>
            <w:sz w:val="24"/>
            <w:szCs w:val="24"/>
          </w:rPr>
          <w:delText>Write a program to assist UT Women's Basketball coach Gail Goestenkors in grading her player's performance for a game.</w:delText>
        </w:r>
      </w:del>
    </w:p>
    <w:p w:rsidR="003C5AFD" w:rsidRPr="0015135E" w:rsidDel="000D1818" w:rsidRDefault="003C5AFD" w:rsidP="003C5AFD">
      <w:pPr>
        <w:rPr>
          <w:del w:id="732" w:author="Michael D. Scott" w:date="2012-02-05T14:53:00Z"/>
          <w:sz w:val="24"/>
          <w:szCs w:val="24"/>
        </w:rPr>
      </w:pPr>
    </w:p>
    <w:p w:rsidR="003C5AFD" w:rsidRPr="0015135E" w:rsidDel="000D1818" w:rsidRDefault="003C5AFD" w:rsidP="003C5AFD">
      <w:pPr>
        <w:rPr>
          <w:del w:id="733" w:author="Michael D. Scott" w:date="2012-02-05T14:53:00Z"/>
          <w:sz w:val="24"/>
          <w:szCs w:val="24"/>
        </w:rPr>
      </w:pPr>
      <w:del w:id="734" w:author="Michael D. Scott" w:date="2012-02-05T14:53:00Z">
        <w:r w:rsidRPr="0015135E" w:rsidDel="000D1818">
          <w:rPr>
            <w:sz w:val="24"/>
            <w:szCs w:val="24"/>
          </w:rPr>
          <w:delText xml:space="preserve">Each </w:delText>
        </w:r>
      </w:del>
      <w:del w:id="735" w:author="Michael D. Scott" w:date="2012-02-05T09:45:00Z">
        <w:r w:rsidRPr="0015135E" w:rsidDel="009468EC">
          <w:rPr>
            <w:sz w:val="24"/>
            <w:szCs w:val="24"/>
          </w:rPr>
          <w:delText xml:space="preserve">score </w:delText>
        </w:r>
      </w:del>
      <w:del w:id="736" w:author="Michael D. Scott" w:date="2012-02-05T14:53:00Z">
        <w:r w:rsidRPr="0015135E" w:rsidDel="000D1818">
          <w:rPr>
            <w:sz w:val="24"/>
            <w:szCs w:val="24"/>
          </w:rPr>
          <w:delText>is assigned a score based on their statistics for a game. The statistics that are tracked are rebounds (REB</w:delText>
        </w:r>
        <w:r w:rsidDel="000D1818">
          <w:rPr>
            <w:sz w:val="24"/>
            <w:szCs w:val="24"/>
          </w:rPr>
          <w:delText xml:space="preserve"> +</w:delText>
        </w:r>
        <w:r w:rsidRPr="0015135E" w:rsidDel="000D1818">
          <w:rPr>
            <w:sz w:val="24"/>
            <w:szCs w:val="24"/>
          </w:rPr>
          <w:delText>1), assists (AST</w:delText>
        </w:r>
        <w:r w:rsidDel="000D1818">
          <w:rPr>
            <w:sz w:val="24"/>
            <w:szCs w:val="24"/>
          </w:rPr>
          <w:delText xml:space="preserve"> +</w:delText>
        </w:r>
        <w:r w:rsidRPr="0015135E" w:rsidDel="000D1818">
          <w:rPr>
            <w:sz w:val="24"/>
            <w:szCs w:val="24"/>
          </w:rPr>
          <w:delText>1), steals (STL</w:delText>
        </w:r>
        <w:r w:rsidDel="000D1818">
          <w:rPr>
            <w:sz w:val="24"/>
            <w:szCs w:val="24"/>
          </w:rPr>
          <w:delText xml:space="preserve"> +</w:delText>
        </w:r>
        <w:r w:rsidRPr="0015135E" w:rsidDel="000D1818">
          <w:rPr>
            <w:sz w:val="24"/>
            <w:szCs w:val="24"/>
          </w:rPr>
          <w:delText>2), blocks (BLK</w:delText>
        </w:r>
        <w:r w:rsidDel="000D1818">
          <w:rPr>
            <w:sz w:val="24"/>
            <w:szCs w:val="24"/>
          </w:rPr>
          <w:delText xml:space="preserve"> +</w:delText>
        </w:r>
        <w:r w:rsidRPr="0015135E" w:rsidDel="000D1818">
          <w:rPr>
            <w:sz w:val="24"/>
            <w:szCs w:val="24"/>
          </w:rPr>
          <w:delText xml:space="preserve">1), turn overs </w:delText>
        </w:r>
        <w:r w:rsidDel="000D1818">
          <w:rPr>
            <w:sz w:val="24"/>
            <w:szCs w:val="24"/>
          </w:rPr>
          <w:br/>
        </w:r>
        <w:r w:rsidRPr="0015135E" w:rsidDel="000D1818">
          <w:rPr>
            <w:sz w:val="24"/>
            <w:szCs w:val="24"/>
          </w:rPr>
          <w:delText>(TO -4), field goals</w:delText>
        </w:r>
        <w:r w:rsidDel="000D1818">
          <w:rPr>
            <w:sz w:val="24"/>
            <w:szCs w:val="24"/>
          </w:rPr>
          <w:delText xml:space="preserve"> (</w:delText>
        </w:r>
        <w:r w:rsidRPr="0015135E" w:rsidDel="000D1818">
          <w:rPr>
            <w:sz w:val="24"/>
            <w:szCs w:val="24"/>
          </w:rPr>
          <w:delText>FG</w:delText>
        </w:r>
        <w:r w:rsidDel="000D1818">
          <w:rPr>
            <w:sz w:val="24"/>
            <w:szCs w:val="24"/>
          </w:rPr>
          <w:delText xml:space="preserve"> +</w:delText>
        </w:r>
        <w:r w:rsidRPr="0015135E" w:rsidDel="000D1818">
          <w:rPr>
            <w:sz w:val="24"/>
            <w:szCs w:val="24"/>
          </w:rPr>
          <w:delText>2), 3 point field goals (3FG</w:delText>
        </w:r>
        <w:r w:rsidDel="000D1818">
          <w:rPr>
            <w:sz w:val="24"/>
            <w:szCs w:val="24"/>
          </w:rPr>
          <w:delText xml:space="preserve"> +</w:delText>
        </w:r>
        <w:r w:rsidRPr="0015135E" w:rsidDel="000D1818">
          <w:rPr>
            <w:sz w:val="24"/>
            <w:szCs w:val="24"/>
          </w:rPr>
          <w:delText>3), fouls (PF -1) and free throws (FT</w:delText>
        </w:r>
        <w:r w:rsidDel="000D1818">
          <w:rPr>
            <w:sz w:val="24"/>
            <w:szCs w:val="24"/>
          </w:rPr>
          <w:delText xml:space="preserve"> +</w:delText>
        </w:r>
        <w:r w:rsidRPr="0015135E" w:rsidDel="000D1818">
          <w:rPr>
            <w:sz w:val="24"/>
            <w:szCs w:val="24"/>
          </w:rPr>
          <w:delText xml:space="preserve">1). </w:delText>
        </w:r>
      </w:del>
    </w:p>
    <w:p w:rsidR="003C5AFD" w:rsidRPr="0015135E" w:rsidDel="000D1818" w:rsidRDefault="003C5AFD" w:rsidP="003C5AFD">
      <w:pPr>
        <w:rPr>
          <w:del w:id="737" w:author="Michael D. Scott" w:date="2012-02-05T14:53:00Z"/>
          <w:sz w:val="24"/>
          <w:szCs w:val="24"/>
        </w:rPr>
      </w:pPr>
    </w:p>
    <w:p w:rsidR="003C5AFD" w:rsidRPr="0015135E" w:rsidDel="000D1818" w:rsidRDefault="003C5AFD" w:rsidP="003C5AFD">
      <w:pPr>
        <w:rPr>
          <w:del w:id="738" w:author="Michael D. Scott" w:date="2012-02-05T14:53:00Z"/>
          <w:sz w:val="24"/>
          <w:szCs w:val="24"/>
        </w:rPr>
      </w:pPr>
      <w:del w:id="739" w:author="Michael D. Scott" w:date="2012-02-05T14:53:00Z">
        <w:r w:rsidRPr="0015135E" w:rsidDel="000D1818">
          <w:rPr>
            <w:sz w:val="24"/>
            <w:szCs w:val="24"/>
          </w:rPr>
          <w:delText>Players are assigned a score based on their statistics for a game and the points for each event as shown above. Players are then graded based on a scheme and given one of the following grades</w:delText>
        </w:r>
      </w:del>
      <w:ins w:id="740" w:author="Shyamal Mitra" w:date="2012-02-04T16:00:00Z">
        <w:del w:id="741" w:author="Michael D. Scott" w:date="2012-02-05T14:53:00Z">
          <w:r w:rsidDel="000D1818">
            <w:rPr>
              <w:sz w:val="24"/>
              <w:szCs w:val="24"/>
            </w:rPr>
            <w:delText>:</w:delText>
          </w:r>
        </w:del>
      </w:ins>
      <w:del w:id="742" w:author="Michael D. Scott" w:date="2012-02-05T14:53:00Z">
        <w:r w:rsidRPr="0015135E" w:rsidDel="000D1818">
          <w:rPr>
            <w:sz w:val="24"/>
            <w:szCs w:val="24"/>
          </w:rPr>
          <w:delText>" CAREER GAME, SPORTS CENTER, SOLID, MORE PRACTICE, BENCHED.</w:delText>
        </w:r>
      </w:del>
    </w:p>
    <w:p w:rsidR="003C5AFD" w:rsidRPr="0015135E" w:rsidDel="000D1818" w:rsidRDefault="003C5AFD" w:rsidP="003C5AFD">
      <w:pPr>
        <w:rPr>
          <w:del w:id="743" w:author="Michael D. Scott" w:date="2012-02-05T14:53:00Z"/>
          <w:sz w:val="24"/>
          <w:szCs w:val="24"/>
        </w:rPr>
      </w:pPr>
    </w:p>
    <w:p w:rsidR="003C5AFD" w:rsidRPr="0015135E" w:rsidDel="000D1818" w:rsidRDefault="003C5AFD" w:rsidP="003C5AFD">
      <w:pPr>
        <w:rPr>
          <w:del w:id="744" w:author="Michael D. Scott" w:date="2012-02-05T14:53:00Z"/>
          <w:sz w:val="24"/>
          <w:szCs w:val="24"/>
        </w:rPr>
      </w:pPr>
      <w:del w:id="745" w:author="Michael D. Scott" w:date="2012-02-05T14:53:00Z">
        <w:r w:rsidRPr="0015135E" w:rsidDel="000D1818">
          <w:rPr>
            <w:sz w:val="24"/>
            <w:szCs w:val="24"/>
          </w:rPr>
          <w:delText xml:space="preserve">Write a program that reads in </w:delText>
        </w:r>
      </w:del>
      <w:ins w:id="746" w:author="Shyamal Mitra" w:date="2012-02-04T16:00:00Z">
        <w:del w:id="747" w:author="Michael D. Scott" w:date="2012-02-05T14:53:00Z">
          <w:r w:rsidDel="000D1818">
            <w:rPr>
              <w:sz w:val="24"/>
              <w:szCs w:val="24"/>
            </w:rPr>
            <w:delText xml:space="preserve">a </w:delText>
          </w:r>
        </w:del>
      </w:ins>
      <w:del w:id="748" w:author="Michael D. Scott" w:date="2012-02-05T14:53:00Z">
        <w:r w:rsidRPr="0015135E" w:rsidDel="000D1818">
          <w:rPr>
            <w:sz w:val="24"/>
            <w:szCs w:val="24"/>
          </w:rPr>
          <w:delText>player's statistics and assign</w:delText>
        </w:r>
      </w:del>
      <w:ins w:id="749" w:author="Shyamal Mitra" w:date="2012-02-04T16:00:00Z">
        <w:del w:id="750" w:author="Michael D. Scott" w:date="2012-02-05T14:53:00Z">
          <w:r w:rsidDel="000D1818">
            <w:rPr>
              <w:sz w:val="24"/>
              <w:szCs w:val="24"/>
            </w:rPr>
            <w:delText>s</w:delText>
          </w:r>
        </w:del>
      </w:ins>
      <w:del w:id="751" w:author="Michael D. Scott" w:date="2012-02-05T14:53:00Z">
        <w:r w:rsidRPr="0015135E" w:rsidDel="000D1818">
          <w:rPr>
            <w:sz w:val="24"/>
            <w:szCs w:val="24"/>
          </w:rPr>
          <w:delText>ed grades based on the following criteria:</w:delText>
        </w:r>
      </w:del>
    </w:p>
    <w:p w:rsidR="003C5AFD" w:rsidRPr="0015135E" w:rsidDel="000D1818" w:rsidRDefault="003C5AFD" w:rsidP="003C5AFD">
      <w:pPr>
        <w:rPr>
          <w:del w:id="752" w:author="Michael D. Scott" w:date="2012-02-05T14:53:00Z"/>
          <w:rFonts w:ascii="Courier New" w:hAnsi="Courier New" w:cs="Courier New"/>
          <w:sz w:val="24"/>
          <w:szCs w:val="24"/>
        </w:rPr>
      </w:pPr>
    </w:p>
    <w:p w:rsidR="003C5AFD" w:rsidRPr="0015135E" w:rsidDel="000D1818" w:rsidRDefault="003C5AFD" w:rsidP="003C5AFD">
      <w:pPr>
        <w:rPr>
          <w:del w:id="753" w:author="Michael D. Scott" w:date="2012-02-05T14:53:00Z"/>
          <w:rFonts w:ascii="Courier New" w:hAnsi="Courier New" w:cs="Courier New"/>
          <w:sz w:val="24"/>
          <w:szCs w:val="24"/>
        </w:rPr>
      </w:pPr>
      <w:del w:id="754" w:author="Michael D. Scott" w:date="2012-02-05T14:53:00Z">
        <w:r w:rsidRPr="0015135E" w:rsidDel="000D1818">
          <w:rPr>
            <w:rFonts w:ascii="Courier New" w:hAnsi="Courier New" w:cs="Courier New"/>
            <w:sz w:val="24"/>
            <w:szCs w:val="24"/>
          </w:rPr>
          <w:delText>CAREER GAME: score &gt;= 60</w:delText>
        </w:r>
        <w:r w:rsidRPr="0015135E" w:rsidDel="000D1818">
          <w:rPr>
            <w:rFonts w:ascii="Courier New" w:hAnsi="Courier New" w:cs="Courier New"/>
            <w:sz w:val="24"/>
            <w:szCs w:val="24"/>
          </w:rPr>
          <w:br/>
          <w:delText>SPORTS CENTER: 35 &lt;= score &lt; 60</w:delText>
        </w:r>
        <w:r w:rsidRPr="0015135E" w:rsidDel="000D1818">
          <w:rPr>
            <w:rFonts w:ascii="Courier New" w:hAnsi="Courier New" w:cs="Courier New"/>
            <w:sz w:val="24"/>
            <w:szCs w:val="24"/>
          </w:rPr>
          <w:br/>
          <w:delText>SOLID: 20 &lt;= score &lt; 35</w:delText>
        </w:r>
        <w:r w:rsidRPr="0015135E" w:rsidDel="000D1818">
          <w:rPr>
            <w:rFonts w:ascii="Courier New" w:hAnsi="Courier New" w:cs="Courier New"/>
            <w:sz w:val="24"/>
            <w:szCs w:val="24"/>
          </w:rPr>
          <w:br/>
          <w:delText>MORE PRACTICE: 5 &lt;= score &lt; 20</w:delText>
        </w:r>
        <w:r w:rsidRPr="0015135E" w:rsidDel="000D1818">
          <w:rPr>
            <w:rFonts w:ascii="Courier New" w:hAnsi="Courier New" w:cs="Courier New"/>
            <w:sz w:val="24"/>
            <w:szCs w:val="24"/>
          </w:rPr>
          <w:br/>
          <w:delText>BENCHED: score &lt; 5</w:delText>
        </w:r>
      </w:del>
    </w:p>
    <w:p w:rsidR="003C5AFD" w:rsidDel="000D1818" w:rsidRDefault="003C5AFD" w:rsidP="003C5AFD">
      <w:pPr>
        <w:rPr>
          <w:del w:id="755" w:author="Michael D. Scott" w:date="2012-02-05T14:53:00Z"/>
          <w:rFonts w:ascii="Arial-BoldMT" w:hAnsi="Arial-BoldMT" w:cs="Arial-BoldMT"/>
          <w:b/>
          <w:bCs/>
          <w:sz w:val="24"/>
          <w:szCs w:val="24"/>
        </w:rPr>
      </w:pPr>
    </w:p>
    <w:p w:rsidR="003C5AFD" w:rsidRPr="00BA7DD1" w:rsidDel="000D1818" w:rsidRDefault="003C5AFD" w:rsidP="003C5AFD">
      <w:pPr>
        <w:rPr>
          <w:del w:id="756" w:author="Michael D. Scott" w:date="2012-02-05T14:53:00Z"/>
          <w:rFonts w:ascii="Arial-BoldMT" w:hAnsi="Arial-BoldMT" w:cs="Arial-BoldMT"/>
          <w:b/>
          <w:bCs/>
          <w:sz w:val="24"/>
          <w:szCs w:val="24"/>
        </w:rPr>
      </w:pPr>
      <w:del w:id="757" w:author="Michael D. Scott" w:date="2012-02-05T14:53:00Z">
        <w:r w:rsidRPr="00BA7DD1" w:rsidDel="000D1818">
          <w:rPr>
            <w:rFonts w:ascii="Arial-BoldMT" w:hAnsi="Arial-BoldMT" w:cs="Arial-BoldMT"/>
            <w:b/>
            <w:bCs/>
            <w:sz w:val="24"/>
            <w:szCs w:val="24"/>
          </w:rPr>
          <w:delText>Input</w:delText>
        </w:r>
      </w:del>
    </w:p>
    <w:p w:rsidR="003C5AFD" w:rsidDel="000D1818" w:rsidRDefault="003C5AFD" w:rsidP="003C5AFD">
      <w:pPr>
        <w:numPr>
          <w:ilvl w:val="0"/>
          <w:numId w:val="7"/>
        </w:numPr>
        <w:rPr>
          <w:del w:id="758" w:author="Michael D. Scott" w:date="2012-02-05T14:53:00Z"/>
          <w:sz w:val="24"/>
          <w:szCs w:val="24"/>
        </w:rPr>
      </w:pPr>
      <w:del w:id="759" w:author="Michael D. Scott" w:date="2012-02-05T14:53:00Z">
        <w:r w:rsidRPr="007F2BD9" w:rsidDel="000D1818">
          <w:rPr>
            <w:sz w:val="24"/>
            <w:szCs w:val="24"/>
          </w:rPr>
          <w:delText xml:space="preserve">The first line will contain a single integer </w:delText>
        </w:r>
        <w:r w:rsidDel="000D1818">
          <w:rPr>
            <w:sz w:val="24"/>
            <w:szCs w:val="24"/>
          </w:rPr>
          <w:delText>N</w:delText>
        </w:r>
        <w:r w:rsidRPr="007F2BD9" w:rsidDel="000D1818">
          <w:rPr>
            <w:sz w:val="24"/>
            <w:szCs w:val="24"/>
          </w:rPr>
          <w:delText xml:space="preserve"> that indicates the number of data sets. </w:delText>
        </w:r>
      </w:del>
    </w:p>
    <w:p w:rsidR="003C5AFD" w:rsidRPr="007F2BD9" w:rsidDel="000D1818" w:rsidRDefault="003C5AFD" w:rsidP="003C5AFD">
      <w:pPr>
        <w:numPr>
          <w:ilvl w:val="0"/>
          <w:numId w:val="7"/>
        </w:numPr>
        <w:rPr>
          <w:del w:id="760" w:author="Michael D. Scott" w:date="2012-02-05T14:53:00Z"/>
          <w:sz w:val="24"/>
          <w:szCs w:val="24"/>
        </w:rPr>
      </w:pPr>
      <w:del w:id="761" w:author="Michael D. Scott" w:date="2012-02-05T14:53:00Z">
        <w:r w:rsidDel="000D1818">
          <w:rPr>
            <w:sz w:val="24"/>
            <w:szCs w:val="24"/>
          </w:rPr>
          <w:delText xml:space="preserve">Each data set will start with a single integer which </w:delText>
        </w:r>
      </w:del>
      <w:ins w:id="762" w:author="Shyamal Mitra" w:date="2012-02-04T16:01:00Z">
        <w:del w:id="763" w:author="Michael D. Scott" w:date="2012-02-05T14:53:00Z">
          <w:r w:rsidDel="000D1818">
            <w:rPr>
              <w:sz w:val="24"/>
              <w:szCs w:val="24"/>
            </w:rPr>
            <w:delText xml:space="preserve">that </w:delText>
          </w:r>
        </w:del>
      </w:ins>
      <w:del w:id="764" w:author="Michael D. Scott" w:date="2012-02-05T14:53:00Z">
        <w:r w:rsidDel="000D1818">
          <w:rPr>
            <w:sz w:val="24"/>
            <w:szCs w:val="24"/>
          </w:rPr>
          <w:delText>is the player's number. The player</w:delText>
        </w:r>
      </w:del>
      <w:ins w:id="765" w:author="Shyamal Mitra" w:date="2012-02-04T16:01:00Z">
        <w:del w:id="766" w:author="Michael D. Scott" w:date="2012-02-05T14:53:00Z">
          <w:r w:rsidDel="000D1818">
            <w:rPr>
              <w:sz w:val="24"/>
              <w:szCs w:val="24"/>
            </w:rPr>
            <w:delText>'</w:delText>
          </w:r>
        </w:del>
      </w:ins>
      <w:del w:id="767" w:author="Michael D. Scott" w:date="2012-02-05T14:53:00Z">
        <w:r w:rsidDel="000D1818">
          <w:rPr>
            <w:sz w:val="24"/>
            <w:szCs w:val="24"/>
          </w:rPr>
          <w:delText xml:space="preserve">s statistics for a game will follow separated </w:delText>
        </w:r>
      </w:del>
      <w:del w:id="768" w:author="Michael D. Scott" w:date="2012-02-05T09:46:00Z">
        <w:r w:rsidDel="009468EC">
          <w:rPr>
            <w:sz w:val="24"/>
            <w:szCs w:val="24"/>
          </w:rPr>
          <w:delText xml:space="preserve">by </w:delText>
        </w:r>
      </w:del>
      <w:del w:id="769" w:author="Michael D. Scott" w:date="2012-02-05T09:53:00Z">
        <w:r w:rsidDel="00864C16">
          <w:rPr>
            <w:sz w:val="24"/>
            <w:szCs w:val="24"/>
          </w:rPr>
          <w:delText>a</w:delText>
        </w:r>
      </w:del>
      <w:del w:id="770" w:author="Michael D. Scott" w:date="2012-02-05T14:53:00Z">
        <w:r w:rsidDel="000D1818">
          <w:rPr>
            <w:sz w:val="24"/>
            <w:szCs w:val="24"/>
          </w:rPr>
          <w:delText xml:space="preserve"> space. The valid statistics are REB, AST, STL, BLK, TO, FG, 3FG, PF, and FT. It is possible invalid symbols </w:delText>
        </w:r>
      </w:del>
      <w:del w:id="771" w:author="Michael D. Scott" w:date="2012-02-05T09:47:00Z">
        <w:r w:rsidDel="009468EC">
          <w:rPr>
            <w:sz w:val="24"/>
            <w:szCs w:val="24"/>
          </w:rPr>
          <w:delText xml:space="preserve">may </w:delText>
        </w:r>
      </w:del>
      <w:del w:id="772" w:author="Michael D. Scott" w:date="2012-02-05T14:53:00Z">
        <w:r w:rsidDel="000D1818">
          <w:rPr>
            <w:sz w:val="24"/>
            <w:szCs w:val="24"/>
          </w:rPr>
          <w:delText xml:space="preserve">appear. An invalid symbol is any symbol that does not match one of the valid symbols ignoring case. It is possible a player will have no statistics. </w:delText>
        </w:r>
      </w:del>
    </w:p>
    <w:p w:rsidR="003C5AFD" w:rsidRPr="00BA7DD1" w:rsidDel="000D1818" w:rsidRDefault="003C5AFD" w:rsidP="003C5AFD">
      <w:pPr>
        <w:rPr>
          <w:del w:id="773" w:author="Michael D. Scott" w:date="2012-02-05T14:53:00Z"/>
          <w:sz w:val="24"/>
          <w:szCs w:val="24"/>
        </w:rPr>
      </w:pPr>
    </w:p>
    <w:p w:rsidR="003C5AFD" w:rsidRPr="00BA7DD1" w:rsidDel="000D1818" w:rsidRDefault="003C5AFD" w:rsidP="003C5AFD">
      <w:pPr>
        <w:rPr>
          <w:del w:id="774" w:author="Michael D. Scott" w:date="2012-02-05T14:53:00Z"/>
          <w:rFonts w:ascii="Arial-BoldMT" w:hAnsi="Arial-BoldMT" w:cs="Arial-BoldMT"/>
          <w:b/>
          <w:bCs/>
          <w:sz w:val="24"/>
          <w:szCs w:val="24"/>
        </w:rPr>
      </w:pPr>
      <w:del w:id="775" w:author="Michael D. Scott" w:date="2012-02-05T14:53:00Z">
        <w:r w:rsidRPr="00BA7DD1" w:rsidDel="000D1818">
          <w:rPr>
            <w:rFonts w:ascii="Arial-BoldMT" w:hAnsi="Arial-BoldMT" w:cs="Arial-BoldMT"/>
            <w:b/>
            <w:bCs/>
            <w:sz w:val="24"/>
            <w:szCs w:val="24"/>
          </w:rPr>
          <w:delText>Output</w:delText>
        </w:r>
      </w:del>
    </w:p>
    <w:p w:rsidR="003C5AFD" w:rsidDel="000D1818" w:rsidRDefault="003C5AFD" w:rsidP="003C5AFD">
      <w:pPr>
        <w:rPr>
          <w:del w:id="776" w:author="Michael D. Scott" w:date="2012-02-05T14:53:00Z"/>
          <w:sz w:val="24"/>
          <w:szCs w:val="24"/>
        </w:rPr>
      </w:pPr>
      <w:del w:id="777" w:author="Michael D. Scott" w:date="2012-02-05T14:53:00Z">
        <w:r w:rsidDel="000D1818">
          <w:rPr>
            <w:sz w:val="24"/>
            <w:szCs w:val="24"/>
          </w:rPr>
          <w:delText xml:space="preserve">For each player print out their </w:delText>
        </w:r>
      </w:del>
      <w:ins w:id="778" w:author="Shyamal Mitra" w:date="2012-02-04T16:02:00Z">
        <w:del w:id="779" w:author="Michael D. Scott" w:date="2012-02-05T14:53:00Z">
          <w:r w:rsidDel="000D1818">
            <w:rPr>
              <w:sz w:val="24"/>
              <w:szCs w:val="24"/>
            </w:rPr>
            <w:delText xml:space="preserve">her </w:delText>
          </w:r>
        </w:del>
      </w:ins>
      <w:del w:id="780" w:author="Michael D. Scott" w:date="2012-02-05T14:53:00Z">
        <w:r w:rsidDel="000D1818">
          <w:rPr>
            <w:sz w:val="24"/>
            <w:szCs w:val="24"/>
          </w:rPr>
          <w:delText xml:space="preserve">number, their </w:delText>
        </w:r>
      </w:del>
      <w:ins w:id="781" w:author="Shyamal Mitra" w:date="2012-02-04T16:02:00Z">
        <w:del w:id="782" w:author="Michael D. Scott" w:date="2012-02-05T14:53:00Z">
          <w:r w:rsidDel="000D1818">
            <w:rPr>
              <w:sz w:val="24"/>
              <w:szCs w:val="24"/>
            </w:rPr>
            <w:delText xml:space="preserve">her </w:delText>
          </w:r>
        </w:del>
      </w:ins>
      <w:del w:id="783" w:author="Michael D. Scott" w:date="2012-02-05T14:53:00Z">
        <w:r w:rsidDel="000D1818">
          <w:rPr>
            <w:sz w:val="24"/>
            <w:szCs w:val="24"/>
          </w:rPr>
          <w:delText xml:space="preserve">score, and their </w:delText>
        </w:r>
      </w:del>
      <w:ins w:id="784" w:author="Shyamal Mitra" w:date="2012-02-04T16:02:00Z">
        <w:del w:id="785" w:author="Michael D. Scott" w:date="2012-02-05T14:53:00Z">
          <w:r w:rsidDel="000D1818">
            <w:rPr>
              <w:sz w:val="24"/>
              <w:szCs w:val="24"/>
            </w:rPr>
            <w:delText xml:space="preserve">her </w:delText>
          </w:r>
        </w:del>
      </w:ins>
      <w:del w:id="786" w:author="Michael D. Scott" w:date="2012-02-05T14:53:00Z">
        <w:r w:rsidDel="000D1818">
          <w:rPr>
            <w:sz w:val="24"/>
            <w:szCs w:val="24"/>
          </w:rPr>
          <w:delText xml:space="preserve">grade. Ignore invalid symbols in the statistics unless there are 5 or more invalid symbols. If there are 5 or more invalid symbols print out ?? for the player's score and INVALID for their </w:delText>
        </w:r>
      </w:del>
      <w:ins w:id="787" w:author="Shyamal Mitra" w:date="2012-02-04T16:03:00Z">
        <w:del w:id="788" w:author="Michael D. Scott" w:date="2012-02-05T14:53:00Z">
          <w:r w:rsidDel="000D1818">
            <w:rPr>
              <w:sz w:val="24"/>
              <w:szCs w:val="24"/>
            </w:rPr>
            <w:delText xml:space="preserve">her </w:delText>
          </w:r>
        </w:del>
      </w:ins>
      <w:del w:id="789" w:author="Michael D. Scott" w:date="2012-02-05T14:53:00Z">
        <w:r w:rsidDel="000D1818">
          <w:rPr>
            <w:sz w:val="24"/>
            <w:szCs w:val="24"/>
          </w:rPr>
          <w:delText>grade.</w:delText>
        </w:r>
      </w:del>
    </w:p>
    <w:p w:rsidR="003C5AFD" w:rsidRPr="00BA7DD1" w:rsidDel="000D1818" w:rsidRDefault="003C5AFD" w:rsidP="003C5AFD">
      <w:pPr>
        <w:rPr>
          <w:del w:id="790" w:author="Michael D. Scott" w:date="2012-02-05T14:53:00Z"/>
          <w:sz w:val="24"/>
          <w:szCs w:val="24"/>
        </w:rPr>
      </w:pPr>
    </w:p>
    <w:p w:rsidR="003C5AFD" w:rsidDel="000D1818" w:rsidRDefault="003C5AFD" w:rsidP="003C5AFD">
      <w:pPr>
        <w:rPr>
          <w:del w:id="791" w:author="Michael D. Scott" w:date="2012-02-05T14:53:00Z"/>
          <w:rFonts w:ascii="Arial-BoldMT" w:hAnsi="Arial-BoldMT" w:cs="Arial-BoldMT"/>
          <w:b/>
          <w:bCs/>
          <w:sz w:val="24"/>
          <w:szCs w:val="24"/>
        </w:rPr>
      </w:pPr>
      <w:del w:id="792" w:author="Michael D. Scott" w:date="2012-02-05T14:53:00Z">
        <w:r w:rsidRPr="00BA7DD1" w:rsidDel="000D1818">
          <w:rPr>
            <w:rFonts w:ascii="Arial-BoldMT" w:hAnsi="Arial-BoldMT" w:cs="Arial-BoldMT"/>
            <w:b/>
            <w:bCs/>
            <w:sz w:val="24"/>
            <w:szCs w:val="24"/>
          </w:rPr>
          <w:delText>Example Input File</w:delText>
        </w:r>
      </w:del>
    </w:p>
    <w:p w:rsidR="003C5AFD" w:rsidDel="000D1818" w:rsidRDefault="003C5AFD" w:rsidP="003C5AFD">
      <w:pPr>
        <w:rPr>
          <w:del w:id="793" w:author="Michael D. Scott" w:date="2012-02-05T14:53:00Z"/>
          <w:rFonts w:ascii="Courier New" w:hAnsi="Courier New" w:cs="Courier New"/>
          <w:bCs/>
          <w:sz w:val="24"/>
          <w:szCs w:val="24"/>
        </w:rPr>
      </w:pPr>
      <w:del w:id="794" w:author="Michael D. Scott" w:date="2012-02-05T14:53:00Z">
        <w:r w:rsidDel="000D1818">
          <w:rPr>
            <w:rFonts w:ascii="Courier New" w:hAnsi="Courier New" w:cs="Courier New"/>
            <w:bCs/>
            <w:sz w:val="24"/>
            <w:szCs w:val="24"/>
          </w:rPr>
          <w:delText>3</w:delText>
        </w:r>
        <w:r w:rsidDel="000D1818">
          <w:rPr>
            <w:rFonts w:ascii="Courier New" w:hAnsi="Courier New" w:cs="Courier New"/>
            <w:bCs/>
            <w:sz w:val="24"/>
            <w:szCs w:val="24"/>
          </w:rPr>
          <w:br/>
          <w:delText>12 3FG 3FG FG fg G Fg 3fg STL BlK AST FG 3FG TO to 3FG 3FG 3fg</w:delText>
        </w:r>
      </w:del>
    </w:p>
    <w:p w:rsidR="003C5AFD" w:rsidDel="000D1818" w:rsidRDefault="003C5AFD" w:rsidP="003C5AFD">
      <w:pPr>
        <w:rPr>
          <w:del w:id="795" w:author="Michael D. Scott" w:date="2012-02-05T14:53:00Z"/>
          <w:rFonts w:ascii="Courier New" w:hAnsi="Courier New" w:cs="Courier New"/>
          <w:bCs/>
          <w:sz w:val="24"/>
          <w:szCs w:val="24"/>
        </w:rPr>
      </w:pPr>
      <w:del w:id="796" w:author="Michael D. Scott" w:date="2012-02-05T14:53:00Z">
        <w:r w:rsidDel="000D1818">
          <w:rPr>
            <w:rFonts w:ascii="Courier New" w:hAnsi="Courier New" w:cs="Courier New"/>
            <w:bCs/>
            <w:sz w:val="24"/>
            <w:szCs w:val="24"/>
          </w:rPr>
          <w:delText>15</w:delText>
        </w:r>
        <w:r w:rsidDel="000D1818">
          <w:rPr>
            <w:rFonts w:ascii="Courier New" w:hAnsi="Courier New" w:cs="Courier New"/>
            <w:bCs/>
            <w:sz w:val="24"/>
            <w:szCs w:val="24"/>
          </w:rPr>
          <w:br/>
          <w:delText>37 3fg 3fg 3fg 3 3 3 3 3 BLK BLK TO TO TO TO to</w:delText>
        </w:r>
      </w:del>
    </w:p>
    <w:p w:rsidR="003C5AFD" w:rsidRPr="00BA7DD1" w:rsidDel="000D1818" w:rsidRDefault="003C5AFD" w:rsidP="003C5AFD">
      <w:pPr>
        <w:rPr>
          <w:del w:id="797" w:author="Michael D. Scott" w:date="2012-02-05T14:53:00Z"/>
          <w:rFonts w:ascii="Courier New" w:hAnsi="Courier New"/>
          <w:sz w:val="24"/>
          <w:szCs w:val="24"/>
        </w:rPr>
      </w:pPr>
    </w:p>
    <w:p w:rsidR="003C5AFD" w:rsidRPr="00BA7DD1" w:rsidDel="000D1818" w:rsidRDefault="003C5AFD" w:rsidP="003C5AFD">
      <w:pPr>
        <w:rPr>
          <w:del w:id="798" w:author="Michael D. Scott" w:date="2012-02-05T14:53:00Z"/>
          <w:rFonts w:ascii="Arial-BoldMT" w:hAnsi="Arial-BoldMT" w:cs="Arial-BoldMT"/>
          <w:b/>
          <w:bCs/>
          <w:sz w:val="24"/>
          <w:szCs w:val="24"/>
        </w:rPr>
      </w:pPr>
      <w:del w:id="799" w:author="Michael D. Scott" w:date="2012-02-05T14:53:00Z">
        <w:r w:rsidRPr="00BA7DD1" w:rsidDel="000D1818">
          <w:rPr>
            <w:rFonts w:ascii="Arial-BoldMT" w:hAnsi="Arial-BoldMT" w:cs="Arial-BoldMT"/>
            <w:b/>
            <w:bCs/>
            <w:sz w:val="24"/>
            <w:szCs w:val="24"/>
          </w:rPr>
          <w:delText>Example Output To Screen</w:delText>
        </w:r>
      </w:del>
    </w:p>
    <w:p w:rsidR="003C5AFD" w:rsidRPr="00A477AB" w:rsidDel="000D1818" w:rsidRDefault="003C5AFD" w:rsidP="003C5AFD">
      <w:pPr>
        <w:rPr>
          <w:del w:id="800" w:author="Michael D. Scott" w:date="2012-02-05T14:53:00Z"/>
          <w:rFonts w:ascii="Courier New" w:hAnsi="Courier New" w:cs="Courier New"/>
          <w:sz w:val="24"/>
          <w:szCs w:val="24"/>
        </w:rPr>
      </w:pPr>
      <w:del w:id="801" w:author="Michael D. Scott" w:date="2012-02-05T14:53:00Z">
        <w:r w:rsidRPr="00A477AB" w:rsidDel="000D1818">
          <w:rPr>
            <w:rFonts w:ascii="Courier New" w:hAnsi="Courier New" w:cs="Courier New"/>
            <w:sz w:val="24"/>
            <w:szCs w:val="24"/>
          </w:rPr>
          <w:delText>12 25 SOLID</w:delText>
        </w:r>
      </w:del>
    </w:p>
    <w:p w:rsidR="003C5AFD" w:rsidRPr="00A477AB" w:rsidDel="000D1818" w:rsidRDefault="003C5AFD" w:rsidP="003C5AFD">
      <w:pPr>
        <w:rPr>
          <w:del w:id="802" w:author="Michael D. Scott" w:date="2012-02-05T14:53:00Z"/>
          <w:rFonts w:ascii="Courier New" w:hAnsi="Courier New" w:cs="Courier New"/>
          <w:sz w:val="24"/>
          <w:szCs w:val="24"/>
        </w:rPr>
      </w:pPr>
      <w:del w:id="803" w:author="Michael D. Scott" w:date="2012-02-05T14:53:00Z">
        <w:r w:rsidRPr="00A477AB" w:rsidDel="000D1818">
          <w:rPr>
            <w:rFonts w:ascii="Courier New" w:hAnsi="Courier New" w:cs="Courier New"/>
            <w:sz w:val="24"/>
            <w:szCs w:val="24"/>
          </w:rPr>
          <w:delText>15 0 BENCHED</w:delText>
        </w:r>
      </w:del>
    </w:p>
    <w:p w:rsidR="003C5AFD" w:rsidRPr="00A477AB" w:rsidDel="000D1818" w:rsidRDefault="003C5AFD" w:rsidP="003C5AFD">
      <w:pPr>
        <w:rPr>
          <w:del w:id="804" w:author="Michael D. Scott" w:date="2012-02-05T14:53:00Z"/>
          <w:rFonts w:ascii="Courier New" w:hAnsi="Courier New" w:cs="Courier New"/>
          <w:sz w:val="24"/>
          <w:szCs w:val="24"/>
        </w:rPr>
      </w:pPr>
      <w:del w:id="805" w:author="Michael D. Scott" w:date="2012-02-05T14:53:00Z">
        <w:r w:rsidRPr="00A477AB" w:rsidDel="000D1818">
          <w:rPr>
            <w:rFonts w:ascii="Courier New" w:hAnsi="Courier New" w:cs="Courier New"/>
            <w:sz w:val="24"/>
            <w:szCs w:val="24"/>
          </w:rPr>
          <w:delText>37 ?? INVALID</w:delText>
        </w:r>
      </w:del>
    </w:p>
    <w:p w:rsidR="003C5AFD" w:rsidDel="000D1818" w:rsidRDefault="003C5AFD" w:rsidP="003C5AFD">
      <w:pPr>
        <w:rPr>
          <w:del w:id="806" w:author="Michael D. Scott" w:date="2012-02-05T14:53:00Z"/>
          <w:sz w:val="24"/>
          <w:szCs w:val="24"/>
        </w:rPr>
      </w:pPr>
    </w:p>
    <w:p w:rsidR="003C5AFD" w:rsidRDefault="003C5AFD" w:rsidP="003C5AFD">
      <w:pPr>
        <w:jc w:val="center"/>
        <w:rPr>
          <w:rFonts w:ascii="Arial" w:hAnsi="Arial"/>
          <w:b/>
          <w:sz w:val="32"/>
        </w:rPr>
      </w:pPr>
      <w:del w:id="807" w:author="Michael D. Scott" w:date="2012-02-05T14:53:00Z">
        <w:r w:rsidDel="000D1818">
          <w:rPr>
            <w:sz w:val="24"/>
            <w:szCs w:val="24"/>
          </w:rPr>
          <w:br w:type="page"/>
        </w:r>
      </w:del>
      <w:r>
        <w:rPr>
          <w:rFonts w:ascii="Arial" w:hAnsi="Arial"/>
          <w:b/>
          <w:sz w:val="32"/>
        </w:rPr>
        <w:t xml:space="preserve">5. </w:t>
      </w:r>
      <w:r>
        <w:rPr>
          <w:rFonts w:ascii="Arial-BoldMT" w:hAnsi="Arial-BoldMT" w:cs="Arial-BoldMT"/>
          <w:b/>
          <w:bCs/>
          <w:sz w:val="32"/>
          <w:szCs w:val="32"/>
        </w:rPr>
        <w:t xml:space="preserve">Line it </w:t>
      </w:r>
      <w:proofErr w:type="gramStart"/>
      <w:r>
        <w:rPr>
          <w:rFonts w:ascii="Arial-BoldMT" w:hAnsi="Arial-BoldMT" w:cs="Arial-BoldMT"/>
          <w:b/>
          <w:bCs/>
          <w:sz w:val="32"/>
          <w:szCs w:val="32"/>
        </w:rPr>
        <w:t>Up</w:t>
      </w:r>
      <w:proofErr w:type="gramEnd"/>
    </w:p>
    <w:p w:rsidR="000D1818" w:rsidRDefault="000D1818" w:rsidP="000D1818">
      <w:pPr>
        <w:rPr>
          <w:ins w:id="808" w:author="Michael D. Scott" w:date="2012-02-05T14:53:00Z"/>
          <w:rFonts w:ascii="Courier New" w:hAnsi="Courier New" w:cs="Courier New"/>
          <w:b/>
          <w:sz w:val="22"/>
          <w:szCs w:val="22"/>
        </w:rPr>
      </w:pPr>
      <w:ins w:id="809" w:author="Michael D. Scott" w:date="2012-02-05T14:53:00Z">
        <w:r>
          <w:rPr>
            <w:rFonts w:ascii="Courier New" w:hAnsi="Courier New" w:cs="Courier New"/>
            <w:b/>
            <w:sz w:val="22"/>
            <w:szCs w:val="22"/>
          </w:rPr>
          <w:t>JUDGES DATA FILE</w:t>
        </w:r>
      </w:ins>
    </w:p>
    <w:p w:rsidR="000D1818" w:rsidRPr="006D48DF" w:rsidRDefault="000D1818" w:rsidP="006D48DF">
      <w:pPr>
        <w:pStyle w:val="PlainText"/>
        <w:rPr>
          <w:ins w:id="810" w:author="Michael D. Scott" w:date="2012-02-05T14:55:00Z"/>
          <w:sz w:val="21"/>
          <w:szCs w:val="21"/>
        </w:rPr>
      </w:pPr>
      <w:ins w:id="811" w:author="Michael D. Scott" w:date="2012-02-05T14:55:00Z">
        <w:r w:rsidRPr="006D48DF">
          <w:rPr>
            <w:sz w:val="21"/>
            <w:szCs w:val="21"/>
          </w:rPr>
          <w:t>11</w:t>
        </w:r>
      </w:ins>
    </w:p>
    <w:p w:rsidR="000D1818" w:rsidRPr="006D48DF" w:rsidRDefault="000D1818" w:rsidP="006D48DF">
      <w:pPr>
        <w:pStyle w:val="PlainText"/>
        <w:rPr>
          <w:ins w:id="812" w:author="Michael D. Scott" w:date="2012-02-05T14:55:00Z"/>
          <w:sz w:val="21"/>
          <w:szCs w:val="21"/>
        </w:rPr>
      </w:pPr>
      <w:ins w:id="813" w:author="Michael D. Scott" w:date="2012-02-05T14:55:00Z">
        <w:r w:rsidRPr="006D48DF">
          <w:rPr>
            <w:sz w:val="21"/>
            <w:szCs w:val="21"/>
          </w:rPr>
          <w:t>4</w:t>
        </w:r>
      </w:ins>
    </w:p>
    <w:p w:rsidR="000D1818" w:rsidRPr="006D48DF" w:rsidRDefault="000D1818" w:rsidP="006D48DF">
      <w:pPr>
        <w:pStyle w:val="PlainText"/>
        <w:rPr>
          <w:ins w:id="814" w:author="Michael D. Scott" w:date="2012-02-05T14:55:00Z"/>
          <w:sz w:val="21"/>
          <w:szCs w:val="21"/>
        </w:rPr>
      </w:pPr>
      <w:proofErr w:type="gramStart"/>
      <w:ins w:id="815" w:author="Michael D. Scott" w:date="2012-02-05T14:55:00Z">
        <w:r w:rsidRPr="006D48DF">
          <w:rPr>
            <w:sz w:val="21"/>
            <w:szCs w:val="21"/>
          </w:rPr>
          <w:t>green-red</w:t>
        </w:r>
        <w:proofErr w:type="gramEnd"/>
        <w:r w:rsidRPr="006D48DF">
          <w:rPr>
            <w:sz w:val="21"/>
            <w:szCs w:val="21"/>
          </w:rPr>
          <w:t xml:space="preserve"> blue-green red-blue red-yellow</w:t>
        </w:r>
      </w:ins>
    </w:p>
    <w:p w:rsidR="000D1818" w:rsidRPr="006D48DF" w:rsidRDefault="000D1818" w:rsidP="006D48DF">
      <w:pPr>
        <w:pStyle w:val="PlainText"/>
        <w:rPr>
          <w:ins w:id="816" w:author="Michael D. Scott" w:date="2012-02-05T14:55:00Z"/>
          <w:sz w:val="21"/>
          <w:szCs w:val="21"/>
        </w:rPr>
      </w:pPr>
      <w:ins w:id="817" w:author="Michael D. Scott" w:date="2012-02-05T14:55:00Z">
        <w:r w:rsidRPr="006D48DF">
          <w:rPr>
            <w:sz w:val="21"/>
            <w:szCs w:val="21"/>
          </w:rPr>
          <w:t>1</w:t>
        </w:r>
      </w:ins>
    </w:p>
    <w:p w:rsidR="000D1818" w:rsidRPr="006D48DF" w:rsidRDefault="000D1818" w:rsidP="006D48DF">
      <w:pPr>
        <w:pStyle w:val="PlainText"/>
        <w:rPr>
          <w:ins w:id="818" w:author="Michael D. Scott" w:date="2012-02-05T14:55:00Z"/>
          <w:sz w:val="21"/>
          <w:szCs w:val="21"/>
        </w:rPr>
      </w:pPr>
      <w:proofErr w:type="gramStart"/>
      <w:ins w:id="819" w:author="Michael D. Scott" w:date="2012-02-05T14:55:00Z">
        <w:r w:rsidRPr="006D48DF">
          <w:rPr>
            <w:sz w:val="21"/>
            <w:szCs w:val="21"/>
          </w:rPr>
          <w:t>red-blue</w:t>
        </w:r>
        <w:proofErr w:type="gramEnd"/>
      </w:ins>
    </w:p>
    <w:p w:rsidR="000D1818" w:rsidRPr="006D48DF" w:rsidRDefault="000D1818" w:rsidP="006D48DF">
      <w:pPr>
        <w:pStyle w:val="PlainText"/>
        <w:rPr>
          <w:ins w:id="820" w:author="Michael D. Scott" w:date="2012-02-05T14:55:00Z"/>
          <w:sz w:val="21"/>
          <w:szCs w:val="21"/>
        </w:rPr>
      </w:pPr>
      <w:ins w:id="821" w:author="Michael D. Scott" w:date="2012-02-05T14:55:00Z">
        <w:r w:rsidRPr="006D48DF">
          <w:rPr>
            <w:sz w:val="21"/>
            <w:szCs w:val="21"/>
          </w:rPr>
          <w:t>3</w:t>
        </w:r>
      </w:ins>
    </w:p>
    <w:p w:rsidR="000D1818" w:rsidRPr="006D48DF" w:rsidRDefault="000D1818" w:rsidP="006D48DF">
      <w:pPr>
        <w:pStyle w:val="PlainText"/>
        <w:rPr>
          <w:ins w:id="822" w:author="Michael D. Scott" w:date="2012-02-05T14:55:00Z"/>
          <w:sz w:val="21"/>
          <w:szCs w:val="21"/>
        </w:rPr>
      </w:pPr>
      <w:proofErr w:type="gramStart"/>
      <w:ins w:id="823" w:author="Michael D. Scott" w:date="2012-02-05T14:55:00Z">
        <w:r w:rsidRPr="006D48DF">
          <w:rPr>
            <w:sz w:val="21"/>
            <w:szCs w:val="21"/>
          </w:rPr>
          <w:t>blue-green</w:t>
        </w:r>
        <w:proofErr w:type="gramEnd"/>
        <w:r w:rsidRPr="006D48DF">
          <w:rPr>
            <w:sz w:val="21"/>
            <w:szCs w:val="21"/>
          </w:rPr>
          <w:t xml:space="preserve"> red-blue blue-green</w:t>
        </w:r>
      </w:ins>
    </w:p>
    <w:p w:rsidR="000D1818" w:rsidRPr="006D48DF" w:rsidRDefault="000D1818" w:rsidP="006D48DF">
      <w:pPr>
        <w:pStyle w:val="PlainText"/>
        <w:rPr>
          <w:ins w:id="824" w:author="Michael D. Scott" w:date="2012-02-05T14:55:00Z"/>
          <w:sz w:val="21"/>
          <w:szCs w:val="21"/>
        </w:rPr>
      </w:pPr>
      <w:ins w:id="825" w:author="Michael D. Scott" w:date="2012-02-05T14:55:00Z">
        <w:r w:rsidRPr="006D48DF">
          <w:rPr>
            <w:sz w:val="21"/>
            <w:szCs w:val="21"/>
          </w:rPr>
          <w:t>10</w:t>
        </w:r>
      </w:ins>
    </w:p>
    <w:p w:rsidR="000D1818" w:rsidRPr="006D48DF" w:rsidRDefault="000D1818" w:rsidP="006D48DF">
      <w:pPr>
        <w:pStyle w:val="PlainText"/>
        <w:rPr>
          <w:ins w:id="826" w:author="Michael D. Scott" w:date="2012-02-05T14:55:00Z"/>
          <w:sz w:val="21"/>
          <w:szCs w:val="21"/>
        </w:rPr>
      </w:pPr>
      <w:proofErr w:type="gramStart"/>
      <w:ins w:id="827" w:author="Michael D. Scott" w:date="2012-02-05T14:55:00Z">
        <w:r w:rsidRPr="006D48DF">
          <w:rPr>
            <w:sz w:val="21"/>
            <w:szCs w:val="21"/>
          </w:rPr>
          <w:t>red-yellow</w:t>
        </w:r>
        <w:proofErr w:type="gramEnd"/>
        <w:r w:rsidRPr="006D48DF">
          <w:rPr>
            <w:sz w:val="21"/>
            <w:szCs w:val="21"/>
          </w:rPr>
          <w:t xml:space="preserve"> red-green blue-orange green-red blue-red red-blue green-purple orange-green purple-green yellow-blue</w:t>
        </w:r>
      </w:ins>
    </w:p>
    <w:p w:rsidR="000D1818" w:rsidRPr="006D48DF" w:rsidRDefault="000D1818" w:rsidP="006D48DF">
      <w:pPr>
        <w:pStyle w:val="PlainText"/>
        <w:rPr>
          <w:ins w:id="828" w:author="Michael D. Scott" w:date="2012-02-05T14:55:00Z"/>
          <w:sz w:val="21"/>
          <w:szCs w:val="21"/>
        </w:rPr>
      </w:pPr>
      <w:ins w:id="829" w:author="Michael D. Scott" w:date="2012-02-05T14:55:00Z">
        <w:r w:rsidRPr="006D48DF">
          <w:rPr>
            <w:sz w:val="21"/>
            <w:szCs w:val="21"/>
          </w:rPr>
          <w:t>8</w:t>
        </w:r>
      </w:ins>
    </w:p>
    <w:p w:rsidR="000D1818" w:rsidRPr="006D48DF" w:rsidRDefault="000D1818" w:rsidP="006D48DF">
      <w:pPr>
        <w:pStyle w:val="PlainText"/>
        <w:rPr>
          <w:ins w:id="830" w:author="Michael D. Scott" w:date="2012-02-05T14:55:00Z"/>
          <w:sz w:val="21"/>
          <w:szCs w:val="21"/>
        </w:rPr>
      </w:pPr>
      <w:proofErr w:type="gramStart"/>
      <w:ins w:id="831" w:author="Michael D. Scott" w:date="2012-02-05T14:55:00Z">
        <w:r w:rsidRPr="006D48DF">
          <w:rPr>
            <w:sz w:val="21"/>
            <w:szCs w:val="21"/>
          </w:rPr>
          <w:t>red-yellow</w:t>
        </w:r>
        <w:proofErr w:type="gramEnd"/>
        <w:r w:rsidRPr="006D48DF">
          <w:rPr>
            <w:sz w:val="21"/>
            <w:szCs w:val="21"/>
          </w:rPr>
          <w:t xml:space="preserve"> red-green green-yellow orange-orange blue-red red-blue </w:t>
        </w:r>
        <w:proofErr w:type="spellStart"/>
        <w:r w:rsidRPr="006D48DF">
          <w:rPr>
            <w:sz w:val="21"/>
            <w:szCs w:val="21"/>
          </w:rPr>
          <w:t>red-blue</w:t>
        </w:r>
        <w:proofErr w:type="spellEnd"/>
        <w:r w:rsidRPr="006D48DF">
          <w:rPr>
            <w:sz w:val="21"/>
            <w:szCs w:val="21"/>
          </w:rPr>
          <w:t xml:space="preserve"> green-yellow</w:t>
        </w:r>
      </w:ins>
    </w:p>
    <w:p w:rsidR="000D1818" w:rsidRPr="006D48DF" w:rsidRDefault="000D1818" w:rsidP="006D48DF">
      <w:pPr>
        <w:pStyle w:val="PlainText"/>
        <w:rPr>
          <w:ins w:id="832" w:author="Michael D. Scott" w:date="2012-02-05T14:55:00Z"/>
          <w:sz w:val="21"/>
          <w:szCs w:val="21"/>
        </w:rPr>
      </w:pPr>
      <w:ins w:id="833" w:author="Michael D. Scott" w:date="2012-02-05T14:55:00Z">
        <w:r w:rsidRPr="006D48DF">
          <w:rPr>
            <w:sz w:val="21"/>
            <w:szCs w:val="21"/>
          </w:rPr>
          <w:t>20</w:t>
        </w:r>
      </w:ins>
    </w:p>
    <w:p w:rsidR="000D1818" w:rsidRPr="006D48DF" w:rsidRDefault="000D1818" w:rsidP="006D48DF">
      <w:pPr>
        <w:pStyle w:val="PlainText"/>
        <w:rPr>
          <w:ins w:id="834" w:author="Michael D. Scott" w:date="2012-02-05T14:55:00Z"/>
          <w:sz w:val="21"/>
          <w:szCs w:val="21"/>
        </w:rPr>
      </w:pPr>
      <w:proofErr w:type="gramStart"/>
      <w:ins w:id="835" w:author="Michael D. Scott" w:date="2012-02-05T14:55:00Z">
        <w:r w:rsidRPr="006D48DF">
          <w:rPr>
            <w:sz w:val="21"/>
            <w:szCs w:val="21"/>
          </w:rPr>
          <w:t>black-aqua</w:t>
        </w:r>
        <w:proofErr w:type="gramEnd"/>
        <w:r w:rsidRPr="006D48DF">
          <w:rPr>
            <w:sz w:val="21"/>
            <w:szCs w:val="21"/>
          </w:rPr>
          <w:t xml:space="preserve"> yellow-gray purple-black </w:t>
        </w:r>
        <w:proofErr w:type="spellStart"/>
        <w:r w:rsidRPr="006D48DF">
          <w:rPr>
            <w:sz w:val="21"/>
            <w:szCs w:val="21"/>
          </w:rPr>
          <w:t>biege</w:t>
        </w:r>
        <w:proofErr w:type="spellEnd"/>
        <w:r w:rsidRPr="006D48DF">
          <w:rPr>
            <w:sz w:val="21"/>
            <w:szCs w:val="21"/>
          </w:rPr>
          <w:t xml:space="preserve">-yellow green-gray black-green aqua-purple black-yellow yellow-black orange-cyan red-black </w:t>
        </w:r>
        <w:proofErr w:type="spellStart"/>
        <w:r w:rsidRPr="006D48DF">
          <w:rPr>
            <w:sz w:val="21"/>
            <w:szCs w:val="21"/>
          </w:rPr>
          <w:t>biege</w:t>
        </w:r>
        <w:proofErr w:type="spellEnd"/>
        <w:r w:rsidRPr="006D48DF">
          <w:rPr>
            <w:sz w:val="21"/>
            <w:szCs w:val="21"/>
          </w:rPr>
          <w:t>-yellow green-green gray-</w:t>
        </w:r>
        <w:proofErr w:type="spellStart"/>
        <w:r w:rsidRPr="006D48DF">
          <w:rPr>
            <w:sz w:val="21"/>
            <w:szCs w:val="21"/>
          </w:rPr>
          <w:t>biege</w:t>
        </w:r>
        <w:proofErr w:type="spellEnd"/>
        <w:r w:rsidRPr="006D48DF">
          <w:rPr>
            <w:sz w:val="21"/>
            <w:szCs w:val="21"/>
          </w:rPr>
          <w:t xml:space="preserve"> gray-gray gray-orange yellow-</w:t>
        </w:r>
        <w:proofErr w:type="spellStart"/>
        <w:r w:rsidRPr="006D48DF">
          <w:rPr>
            <w:sz w:val="21"/>
            <w:szCs w:val="21"/>
          </w:rPr>
          <w:t>biege</w:t>
        </w:r>
        <w:proofErr w:type="spellEnd"/>
        <w:r w:rsidRPr="006D48DF">
          <w:rPr>
            <w:sz w:val="21"/>
            <w:szCs w:val="21"/>
          </w:rPr>
          <w:t xml:space="preserve"> yellow-black black-red gray-yellow</w:t>
        </w:r>
      </w:ins>
    </w:p>
    <w:p w:rsidR="000D1818" w:rsidRPr="006D48DF" w:rsidRDefault="000D1818" w:rsidP="006D48DF">
      <w:pPr>
        <w:pStyle w:val="PlainText"/>
        <w:rPr>
          <w:ins w:id="836" w:author="Michael D. Scott" w:date="2012-02-05T14:55:00Z"/>
          <w:sz w:val="21"/>
          <w:szCs w:val="21"/>
        </w:rPr>
      </w:pPr>
      <w:ins w:id="837" w:author="Michael D. Scott" w:date="2012-02-05T14:55:00Z">
        <w:r w:rsidRPr="006D48DF">
          <w:rPr>
            <w:sz w:val="21"/>
            <w:szCs w:val="21"/>
          </w:rPr>
          <w:t>30</w:t>
        </w:r>
      </w:ins>
    </w:p>
    <w:p w:rsidR="000D1818" w:rsidRPr="006D48DF" w:rsidRDefault="000D1818" w:rsidP="006D48DF">
      <w:pPr>
        <w:pStyle w:val="PlainText"/>
        <w:rPr>
          <w:ins w:id="838" w:author="Michael D. Scott" w:date="2012-02-05T14:55:00Z"/>
          <w:sz w:val="21"/>
          <w:szCs w:val="21"/>
        </w:rPr>
      </w:pPr>
      <w:proofErr w:type="gramStart"/>
      <w:ins w:id="839" w:author="Michael D. Scott" w:date="2012-02-05T14:55:00Z">
        <w:r w:rsidRPr="006D48DF">
          <w:rPr>
            <w:sz w:val="21"/>
            <w:szCs w:val="21"/>
          </w:rPr>
          <w:t>orange-black</w:t>
        </w:r>
        <w:proofErr w:type="gramEnd"/>
        <w:r w:rsidRPr="006D48DF">
          <w:rPr>
            <w:sz w:val="21"/>
            <w:szCs w:val="21"/>
          </w:rPr>
          <w:t xml:space="preserve"> white-green </w:t>
        </w:r>
        <w:proofErr w:type="spellStart"/>
        <w:r w:rsidRPr="006D48DF">
          <w:rPr>
            <w:sz w:val="21"/>
            <w:szCs w:val="21"/>
          </w:rPr>
          <w:t>biege</w:t>
        </w:r>
        <w:proofErr w:type="spellEnd"/>
        <w:r w:rsidRPr="006D48DF">
          <w:rPr>
            <w:sz w:val="21"/>
            <w:szCs w:val="21"/>
          </w:rPr>
          <w:t>-navy aqua-navy red-</w:t>
        </w:r>
        <w:proofErr w:type="spellStart"/>
        <w:r w:rsidRPr="006D48DF">
          <w:rPr>
            <w:sz w:val="21"/>
            <w:szCs w:val="21"/>
          </w:rPr>
          <w:t>biege</w:t>
        </w:r>
        <w:proofErr w:type="spellEnd"/>
        <w:r w:rsidRPr="006D48DF">
          <w:rPr>
            <w:sz w:val="21"/>
            <w:szCs w:val="21"/>
          </w:rPr>
          <w:t xml:space="preserve"> yellow-white green-aqua cyan-aqua purple-red aqua-purple purple-red yellow-purple navy-cyan purple-navy red-aqua red-navy green-blue aqua-black white-green navy-red black-yellow navy-purple navy-yellow blue-yellow </w:t>
        </w:r>
        <w:proofErr w:type="spellStart"/>
        <w:r w:rsidRPr="006D48DF">
          <w:rPr>
            <w:sz w:val="21"/>
            <w:szCs w:val="21"/>
          </w:rPr>
          <w:t>biege</w:t>
        </w:r>
        <w:proofErr w:type="spellEnd"/>
        <w:r w:rsidRPr="006D48DF">
          <w:rPr>
            <w:sz w:val="21"/>
            <w:szCs w:val="21"/>
          </w:rPr>
          <w:t>-orange black-gray purple-white green-red gray-purple red-</w:t>
        </w:r>
        <w:proofErr w:type="spellStart"/>
        <w:r w:rsidRPr="006D48DF">
          <w:rPr>
            <w:sz w:val="21"/>
            <w:szCs w:val="21"/>
          </w:rPr>
          <w:t>biege</w:t>
        </w:r>
        <w:proofErr w:type="spellEnd"/>
      </w:ins>
    </w:p>
    <w:p w:rsidR="000D1818" w:rsidRPr="006D48DF" w:rsidRDefault="000D1818" w:rsidP="006D48DF">
      <w:pPr>
        <w:pStyle w:val="PlainText"/>
        <w:rPr>
          <w:ins w:id="840" w:author="Michael D. Scott" w:date="2012-02-05T14:55:00Z"/>
          <w:sz w:val="21"/>
          <w:szCs w:val="21"/>
        </w:rPr>
      </w:pPr>
      <w:ins w:id="841" w:author="Michael D. Scott" w:date="2012-02-05T14:55:00Z">
        <w:r w:rsidRPr="006D48DF">
          <w:rPr>
            <w:sz w:val="21"/>
            <w:szCs w:val="21"/>
          </w:rPr>
          <w:t>20</w:t>
        </w:r>
      </w:ins>
    </w:p>
    <w:p w:rsidR="000D1818" w:rsidRPr="006D48DF" w:rsidRDefault="000D1818" w:rsidP="006D48DF">
      <w:pPr>
        <w:pStyle w:val="PlainText"/>
        <w:rPr>
          <w:ins w:id="842" w:author="Michael D. Scott" w:date="2012-02-05T14:55:00Z"/>
          <w:sz w:val="21"/>
          <w:szCs w:val="21"/>
        </w:rPr>
      </w:pPr>
      <w:proofErr w:type="gramStart"/>
      <w:ins w:id="843" w:author="Michael D. Scott" w:date="2012-02-05T14:55:00Z">
        <w:r w:rsidRPr="006D48DF">
          <w:rPr>
            <w:sz w:val="21"/>
            <w:szCs w:val="21"/>
          </w:rPr>
          <w:t>yellow-black</w:t>
        </w:r>
        <w:proofErr w:type="gramEnd"/>
        <w:r w:rsidRPr="006D48DF">
          <w:rPr>
            <w:sz w:val="21"/>
            <w:szCs w:val="21"/>
          </w:rPr>
          <w:t xml:space="preserve"> red-green yellow-aqua purple-black navy-aqua </w:t>
        </w:r>
        <w:proofErr w:type="spellStart"/>
        <w:r w:rsidRPr="006D48DF">
          <w:rPr>
            <w:sz w:val="21"/>
            <w:szCs w:val="21"/>
          </w:rPr>
          <w:t>biege</w:t>
        </w:r>
        <w:proofErr w:type="spellEnd"/>
        <w:r w:rsidRPr="006D48DF">
          <w:rPr>
            <w:sz w:val="21"/>
            <w:szCs w:val="21"/>
          </w:rPr>
          <w:t>-green gray-aqua gray-black cyan-green white-gray blue-</w:t>
        </w:r>
        <w:proofErr w:type="spellStart"/>
        <w:r w:rsidRPr="006D48DF">
          <w:rPr>
            <w:sz w:val="21"/>
            <w:szCs w:val="21"/>
          </w:rPr>
          <w:t>biege</w:t>
        </w:r>
        <w:proofErr w:type="spellEnd"/>
        <w:r w:rsidRPr="006D48DF">
          <w:rPr>
            <w:sz w:val="21"/>
            <w:szCs w:val="21"/>
          </w:rPr>
          <w:t xml:space="preserve"> </w:t>
        </w:r>
        <w:proofErr w:type="spellStart"/>
        <w:r w:rsidRPr="006D48DF">
          <w:rPr>
            <w:sz w:val="21"/>
            <w:szCs w:val="21"/>
          </w:rPr>
          <w:t>biege</w:t>
        </w:r>
        <w:proofErr w:type="spellEnd"/>
        <w:r w:rsidRPr="006D48DF">
          <w:rPr>
            <w:sz w:val="21"/>
            <w:szCs w:val="21"/>
          </w:rPr>
          <w:t>-aqua blue-blue green-purple aqua-white yellow-aqua navy-gray aqua-blue aqua-gray orange-navy</w:t>
        </w:r>
      </w:ins>
    </w:p>
    <w:p w:rsidR="000D1818" w:rsidRPr="006D48DF" w:rsidRDefault="000D1818" w:rsidP="006D48DF">
      <w:pPr>
        <w:pStyle w:val="PlainText"/>
        <w:rPr>
          <w:ins w:id="844" w:author="Michael D. Scott" w:date="2012-02-05T14:55:00Z"/>
          <w:sz w:val="21"/>
          <w:szCs w:val="21"/>
        </w:rPr>
      </w:pPr>
      <w:ins w:id="845" w:author="Michael D. Scott" w:date="2012-02-05T14:55:00Z">
        <w:r w:rsidRPr="006D48DF">
          <w:rPr>
            <w:sz w:val="21"/>
            <w:szCs w:val="21"/>
          </w:rPr>
          <w:t>10</w:t>
        </w:r>
      </w:ins>
    </w:p>
    <w:p w:rsidR="000D1818" w:rsidRPr="006D48DF" w:rsidRDefault="000D1818" w:rsidP="006D48DF">
      <w:pPr>
        <w:pStyle w:val="PlainText"/>
        <w:rPr>
          <w:ins w:id="846" w:author="Michael D. Scott" w:date="2012-02-05T14:55:00Z"/>
          <w:sz w:val="21"/>
          <w:szCs w:val="21"/>
        </w:rPr>
      </w:pPr>
      <w:proofErr w:type="gramStart"/>
      <w:ins w:id="847" w:author="Michael D. Scott" w:date="2012-02-05T14:55:00Z">
        <w:r w:rsidRPr="006D48DF">
          <w:rPr>
            <w:sz w:val="21"/>
            <w:szCs w:val="21"/>
          </w:rPr>
          <w:t>red-red</w:t>
        </w:r>
        <w:proofErr w:type="gramEnd"/>
        <w:r w:rsidRPr="006D48DF">
          <w:rPr>
            <w:sz w:val="21"/>
            <w:szCs w:val="21"/>
          </w:rPr>
          <w:t xml:space="preserve"> </w:t>
        </w:r>
        <w:proofErr w:type="spellStart"/>
        <w:r w:rsidRPr="006D48DF">
          <w:rPr>
            <w:sz w:val="21"/>
            <w:szCs w:val="21"/>
          </w:rPr>
          <w:t>red-red</w:t>
        </w:r>
        <w:proofErr w:type="spellEnd"/>
        <w:r w:rsidRPr="006D48DF">
          <w:rPr>
            <w:sz w:val="21"/>
            <w:szCs w:val="21"/>
          </w:rPr>
          <w:t xml:space="preserve"> </w:t>
        </w:r>
        <w:proofErr w:type="spellStart"/>
        <w:r w:rsidRPr="006D48DF">
          <w:rPr>
            <w:sz w:val="21"/>
            <w:szCs w:val="21"/>
          </w:rPr>
          <w:t>red-red</w:t>
        </w:r>
        <w:proofErr w:type="spellEnd"/>
        <w:r w:rsidRPr="006D48DF">
          <w:rPr>
            <w:sz w:val="21"/>
            <w:szCs w:val="21"/>
          </w:rPr>
          <w:t xml:space="preserve"> </w:t>
        </w:r>
        <w:proofErr w:type="spellStart"/>
        <w:r w:rsidRPr="006D48DF">
          <w:rPr>
            <w:sz w:val="21"/>
            <w:szCs w:val="21"/>
          </w:rPr>
          <w:t>red-red</w:t>
        </w:r>
        <w:proofErr w:type="spellEnd"/>
        <w:r w:rsidRPr="006D48DF">
          <w:rPr>
            <w:sz w:val="21"/>
            <w:szCs w:val="21"/>
          </w:rPr>
          <w:t xml:space="preserve"> </w:t>
        </w:r>
        <w:proofErr w:type="spellStart"/>
        <w:r w:rsidRPr="006D48DF">
          <w:rPr>
            <w:sz w:val="21"/>
            <w:szCs w:val="21"/>
          </w:rPr>
          <w:t>red-red</w:t>
        </w:r>
        <w:proofErr w:type="spellEnd"/>
        <w:r w:rsidRPr="006D48DF">
          <w:rPr>
            <w:sz w:val="21"/>
            <w:szCs w:val="21"/>
          </w:rPr>
          <w:t xml:space="preserve"> </w:t>
        </w:r>
        <w:proofErr w:type="spellStart"/>
        <w:r w:rsidRPr="006D48DF">
          <w:rPr>
            <w:sz w:val="21"/>
            <w:szCs w:val="21"/>
          </w:rPr>
          <w:t>red-red</w:t>
        </w:r>
        <w:proofErr w:type="spellEnd"/>
        <w:r w:rsidRPr="006D48DF">
          <w:rPr>
            <w:sz w:val="21"/>
            <w:szCs w:val="21"/>
          </w:rPr>
          <w:t xml:space="preserve"> </w:t>
        </w:r>
        <w:proofErr w:type="spellStart"/>
        <w:r w:rsidRPr="006D48DF">
          <w:rPr>
            <w:sz w:val="21"/>
            <w:szCs w:val="21"/>
          </w:rPr>
          <w:t>red-red</w:t>
        </w:r>
        <w:proofErr w:type="spellEnd"/>
        <w:r w:rsidRPr="006D48DF">
          <w:rPr>
            <w:sz w:val="21"/>
            <w:szCs w:val="21"/>
          </w:rPr>
          <w:t xml:space="preserve"> </w:t>
        </w:r>
        <w:proofErr w:type="spellStart"/>
        <w:r w:rsidRPr="006D48DF">
          <w:rPr>
            <w:sz w:val="21"/>
            <w:szCs w:val="21"/>
          </w:rPr>
          <w:t>red-red</w:t>
        </w:r>
        <w:proofErr w:type="spellEnd"/>
        <w:r w:rsidRPr="006D48DF">
          <w:rPr>
            <w:sz w:val="21"/>
            <w:szCs w:val="21"/>
          </w:rPr>
          <w:t xml:space="preserve"> </w:t>
        </w:r>
        <w:proofErr w:type="spellStart"/>
        <w:r w:rsidRPr="006D48DF">
          <w:rPr>
            <w:sz w:val="21"/>
            <w:szCs w:val="21"/>
          </w:rPr>
          <w:t>red-red</w:t>
        </w:r>
        <w:proofErr w:type="spellEnd"/>
        <w:r w:rsidRPr="006D48DF">
          <w:rPr>
            <w:sz w:val="21"/>
            <w:szCs w:val="21"/>
          </w:rPr>
          <w:t xml:space="preserve"> </w:t>
        </w:r>
        <w:proofErr w:type="spellStart"/>
        <w:r w:rsidRPr="006D48DF">
          <w:rPr>
            <w:sz w:val="21"/>
            <w:szCs w:val="21"/>
          </w:rPr>
          <w:t>red-red</w:t>
        </w:r>
        <w:proofErr w:type="spellEnd"/>
      </w:ins>
    </w:p>
    <w:p w:rsidR="000D1818" w:rsidRPr="006D48DF" w:rsidRDefault="000D1818" w:rsidP="006D48DF">
      <w:pPr>
        <w:pStyle w:val="PlainText"/>
        <w:rPr>
          <w:ins w:id="848" w:author="Michael D. Scott" w:date="2012-02-05T14:55:00Z"/>
          <w:sz w:val="21"/>
          <w:szCs w:val="21"/>
        </w:rPr>
      </w:pPr>
      <w:ins w:id="849" w:author="Michael D. Scott" w:date="2012-02-05T14:55:00Z">
        <w:r w:rsidRPr="006D48DF">
          <w:rPr>
            <w:sz w:val="21"/>
            <w:szCs w:val="21"/>
          </w:rPr>
          <w:t>10</w:t>
        </w:r>
      </w:ins>
    </w:p>
    <w:p w:rsidR="000D1818" w:rsidRPr="006D48DF" w:rsidRDefault="000D1818" w:rsidP="006D48DF">
      <w:pPr>
        <w:pStyle w:val="PlainText"/>
        <w:rPr>
          <w:ins w:id="850" w:author="Michael D. Scott" w:date="2012-02-05T14:55:00Z"/>
          <w:sz w:val="21"/>
          <w:szCs w:val="21"/>
        </w:rPr>
      </w:pPr>
      <w:proofErr w:type="gramStart"/>
      <w:ins w:id="851" w:author="Michael D. Scott" w:date="2012-02-05T14:55:00Z">
        <w:r w:rsidRPr="006D48DF">
          <w:rPr>
            <w:sz w:val="21"/>
            <w:szCs w:val="21"/>
          </w:rPr>
          <w:t>aqua-cyan</w:t>
        </w:r>
        <w:proofErr w:type="gramEnd"/>
        <w:r w:rsidRPr="006D48DF">
          <w:rPr>
            <w:sz w:val="21"/>
            <w:szCs w:val="21"/>
          </w:rPr>
          <w:t xml:space="preserve"> red-purple red-cyan blue-red navy-cyan black-gray red-</w:t>
        </w:r>
        <w:proofErr w:type="spellStart"/>
        <w:r w:rsidRPr="006D48DF">
          <w:rPr>
            <w:sz w:val="21"/>
            <w:szCs w:val="21"/>
          </w:rPr>
          <w:t>biege</w:t>
        </w:r>
        <w:proofErr w:type="spellEnd"/>
        <w:r w:rsidRPr="006D48DF">
          <w:rPr>
            <w:sz w:val="21"/>
            <w:szCs w:val="21"/>
          </w:rPr>
          <w:t xml:space="preserve"> orange-purple yellow-orange cyan-blue</w:t>
        </w:r>
      </w:ins>
    </w:p>
    <w:p w:rsidR="000D1818" w:rsidRPr="006D48DF" w:rsidRDefault="000D1818" w:rsidP="006D48DF">
      <w:pPr>
        <w:pStyle w:val="PlainText"/>
        <w:rPr>
          <w:ins w:id="852" w:author="Michael D. Scott" w:date="2012-02-05T14:55:00Z"/>
          <w:sz w:val="21"/>
          <w:szCs w:val="21"/>
        </w:rPr>
      </w:pPr>
      <w:ins w:id="853" w:author="Michael D. Scott" w:date="2012-02-05T14:55:00Z">
        <w:r w:rsidRPr="006D48DF">
          <w:rPr>
            <w:sz w:val="21"/>
            <w:szCs w:val="21"/>
          </w:rPr>
          <w:t>30</w:t>
        </w:r>
      </w:ins>
    </w:p>
    <w:p w:rsidR="000D1818" w:rsidRPr="006D48DF" w:rsidRDefault="000D1818" w:rsidP="006D48DF">
      <w:pPr>
        <w:pStyle w:val="PlainText"/>
        <w:rPr>
          <w:ins w:id="854" w:author="Michael D. Scott" w:date="2012-02-05T14:55:00Z"/>
          <w:sz w:val="21"/>
          <w:szCs w:val="21"/>
        </w:rPr>
      </w:pPr>
      <w:proofErr w:type="gramStart"/>
      <w:ins w:id="855" w:author="Michael D. Scott" w:date="2012-02-05T14:55:00Z">
        <w:r w:rsidRPr="006D48DF">
          <w:rPr>
            <w:sz w:val="21"/>
            <w:szCs w:val="21"/>
          </w:rPr>
          <w:t>purple-green</w:t>
        </w:r>
        <w:proofErr w:type="gramEnd"/>
        <w:r w:rsidRPr="006D48DF">
          <w:rPr>
            <w:sz w:val="21"/>
            <w:szCs w:val="21"/>
          </w:rPr>
          <w:t xml:space="preserve"> orange-</w:t>
        </w:r>
        <w:proofErr w:type="spellStart"/>
        <w:r w:rsidRPr="006D48DF">
          <w:rPr>
            <w:sz w:val="21"/>
            <w:szCs w:val="21"/>
          </w:rPr>
          <w:t>biege</w:t>
        </w:r>
        <w:proofErr w:type="spellEnd"/>
        <w:r w:rsidRPr="006D48DF">
          <w:rPr>
            <w:sz w:val="21"/>
            <w:szCs w:val="21"/>
          </w:rPr>
          <w:t xml:space="preserve"> black-black orange-aqua yellow-yellow aqua-navy purple-gray navy-yellow purple-yellow red-</w:t>
        </w:r>
        <w:proofErr w:type="spellStart"/>
        <w:r w:rsidRPr="006D48DF">
          <w:rPr>
            <w:sz w:val="21"/>
            <w:szCs w:val="21"/>
          </w:rPr>
          <w:t>biege</w:t>
        </w:r>
        <w:proofErr w:type="spellEnd"/>
        <w:r w:rsidRPr="006D48DF">
          <w:rPr>
            <w:sz w:val="21"/>
            <w:szCs w:val="21"/>
          </w:rPr>
          <w:t xml:space="preserve"> cyan-purple yellow-black black-black gray-red orange-navy purple-white black-green green-blue navy-gray black-white orange-yellow red-red white-yellow navy-red red-navy </w:t>
        </w:r>
        <w:proofErr w:type="spellStart"/>
        <w:r w:rsidRPr="006D48DF">
          <w:rPr>
            <w:sz w:val="21"/>
            <w:szCs w:val="21"/>
          </w:rPr>
          <w:t>biege</w:t>
        </w:r>
        <w:proofErr w:type="spellEnd"/>
        <w:r w:rsidRPr="006D48DF">
          <w:rPr>
            <w:sz w:val="21"/>
            <w:szCs w:val="21"/>
          </w:rPr>
          <w:t>-yellow red-red green-blue orange-white black-navy</w:t>
        </w:r>
      </w:ins>
    </w:p>
    <w:p w:rsidR="000D1818" w:rsidRDefault="000D1818" w:rsidP="000D1818">
      <w:pPr>
        <w:rPr>
          <w:ins w:id="856" w:author="Michael D. Scott" w:date="2012-02-05T14:53:00Z"/>
          <w:rFonts w:ascii="Courier New" w:hAnsi="Courier New" w:cs="Courier New"/>
          <w:b/>
          <w:sz w:val="22"/>
          <w:szCs w:val="22"/>
        </w:rPr>
      </w:pPr>
    </w:p>
    <w:p w:rsidR="000D1818" w:rsidRDefault="000D1818" w:rsidP="000D1818">
      <w:pPr>
        <w:rPr>
          <w:ins w:id="857" w:author="Michael D. Scott" w:date="2012-02-05T14:57:00Z"/>
          <w:rFonts w:ascii="Courier New" w:hAnsi="Courier New" w:cs="Courier New"/>
          <w:b/>
          <w:sz w:val="22"/>
          <w:szCs w:val="22"/>
        </w:rPr>
      </w:pPr>
      <w:ins w:id="858" w:author="Michael D. Scott" w:date="2012-02-05T14:53:00Z">
        <w:r>
          <w:rPr>
            <w:rFonts w:ascii="Courier New" w:hAnsi="Courier New" w:cs="Courier New"/>
            <w:b/>
            <w:sz w:val="22"/>
            <w:szCs w:val="22"/>
          </w:rPr>
          <w:t>JUDGES OUTPUT</w:t>
        </w:r>
      </w:ins>
    </w:p>
    <w:p w:rsidR="000D1818" w:rsidRPr="000D1818" w:rsidRDefault="000D1818" w:rsidP="00E11F23">
      <w:pPr>
        <w:pStyle w:val="PlainText"/>
        <w:rPr>
          <w:ins w:id="859" w:author="Michael D. Scott" w:date="2012-02-05T14:58:00Z"/>
          <w:sz w:val="19"/>
          <w:szCs w:val="19"/>
          <w:rPrChange w:id="860" w:author="Michael D. Scott" w:date="2012-02-05T14:58:00Z">
            <w:rPr>
              <w:ins w:id="861" w:author="Michael D. Scott" w:date="2012-02-05T14:58:00Z"/>
              <w:sz w:val="21"/>
              <w:szCs w:val="21"/>
            </w:rPr>
          </w:rPrChange>
        </w:rPr>
      </w:pPr>
      <w:ins w:id="862" w:author="Michael D. Scott" w:date="2012-02-05T14:58:00Z">
        <w:r w:rsidRPr="000D1818">
          <w:rPr>
            <w:sz w:val="19"/>
            <w:szCs w:val="19"/>
            <w:rPrChange w:id="863" w:author="Michael D. Scott" w:date="2012-02-05T14:58:00Z">
              <w:rPr>
                <w:sz w:val="21"/>
                <w:szCs w:val="21"/>
              </w:rPr>
            </w:rPrChange>
          </w:rPr>
          <w:t>4</w:t>
        </w:r>
      </w:ins>
    </w:p>
    <w:p w:rsidR="000D1818" w:rsidRPr="000D1818" w:rsidRDefault="000D1818" w:rsidP="00E11F23">
      <w:pPr>
        <w:pStyle w:val="PlainText"/>
        <w:rPr>
          <w:ins w:id="864" w:author="Michael D. Scott" w:date="2012-02-05T14:58:00Z"/>
          <w:sz w:val="19"/>
          <w:szCs w:val="19"/>
          <w:rPrChange w:id="865" w:author="Michael D. Scott" w:date="2012-02-05T14:58:00Z">
            <w:rPr>
              <w:ins w:id="866" w:author="Michael D. Scott" w:date="2012-02-05T14:58:00Z"/>
              <w:sz w:val="21"/>
              <w:szCs w:val="21"/>
            </w:rPr>
          </w:rPrChange>
        </w:rPr>
      </w:pPr>
      <w:ins w:id="867" w:author="Michael D. Scott" w:date="2012-02-05T14:58:00Z">
        <w:r w:rsidRPr="000D1818">
          <w:rPr>
            <w:sz w:val="19"/>
            <w:szCs w:val="19"/>
            <w:rPrChange w:id="868" w:author="Michael D. Scott" w:date="2012-02-05T14:58:00Z">
              <w:rPr>
                <w:sz w:val="21"/>
                <w:szCs w:val="21"/>
              </w:rPr>
            </w:rPrChange>
          </w:rPr>
          <w:t>1</w:t>
        </w:r>
      </w:ins>
    </w:p>
    <w:p w:rsidR="000D1818" w:rsidRPr="000D1818" w:rsidRDefault="000D1818" w:rsidP="00E11F23">
      <w:pPr>
        <w:pStyle w:val="PlainText"/>
        <w:rPr>
          <w:ins w:id="869" w:author="Michael D. Scott" w:date="2012-02-05T14:58:00Z"/>
          <w:sz w:val="19"/>
          <w:szCs w:val="19"/>
          <w:rPrChange w:id="870" w:author="Michael D. Scott" w:date="2012-02-05T14:58:00Z">
            <w:rPr>
              <w:ins w:id="871" w:author="Michael D. Scott" w:date="2012-02-05T14:58:00Z"/>
              <w:sz w:val="21"/>
              <w:szCs w:val="21"/>
            </w:rPr>
          </w:rPrChange>
        </w:rPr>
      </w:pPr>
      <w:ins w:id="872" w:author="Michael D. Scott" w:date="2012-02-05T14:58:00Z">
        <w:r w:rsidRPr="000D1818">
          <w:rPr>
            <w:sz w:val="19"/>
            <w:szCs w:val="19"/>
            <w:rPrChange w:id="873" w:author="Michael D. Scott" w:date="2012-02-05T14:58:00Z">
              <w:rPr>
                <w:sz w:val="21"/>
                <w:szCs w:val="21"/>
              </w:rPr>
            </w:rPrChange>
          </w:rPr>
          <w:t>2</w:t>
        </w:r>
      </w:ins>
    </w:p>
    <w:p w:rsidR="000D1818" w:rsidRPr="000D1818" w:rsidRDefault="000D1818" w:rsidP="00E11F23">
      <w:pPr>
        <w:pStyle w:val="PlainText"/>
        <w:rPr>
          <w:ins w:id="874" w:author="Michael D. Scott" w:date="2012-02-05T14:58:00Z"/>
          <w:sz w:val="19"/>
          <w:szCs w:val="19"/>
          <w:rPrChange w:id="875" w:author="Michael D. Scott" w:date="2012-02-05T14:58:00Z">
            <w:rPr>
              <w:ins w:id="876" w:author="Michael D. Scott" w:date="2012-02-05T14:58:00Z"/>
              <w:sz w:val="21"/>
              <w:szCs w:val="21"/>
            </w:rPr>
          </w:rPrChange>
        </w:rPr>
      </w:pPr>
      <w:ins w:id="877" w:author="Michael D. Scott" w:date="2012-02-05T14:58:00Z">
        <w:r w:rsidRPr="000D1818">
          <w:rPr>
            <w:sz w:val="19"/>
            <w:szCs w:val="19"/>
            <w:rPrChange w:id="878" w:author="Michael D. Scott" w:date="2012-02-05T14:58:00Z">
              <w:rPr>
                <w:sz w:val="21"/>
                <w:szCs w:val="21"/>
              </w:rPr>
            </w:rPrChange>
          </w:rPr>
          <w:t>10</w:t>
        </w:r>
      </w:ins>
    </w:p>
    <w:p w:rsidR="000D1818" w:rsidRPr="000D1818" w:rsidRDefault="000D1818" w:rsidP="00E11F23">
      <w:pPr>
        <w:pStyle w:val="PlainText"/>
        <w:rPr>
          <w:ins w:id="879" w:author="Michael D. Scott" w:date="2012-02-05T14:58:00Z"/>
          <w:sz w:val="19"/>
          <w:szCs w:val="19"/>
          <w:rPrChange w:id="880" w:author="Michael D. Scott" w:date="2012-02-05T14:58:00Z">
            <w:rPr>
              <w:ins w:id="881" w:author="Michael D. Scott" w:date="2012-02-05T14:58:00Z"/>
              <w:sz w:val="21"/>
              <w:szCs w:val="21"/>
            </w:rPr>
          </w:rPrChange>
        </w:rPr>
      </w:pPr>
      <w:ins w:id="882" w:author="Michael D. Scott" w:date="2012-02-05T14:58:00Z">
        <w:r w:rsidRPr="000D1818">
          <w:rPr>
            <w:sz w:val="19"/>
            <w:szCs w:val="19"/>
            <w:rPrChange w:id="883" w:author="Michael D. Scott" w:date="2012-02-05T14:58:00Z">
              <w:rPr>
                <w:sz w:val="21"/>
                <w:szCs w:val="21"/>
              </w:rPr>
            </w:rPrChange>
          </w:rPr>
          <w:t>4</w:t>
        </w:r>
      </w:ins>
    </w:p>
    <w:p w:rsidR="000D1818" w:rsidRPr="000D1818" w:rsidRDefault="000D1818" w:rsidP="00E11F23">
      <w:pPr>
        <w:pStyle w:val="PlainText"/>
        <w:rPr>
          <w:ins w:id="884" w:author="Michael D. Scott" w:date="2012-02-05T14:58:00Z"/>
          <w:sz w:val="19"/>
          <w:szCs w:val="19"/>
          <w:rPrChange w:id="885" w:author="Michael D. Scott" w:date="2012-02-05T14:58:00Z">
            <w:rPr>
              <w:ins w:id="886" w:author="Michael D. Scott" w:date="2012-02-05T14:58:00Z"/>
              <w:sz w:val="21"/>
              <w:szCs w:val="21"/>
            </w:rPr>
          </w:rPrChange>
        </w:rPr>
      </w:pPr>
      <w:ins w:id="887" w:author="Michael D. Scott" w:date="2012-02-05T14:58:00Z">
        <w:r w:rsidRPr="000D1818">
          <w:rPr>
            <w:sz w:val="19"/>
            <w:szCs w:val="19"/>
            <w:rPrChange w:id="888" w:author="Michael D. Scott" w:date="2012-02-05T14:58:00Z">
              <w:rPr>
                <w:sz w:val="21"/>
                <w:szCs w:val="21"/>
              </w:rPr>
            </w:rPrChange>
          </w:rPr>
          <w:t>20</w:t>
        </w:r>
      </w:ins>
    </w:p>
    <w:p w:rsidR="000D1818" w:rsidRPr="000D1818" w:rsidRDefault="000D1818" w:rsidP="00E11F23">
      <w:pPr>
        <w:pStyle w:val="PlainText"/>
        <w:rPr>
          <w:ins w:id="889" w:author="Michael D. Scott" w:date="2012-02-05T14:58:00Z"/>
          <w:sz w:val="19"/>
          <w:szCs w:val="19"/>
          <w:rPrChange w:id="890" w:author="Michael D. Scott" w:date="2012-02-05T14:58:00Z">
            <w:rPr>
              <w:ins w:id="891" w:author="Michael D. Scott" w:date="2012-02-05T14:58:00Z"/>
              <w:sz w:val="21"/>
              <w:szCs w:val="21"/>
            </w:rPr>
          </w:rPrChange>
        </w:rPr>
      </w:pPr>
      <w:ins w:id="892" w:author="Michael D. Scott" w:date="2012-02-05T14:58:00Z">
        <w:r w:rsidRPr="000D1818">
          <w:rPr>
            <w:sz w:val="19"/>
            <w:szCs w:val="19"/>
            <w:rPrChange w:id="893" w:author="Michael D. Scott" w:date="2012-02-05T14:58:00Z">
              <w:rPr>
                <w:sz w:val="21"/>
                <w:szCs w:val="21"/>
              </w:rPr>
            </w:rPrChange>
          </w:rPr>
          <w:t>30</w:t>
        </w:r>
      </w:ins>
    </w:p>
    <w:p w:rsidR="000D1818" w:rsidRPr="000D1818" w:rsidRDefault="000D1818" w:rsidP="00E11F23">
      <w:pPr>
        <w:pStyle w:val="PlainText"/>
        <w:rPr>
          <w:ins w:id="894" w:author="Michael D. Scott" w:date="2012-02-05T14:58:00Z"/>
          <w:sz w:val="19"/>
          <w:szCs w:val="19"/>
          <w:rPrChange w:id="895" w:author="Michael D. Scott" w:date="2012-02-05T14:58:00Z">
            <w:rPr>
              <w:ins w:id="896" w:author="Michael D. Scott" w:date="2012-02-05T14:58:00Z"/>
              <w:sz w:val="21"/>
              <w:szCs w:val="21"/>
            </w:rPr>
          </w:rPrChange>
        </w:rPr>
      </w:pPr>
      <w:ins w:id="897" w:author="Michael D. Scott" w:date="2012-02-05T14:58:00Z">
        <w:r w:rsidRPr="000D1818">
          <w:rPr>
            <w:sz w:val="19"/>
            <w:szCs w:val="19"/>
            <w:rPrChange w:id="898" w:author="Michael D. Scott" w:date="2012-02-05T14:58:00Z">
              <w:rPr>
                <w:sz w:val="21"/>
                <w:szCs w:val="21"/>
              </w:rPr>
            </w:rPrChange>
          </w:rPr>
          <w:t>11</w:t>
        </w:r>
      </w:ins>
    </w:p>
    <w:p w:rsidR="000D1818" w:rsidRPr="000D1818" w:rsidRDefault="000D1818" w:rsidP="00E11F23">
      <w:pPr>
        <w:pStyle w:val="PlainText"/>
        <w:rPr>
          <w:ins w:id="899" w:author="Michael D. Scott" w:date="2012-02-05T14:58:00Z"/>
          <w:sz w:val="19"/>
          <w:szCs w:val="19"/>
          <w:rPrChange w:id="900" w:author="Michael D. Scott" w:date="2012-02-05T14:58:00Z">
            <w:rPr>
              <w:ins w:id="901" w:author="Michael D. Scott" w:date="2012-02-05T14:58:00Z"/>
              <w:sz w:val="21"/>
              <w:szCs w:val="21"/>
            </w:rPr>
          </w:rPrChange>
        </w:rPr>
      </w:pPr>
      <w:ins w:id="902" w:author="Michael D. Scott" w:date="2012-02-05T14:58:00Z">
        <w:r w:rsidRPr="000D1818">
          <w:rPr>
            <w:sz w:val="19"/>
            <w:szCs w:val="19"/>
            <w:rPrChange w:id="903" w:author="Michael D. Scott" w:date="2012-02-05T14:58:00Z">
              <w:rPr>
                <w:sz w:val="21"/>
                <w:szCs w:val="21"/>
              </w:rPr>
            </w:rPrChange>
          </w:rPr>
          <w:t>10</w:t>
        </w:r>
      </w:ins>
    </w:p>
    <w:p w:rsidR="000D1818" w:rsidRPr="000D1818" w:rsidRDefault="000D1818" w:rsidP="00E11F23">
      <w:pPr>
        <w:pStyle w:val="PlainText"/>
        <w:rPr>
          <w:ins w:id="904" w:author="Michael D. Scott" w:date="2012-02-05T14:58:00Z"/>
          <w:sz w:val="19"/>
          <w:szCs w:val="19"/>
          <w:rPrChange w:id="905" w:author="Michael D. Scott" w:date="2012-02-05T14:58:00Z">
            <w:rPr>
              <w:ins w:id="906" w:author="Michael D. Scott" w:date="2012-02-05T14:58:00Z"/>
              <w:sz w:val="21"/>
              <w:szCs w:val="21"/>
            </w:rPr>
          </w:rPrChange>
        </w:rPr>
      </w:pPr>
      <w:ins w:id="907" w:author="Michael D. Scott" w:date="2012-02-05T14:58:00Z">
        <w:r w:rsidRPr="000D1818">
          <w:rPr>
            <w:sz w:val="19"/>
            <w:szCs w:val="19"/>
            <w:rPrChange w:id="908" w:author="Michael D. Scott" w:date="2012-02-05T14:58:00Z">
              <w:rPr>
                <w:sz w:val="21"/>
                <w:szCs w:val="21"/>
              </w:rPr>
            </w:rPrChange>
          </w:rPr>
          <w:t>4</w:t>
        </w:r>
      </w:ins>
    </w:p>
    <w:p w:rsidR="000D1818" w:rsidRDefault="000D1818" w:rsidP="00E11F23">
      <w:pPr>
        <w:pStyle w:val="PlainText"/>
        <w:rPr>
          <w:ins w:id="909" w:author="Michael D. Scott" w:date="2012-02-05T14:58:00Z"/>
        </w:rPr>
      </w:pPr>
      <w:ins w:id="910" w:author="Michael D. Scott" w:date="2012-02-05T14:58:00Z">
        <w:r w:rsidRPr="000D1818">
          <w:rPr>
            <w:sz w:val="19"/>
            <w:szCs w:val="19"/>
            <w:rPrChange w:id="911" w:author="Michael D. Scott" w:date="2012-02-05T14:58:00Z">
              <w:rPr>
                <w:sz w:val="21"/>
                <w:szCs w:val="21"/>
              </w:rPr>
            </w:rPrChange>
          </w:rPr>
          <w:t>16</w:t>
        </w:r>
      </w:ins>
    </w:p>
    <w:p w:rsidR="003C5AFD" w:rsidDel="000D1818" w:rsidRDefault="003C5AFD" w:rsidP="003C5AFD">
      <w:pPr>
        <w:jc w:val="both"/>
        <w:rPr>
          <w:del w:id="912" w:author="Michael D. Scott" w:date="2012-02-05T14:53:00Z"/>
          <w:rFonts w:ascii="Arial" w:hAnsi="Arial"/>
        </w:rPr>
      </w:pPr>
    </w:p>
    <w:p w:rsidR="003C5AFD" w:rsidDel="000D1818" w:rsidRDefault="003C5AFD" w:rsidP="003C5AFD">
      <w:pPr>
        <w:pStyle w:val="Heading1"/>
        <w:tabs>
          <w:tab w:val="left" w:pos="0"/>
        </w:tabs>
        <w:jc w:val="center"/>
        <w:rPr>
          <w:del w:id="913" w:author="Michael D. Scott" w:date="2012-02-05T14:53:00Z"/>
        </w:rPr>
      </w:pPr>
      <w:del w:id="914" w:author="Michael D. Scott" w:date="2012-02-05T14:53:00Z">
        <w:r w:rsidDel="000D1818">
          <w:delText>Program Name: Line.java</w:delText>
        </w:r>
        <w:r w:rsidDel="000D1818">
          <w:tab/>
        </w:r>
        <w:r w:rsidDel="000D1818">
          <w:tab/>
          <w:delText>Input File: line.dat</w:delText>
        </w:r>
      </w:del>
    </w:p>
    <w:p w:rsidR="003C5AFD" w:rsidDel="000D1818" w:rsidRDefault="003C5AFD" w:rsidP="003C5AFD">
      <w:pPr>
        <w:pStyle w:val="NormalWeb"/>
        <w:rPr>
          <w:del w:id="915" w:author="Michael D. Scott" w:date="2012-02-05T14:53:00Z"/>
        </w:rPr>
      </w:pPr>
      <w:del w:id="916" w:author="Michael D. Scott" w:date="2012-02-05T14:53:00Z">
        <w:r w:rsidDel="000D1818">
          <w:delText xml:space="preserve">You have a collection of cards. Each card is split in half with one color on the left side and a another color on the right side. It is possible for the color on the left and right side to be the same. You want to form a line with the cards laying them down from left to right. Determine the length of the longest line you can create from the cards with the requirement that the right hand color of </w:delText>
        </w:r>
      </w:del>
      <w:ins w:id="917" w:author="Shyamal Mitra" w:date="2012-02-04T16:05:00Z">
        <w:del w:id="918" w:author="Michael D. Scott" w:date="2012-02-05T14:53:00Z">
          <w:r w:rsidDel="000D1818">
            <w:delText xml:space="preserve">a </w:delText>
          </w:r>
        </w:del>
      </w:ins>
      <w:del w:id="919" w:author="Michael D. Scott" w:date="2012-02-05T14:53:00Z">
        <w:r w:rsidDel="000D1818">
          <w:delText xml:space="preserve">card must match the left hand color of the card next to it </w:delText>
        </w:r>
      </w:del>
      <w:ins w:id="920" w:author="Shyamal Mitra" w:date="2012-02-04T16:05:00Z">
        <w:del w:id="921" w:author="Michael D. Scott" w:date="2012-02-05T14:53:00Z">
          <w:r w:rsidDel="000D1818">
            <w:delText xml:space="preserve">in </w:delText>
          </w:r>
        </w:del>
      </w:ins>
      <w:del w:id="922" w:author="Michael D. Scott" w:date="2012-02-05T14:53:00Z">
        <w:r w:rsidDel="000D1818">
          <w:delText xml:space="preserve">line. </w:delText>
        </w:r>
      </w:del>
    </w:p>
    <w:p w:rsidR="003C5AFD" w:rsidDel="000D1818" w:rsidRDefault="003C5AFD" w:rsidP="003C5AFD">
      <w:pPr>
        <w:pStyle w:val="NormalWeb"/>
        <w:rPr>
          <w:del w:id="923" w:author="Michael D. Scott" w:date="2012-02-05T14:53:00Z"/>
        </w:rPr>
      </w:pPr>
      <w:del w:id="924" w:author="Michael D. Scott" w:date="2012-02-05T14:53:00Z">
        <w:r w:rsidDel="000D1818">
          <w:delText>The left color of the first card does not have to match any other color and the right color of the last card does not have to match any other color.</w:delText>
        </w:r>
      </w:del>
    </w:p>
    <w:p w:rsidR="003C5AFD" w:rsidDel="000D1818" w:rsidRDefault="003C5AFD" w:rsidP="003C5AFD">
      <w:pPr>
        <w:pStyle w:val="NormalWeb"/>
        <w:rPr>
          <w:del w:id="925" w:author="Michael D. Scott" w:date="2012-02-05T14:53:00Z"/>
        </w:rPr>
      </w:pPr>
      <w:del w:id="926" w:author="Michael D. Scott" w:date="2012-02-05T14:53:00Z">
        <w:r w:rsidDel="000D1818">
          <w:delText xml:space="preserve">Consider the following example. The cards are green-red, blue-green, red-blue, and red-yellow. The longest possible line with these cards is equal to 4. </w:delText>
        </w:r>
      </w:del>
    </w:p>
    <w:p w:rsidR="003C5AFD" w:rsidDel="000D1818" w:rsidRDefault="003C5AFD" w:rsidP="003C5AFD">
      <w:pPr>
        <w:pStyle w:val="NormalWeb"/>
        <w:rPr>
          <w:del w:id="927" w:author="Michael D. Scott" w:date="2012-02-05T14:53:00Z"/>
        </w:rPr>
      </w:pPr>
      <w:del w:id="928" w:author="Michael D. Scott" w:date="2012-02-05T14:53:00Z">
        <w:r w:rsidDel="000D1818">
          <w:delText>red-blue, blue-green, green-red, red-yellow</w:delText>
        </w:r>
      </w:del>
    </w:p>
    <w:p w:rsidR="003C5AFD" w:rsidDel="000D1818" w:rsidRDefault="003C5AFD" w:rsidP="003C5AFD">
      <w:pPr>
        <w:pStyle w:val="NormalWeb"/>
        <w:rPr>
          <w:del w:id="929" w:author="Michael D. Scott" w:date="2012-02-05T14:53:00Z"/>
        </w:rPr>
      </w:pPr>
      <w:del w:id="930" w:author="Michael D. Scott" w:date="2012-02-05T14:53:00Z">
        <w:r w:rsidDel="000D1818">
          <w:delText>In this case it is possible to form a line out of all the cards.</w:delText>
        </w:r>
      </w:del>
    </w:p>
    <w:p w:rsidR="003C5AFD" w:rsidRPr="00263A7B" w:rsidDel="000D1818" w:rsidRDefault="003C5AFD" w:rsidP="003C5AFD">
      <w:pPr>
        <w:pStyle w:val="NormalWeb"/>
        <w:rPr>
          <w:del w:id="931" w:author="Michael D. Scott" w:date="2012-02-05T14:53:00Z"/>
        </w:rPr>
      </w:pPr>
      <w:del w:id="932" w:author="Michael D. Scott" w:date="2012-02-05T14:53:00Z">
        <w:r w:rsidDel="000D1818">
          <w:delText xml:space="preserve">The cards may not be rotated. So a red-blue car may not be rotated to become a blue-red card. </w:delText>
        </w:r>
      </w:del>
    </w:p>
    <w:p w:rsidR="003C5AFD" w:rsidRPr="00BA7DD1" w:rsidDel="000D1818" w:rsidRDefault="003C5AFD" w:rsidP="003C5AFD">
      <w:pPr>
        <w:rPr>
          <w:del w:id="933" w:author="Michael D. Scott" w:date="2012-02-05T14:53:00Z"/>
          <w:rFonts w:ascii="Arial-BoldMT" w:hAnsi="Arial-BoldMT" w:cs="Arial-BoldMT"/>
          <w:b/>
          <w:bCs/>
          <w:sz w:val="24"/>
          <w:szCs w:val="24"/>
        </w:rPr>
      </w:pPr>
      <w:del w:id="934" w:author="Michael D. Scott" w:date="2012-02-05T14:53:00Z">
        <w:r w:rsidRPr="00BA7DD1" w:rsidDel="000D1818">
          <w:rPr>
            <w:rFonts w:ascii="Arial-BoldMT" w:hAnsi="Arial-BoldMT" w:cs="Arial-BoldMT"/>
            <w:b/>
            <w:bCs/>
            <w:sz w:val="24"/>
            <w:szCs w:val="24"/>
          </w:rPr>
          <w:delText>Input</w:delText>
        </w:r>
      </w:del>
    </w:p>
    <w:p w:rsidR="003C5AFD" w:rsidRPr="007F2BD9" w:rsidDel="000D1818" w:rsidRDefault="003C5AFD" w:rsidP="003C5AFD">
      <w:pPr>
        <w:numPr>
          <w:ilvl w:val="0"/>
          <w:numId w:val="7"/>
        </w:numPr>
        <w:rPr>
          <w:del w:id="935" w:author="Michael D. Scott" w:date="2012-02-05T14:53:00Z"/>
          <w:sz w:val="24"/>
          <w:szCs w:val="24"/>
        </w:rPr>
      </w:pPr>
      <w:del w:id="936" w:author="Michael D. Scott" w:date="2012-02-05T14:53:00Z">
        <w:r w:rsidRPr="007F2BD9" w:rsidDel="000D1818">
          <w:rPr>
            <w:sz w:val="24"/>
            <w:szCs w:val="24"/>
          </w:rPr>
          <w:delText xml:space="preserve">The first line will contain a single integer </w:delText>
        </w:r>
        <w:r w:rsidDel="000D1818">
          <w:rPr>
            <w:sz w:val="24"/>
            <w:szCs w:val="24"/>
          </w:rPr>
          <w:delText>N</w:delText>
        </w:r>
        <w:r w:rsidRPr="007F2BD9" w:rsidDel="000D1818">
          <w:rPr>
            <w:sz w:val="24"/>
            <w:szCs w:val="24"/>
          </w:rPr>
          <w:delText xml:space="preserve"> that indicates the number of data sets. </w:delText>
        </w:r>
      </w:del>
    </w:p>
    <w:p w:rsidR="003C5AFD" w:rsidDel="000D1818" w:rsidRDefault="003C5AFD" w:rsidP="003C5AFD">
      <w:pPr>
        <w:numPr>
          <w:ilvl w:val="0"/>
          <w:numId w:val="7"/>
        </w:numPr>
        <w:rPr>
          <w:del w:id="937" w:author="Michael D. Scott" w:date="2012-02-05T14:53:00Z"/>
          <w:sz w:val="24"/>
          <w:szCs w:val="24"/>
        </w:rPr>
      </w:pPr>
      <w:del w:id="938" w:author="Michael D. Scott" w:date="2012-02-05T14:53:00Z">
        <w:r w:rsidDel="000D1818">
          <w:rPr>
            <w:sz w:val="24"/>
            <w:szCs w:val="24"/>
          </w:rPr>
          <w:delText>The first line of each data set will be an integer M that indicates the number of cards in the data set. 1 &lt;= M &lt;= 30</w:delText>
        </w:r>
      </w:del>
    </w:p>
    <w:p w:rsidR="003C5AFD" w:rsidDel="000D1818" w:rsidRDefault="003C5AFD" w:rsidP="003C5AFD">
      <w:pPr>
        <w:numPr>
          <w:ilvl w:val="0"/>
          <w:numId w:val="7"/>
        </w:numPr>
        <w:rPr>
          <w:del w:id="939" w:author="Michael D. Scott" w:date="2012-02-05T14:53:00Z"/>
          <w:sz w:val="24"/>
          <w:szCs w:val="24"/>
        </w:rPr>
      </w:pPr>
      <w:del w:id="940" w:author="Michael D. Scott" w:date="2012-02-05T14:53:00Z">
        <w:r w:rsidDel="000D1818">
          <w:rPr>
            <w:sz w:val="24"/>
            <w:szCs w:val="24"/>
          </w:rPr>
          <w:delText xml:space="preserve">The next line will contain the cards in the data set. Each card will be of the form </w:delText>
        </w:r>
        <w:r w:rsidDel="000D1818">
          <w:rPr>
            <w:sz w:val="24"/>
            <w:szCs w:val="24"/>
          </w:rPr>
          <w:br/>
          <w:delText>c1-c2 where c1 is the left hand color of the card and c2 is the right hand color of the card. There will be a space separating cards in a data set.</w:delText>
        </w:r>
      </w:del>
    </w:p>
    <w:p w:rsidR="003C5AFD" w:rsidRPr="007F2BD9" w:rsidDel="000D1818" w:rsidRDefault="003C5AFD" w:rsidP="003C5AFD">
      <w:pPr>
        <w:numPr>
          <w:ilvl w:val="0"/>
          <w:numId w:val="7"/>
        </w:numPr>
        <w:rPr>
          <w:del w:id="941" w:author="Michael D. Scott" w:date="2012-02-05T14:53:00Z"/>
          <w:sz w:val="24"/>
          <w:szCs w:val="24"/>
        </w:rPr>
      </w:pPr>
      <w:del w:id="942" w:author="Michael D. Scott" w:date="2012-02-05T14:53:00Z">
        <w:r w:rsidDel="000D1818">
          <w:rPr>
            <w:sz w:val="24"/>
            <w:szCs w:val="24"/>
          </w:rPr>
          <w:delText>Colors names will consist of 1 or more lower case letters.</w:delText>
        </w:r>
      </w:del>
    </w:p>
    <w:p w:rsidR="003C5AFD" w:rsidRPr="00BA7DD1" w:rsidDel="000D1818" w:rsidRDefault="003C5AFD" w:rsidP="003C5AFD">
      <w:pPr>
        <w:rPr>
          <w:del w:id="943" w:author="Michael D. Scott" w:date="2012-02-05T14:53:00Z"/>
          <w:sz w:val="24"/>
          <w:szCs w:val="24"/>
        </w:rPr>
      </w:pPr>
    </w:p>
    <w:p w:rsidR="003C5AFD" w:rsidRPr="00EA0E50" w:rsidDel="000D1818" w:rsidRDefault="003C5AFD" w:rsidP="003C5AFD">
      <w:pPr>
        <w:rPr>
          <w:del w:id="944" w:author="Michael D. Scott" w:date="2012-02-05T14:53:00Z"/>
          <w:rFonts w:ascii="Arial-BoldMT" w:hAnsi="Arial-BoldMT" w:cs="Arial-BoldMT"/>
          <w:b/>
          <w:bCs/>
          <w:sz w:val="22"/>
          <w:szCs w:val="22"/>
          <w:rPrChange w:id="945" w:author="Michael D. Scott" w:date="2012-02-05T09:57:00Z">
            <w:rPr>
              <w:del w:id="946" w:author="Michael D. Scott" w:date="2012-02-05T14:53:00Z"/>
              <w:rFonts w:ascii="Arial-BoldMT" w:hAnsi="Arial-BoldMT" w:cs="Arial-BoldMT"/>
              <w:b/>
              <w:bCs/>
              <w:sz w:val="24"/>
              <w:szCs w:val="24"/>
            </w:rPr>
          </w:rPrChange>
        </w:rPr>
      </w:pPr>
      <w:del w:id="947" w:author="Michael D. Scott" w:date="2012-02-05T14:53:00Z">
        <w:r w:rsidRPr="00EA0E50" w:rsidDel="000D1818">
          <w:rPr>
            <w:rFonts w:ascii="Arial-BoldMT" w:hAnsi="Arial-BoldMT" w:cs="Arial-BoldMT"/>
            <w:b/>
            <w:bCs/>
            <w:sz w:val="22"/>
            <w:szCs w:val="22"/>
            <w:rPrChange w:id="948" w:author="Michael D. Scott" w:date="2012-02-05T09:57:00Z">
              <w:rPr>
                <w:rFonts w:ascii="Arial-BoldMT" w:hAnsi="Arial-BoldMT" w:cs="Arial-BoldMT"/>
                <w:b/>
                <w:bCs/>
                <w:sz w:val="24"/>
                <w:szCs w:val="24"/>
              </w:rPr>
            </w:rPrChange>
          </w:rPr>
          <w:delText>Output</w:delText>
        </w:r>
      </w:del>
    </w:p>
    <w:p w:rsidR="003C5AFD" w:rsidRPr="00EA0E50" w:rsidDel="000D1818" w:rsidRDefault="003C5AFD" w:rsidP="003C5AFD">
      <w:pPr>
        <w:rPr>
          <w:del w:id="949" w:author="Michael D. Scott" w:date="2012-02-05T14:53:00Z"/>
          <w:sz w:val="22"/>
          <w:szCs w:val="22"/>
          <w:rPrChange w:id="950" w:author="Michael D. Scott" w:date="2012-02-05T09:57:00Z">
            <w:rPr>
              <w:del w:id="951" w:author="Michael D. Scott" w:date="2012-02-05T14:53:00Z"/>
              <w:sz w:val="24"/>
              <w:szCs w:val="24"/>
            </w:rPr>
          </w:rPrChange>
        </w:rPr>
      </w:pPr>
      <w:del w:id="952" w:author="Michael D. Scott" w:date="2012-02-05T14:53:00Z">
        <w:r w:rsidRPr="00EA0E50" w:rsidDel="000D1818">
          <w:rPr>
            <w:sz w:val="22"/>
            <w:szCs w:val="22"/>
            <w:rPrChange w:id="953" w:author="Michael D. Scott" w:date="2012-02-05T09:57:00Z">
              <w:rPr>
                <w:sz w:val="24"/>
                <w:szCs w:val="24"/>
              </w:rPr>
            </w:rPrChange>
          </w:rPr>
          <w:delText>For each data set print out the length of the longest line that may be formed with the cards in the data set.</w:delText>
        </w:r>
      </w:del>
    </w:p>
    <w:p w:rsidR="003C5AFD" w:rsidRPr="00EA0E50" w:rsidDel="000D1818" w:rsidRDefault="003C5AFD" w:rsidP="003C5AFD">
      <w:pPr>
        <w:rPr>
          <w:del w:id="954" w:author="Michael D. Scott" w:date="2012-02-05T14:53:00Z"/>
          <w:rFonts w:ascii="Arial-BoldMT" w:hAnsi="Arial-BoldMT" w:cs="Arial-BoldMT"/>
          <w:b/>
          <w:bCs/>
          <w:sz w:val="22"/>
          <w:szCs w:val="22"/>
          <w:rPrChange w:id="955" w:author="Michael D. Scott" w:date="2012-02-05T09:57:00Z">
            <w:rPr>
              <w:del w:id="956" w:author="Michael D. Scott" w:date="2012-02-05T14:53:00Z"/>
              <w:rFonts w:ascii="Arial-BoldMT" w:hAnsi="Arial-BoldMT" w:cs="Arial-BoldMT"/>
              <w:b/>
              <w:bCs/>
              <w:sz w:val="24"/>
              <w:szCs w:val="24"/>
            </w:rPr>
          </w:rPrChange>
        </w:rPr>
      </w:pPr>
      <w:del w:id="957" w:author="Michael D. Scott" w:date="2012-02-05T09:57:00Z">
        <w:r w:rsidDel="00EA0E50">
          <w:rPr>
            <w:sz w:val="24"/>
            <w:szCs w:val="24"/>
          </w:rPr>
          <w:br w:type="page"/>
        </w:r>
      </w:del>
      <w:del w:id="958" w:author="Michael D. Scott" w:date="2012-02-05T14:53:00Z">
        <w:r w:rsidRPr="00EA0E50" w:rsidDel="000D1818">
          <w:rPr>
            <w:rFonts w:ascii="Arial-BoldMT" w:hAnsi="Arial-BoldMT" w:cs="Arial-BoldMT"/>
            <w:b/>
            <w:bCs/>
            <w:sz w:val="22"/>
            <w:szCs w:val="22"/>
            <w:rPrChange w:id="959" w:author="Michael D. Scott" w:date="2012-02-05T09:57:00Z">
              <w:rPr>
                <w:rFonts w:ascii="Arial-BoldMT" w:hAnsi="Arial-BoldMT" w:cs="Arial-BoldMT"/>
                <w:b/>
                <w:bCs/>
                <w:sz w:val="24"/>
                <w:szCs w:val="24"/>
              </w:rPr>
            </w:rPrChange>
          </w:rPr>
          <w:delText>Example Input File (Although lines shown below are wrapped, the cards for a given data set will be on a single line.)</w:delText>
        </w:r>
      </w:del>
    </w:p>
    <w:p w:rsidR="003C5AFD" w:rsidRPr="00EA0E50" w:rsidDel="000D1818" w:rsidRDefault="003C5AFD" w:rsidP="003C5AFD">
      <w:pPr>
        <w:rPr>
          <w:del w:id="960" w:author="Michael D. Scott" w:date="2012-02-05T14:53:00Z"/>
          <w:rFonts w:ascii="Courier New" w:hAnsi="Courier New" w:cs="Courier New"/>
          <w:bCs/>
          <w:sz w:val="22"/>
          <w:szCs w:val="22"/>
          <w:rPrChange w:id="961" w:author="Michael D. Scott" w:date="2012-02-05T09:57:00Z">
            <w:rPr>
              <w:del w:id="962" w:author="Michael D. Scott" w:date="2012-02-05T14:53:00Z"/>
              <w:rFonts w:ascii="Courier New" w:hAnsi="Courier New" w:cs="Courier New"/>
              <w:bCs/>
              <w:sz w:val="24"/>
              <w:szCs w:val="24"/>
            </w:rPr>
          </w:rPrChange>
        </w:rPr>
      </w:pPr>
      <w:del w:id="963" w:author="Michael D. Scott" w:date="2012-02-05T14:53:00Z">
        <w:r w:rsidRPr="00EA0E50" w:rsidDel="000D1818">
          <w:rPr>
            <w:rFonts w:ascii="Courier New" w:hAnsi="Courier New" w:cs="Courier New"/>
            <w:bCs/>
            <w:sz w:val="22"/>
            <w:szCs w:val="22"/>
            <w:rPrChange w:id="964" w:author="Michael D. Scott" w:date="2012-02-05T09:57:00Z">
              <w:rPr>
                <w:rFonts w:ascii="Courier New" w:hAnsi="Courier New" w:cs="Courier New"/>
                <w:bCs/>
                <w:sz w:val="24"/>
                <w:szCs w:val="24"/>
              </w:rPr>
            </w:rPrChange>
          </w:rPr>
          <w:delText>5</w:delText>
        </w:r>
      </w:del>
    </w:p>
    <w:p w:rsidR="003C5AFD" w:rsidRPr="00EA0E50" w:rsidDel="000D1818" w:rsidRDefault="003C5AFD" w:rsidP="003C5AFD">
      <w:pPr>
        <w:rPr>
          <w:del w:id="965" w:author="Michael D. Scott" w:date="2012-02-05T14:53:00Z"/>
          <w:rFonts w:ascii="Courier New" w:hAnsi="Courier New" w:cs="Courier New"/>
          <w:bCs/>
          <w:sz w:val="22"/>
          <w:szCs w:val="22"/>
          <w:rPrChange w:id="966" w:author="Michael D. Scott" w:date="2012-02-05T09:57:00Z">
            <w:rPr>
              <w:del w:id="967" w:author="Michael D. Scott" w:date="2012-02-05T14:53:00Z"/>
              <w:rFonts w:ascii="Courier New" w:hAnsi="Courier New" w:cs="Courier New"/>
              <w:bCs/>
              <w:sz w:val="24"/>
              <w:szCs w:val="24"/>
            </w:rPr>
          </w:rPrChange>
        </w:rPr>
      </w:pPr>
      <w:del w:id="968" w:author="Michael D. Scott" w:date="2012-02-05T14:53:00Z">
        <w:r w:rsidRPr="00EA0E50" w:rsidDel="000D1818">
          <w:rPr>
            <w:rFonts w:ascii="Courier New" w:hAnsi="Courier New" w:cs="Courier New"/>
            <w:bCs/>
            <w:sz w:val="22"/>
            <w:szCs w:val="22"/>
            <w:rPrChange w:id="969" w:author="Michael D. Scott" w:date="2012-02-05T09:57:00Z">
              <w:rPr>
                <w:rFonts w:ascii="Courier New" w:hAnsi="Courier New" w:cs="Courier New"/>
                <w:bCs/>
                <w:sz w:val="24"/>
                <w:szCs w:val="24"/>
              </w:rPr>
            </w:rPrChange>
          </w:rPr>
          <w:delText>4</w:delText>
        </w:r>
      </w:del>
    </w:p>
    <w:p w:rsidR="003C5AFD" w:rsidRPr="00EA0E50" w:rsidDel="000D1818" w:rsidRDefault="003C5AFD" w:rsidP="003C5AFD">
      <w:pPr>
        <w:rPr>
          <w:del w:id="970" w:author="Michael D. Scott" w:date="2012-02-05T14:53:00Z"/>
          <w:rFonts w:ascii="Courier New" w:hAnsi="Courier New" w:cs="Courier New"/>
          <w:bCs/>
          <w:sz w:val="22"/>
          <w:szCs w:val="22"/>
          <w:rPrChange w:id="971" w:author="Michael D. Scott" w:date="2012-02-05T09:57:00Z">
            <w:rPr>
              <w:del w:id="972" w:author="Michael D. Scott" w:date="2012-02-05T14:53:00Z"/>
              <w:rFonts w:ascii="Courier New" w:hAnsi="Courier New" w:cs="Courier New"/>
              <w:bCs/>
              <w:sz w:val="24"/>
              <w:szCs w:val="24"/>
            </w:rPr>
          </w:rPrChange>
        </w:rPr>
      </w:pPr>
      <w:del w:id="973" w:author="Michael D. Scott" w:date="2012-02-05T14:53:00Z">
        <w:r w:rsidRPr="00EA0E50" w:rsidDel="000D1818">
          <w:rPr>
            <w:rFonts w:ascii="Courier New" w:hAnsi="Courier New" w:cs="Courier New"/>
            <w:bCs/>
            <w:sz w:val="22"/>
            <w:szCs w:val="22"/>
            <w:rPrChange w:id="974" w:author="Michael D. Scott" w:date="2012-02-05T09:57:00Z">
              <w:rPr>
                <w:rFonts w:ascii="Courier New" w:hAnsi="Courier New" w:cs="Courier New"/>
                <w:bCs/>
                <w:sz w:val="24"/>
                <w:szCs w:val="24"/>
              </w:rPr>
            </w:rPrChange>
          </w:rPr>
          <w:delText>green-red blue-green red-blue red-yellow</w:delText>
        </w:r>
      </w:del>
    </w:p>
    <w:p w:rsidR="003C5AFD" w:rsidRPr="00EA0E50" w:rsidDel="000D1818" w:rsidRDefault="003C5AFD" w:rsidP="003C5AFD">
      <w:pPr>
        <w:rPr>
          <w:del w:id="975" w:author="Michael D. Scott" w:date="2012-02-05T14:53:00Z"/>
          <w:rFonts w:ascii="Courier New" w:hAnsi="Courier New" w:cs="Courier New"/>
          <w:bCs/>
          <w:sz w:val="22"/>
          <w:szCs w:val="22"/>
          <w:rPrChange w:id="976" w:author="Michael D. Scott" w:date="2012-02-05T09:57:00Z">
            <w:rPr>
              <w:del w:id="977" w:author="Michael D. Scott" w:date="2012-02-05T14:53:00Z"/>
              <w:rFonts w:ascii="Courier New" w:hAnsi="Courier New" w:cs="Courier New"/>
              <w:bCs/>
              <w:sz w:val="24"/>
              <w:szCs w:val="24"/>
            </w:rPr>
          </w:rPrChange>
        </w:rPr>
      </w:pPr>
      <w:del w:id="978" w:author="Michael D. Scott" w:date="2012-02-05T14:53:00Z">
        <w:r w:rsidRPr="00EA0E50" w:rsidDel="000D1818">
          <w:rPr>
            <w:rFonts w:ascii="Courier New" w:hAnsi="Courier New" w:cs="Courier New"/>
            <w:bCs/>
            <w:sz w:val="22"/>
            <w:szCs w:val="22"/>
            <w:rPrChange w:id="979" w:author="Michael D. Scott" w:date="2012-02-05T09:57:00Z">
              <w:rPr>
                <w:rFonts w:ascii="Courier New" w:hAnsi="Courier New" w:cs="Courier New"/>
                <w:bCs/>
                <w:sz w:val="24"/>
                <w:szCs w:val="24"/>
              </w:rPr>
            </w:rPrChange>
          </w:rPr>
          <w:delText>1</w:delText>
        </w:r>
      </w:del>
    </w:p>
    <w:p w:rsidR="003C5AFD" w:rsidRPr="00EA0E50" w:rsidDel="000D1818" w:rsidRDefault="003C5AFD" w:rsidP="003C5AFD">
      <w:pPr>
        <w:rPr>
          <w:del w:id="980" w:author="Michael D. Scott" w:date="2012-02-05T14:53:00Z"/>
          <w:rFonts w:ascii="Courier New" w:hAnsi="Courier New" w:cs="Courier New"/>
          <w:bCs/>
          <w:sz w:val="22"/>
          <w:szCs w:val="22"/>
          <w:rPrChange w:id="981" w:author="Michael D. Scott" w:date="2012-02-05T09:57:00Z">
            <w:rPr>
              <w:del w:id="982" w:author="Michael D. Scott" w:date="2012-02-05T14:53:00Z"/>
              <w:rFonts w:ascii="Courier New" w:hAnsi="Courier New" w:cs="Courier New"/>
              <w:bCs/>
              <w:sz w:val="24"/>
              <w:szCs w:val="24"/>
            </w:rPr>
          </w:rPrChange>
        </w:rPr>
      </w:pPr>
      <w:del w:id="983" w:author="Michael D. Scott" w:date="2012-02-05T14:53:00Z">
        <w:r w:rsidRPr="00EA0E50" w:rsidDel="000D1818">
          <w:rPr>
            <w:rFonts w:ascii="Courier New" w:hAnsi="Courier New" w:cs="Courier New"/>
            <w:bCs/>
            <w:sz w:val="22"/>
            <w:szCs w:val="22"/>
            <w:rPrChange w:id="984" w:author="Michael D. Scott" w:date="2012-02-05T09:57:00Z">
              <w:rPr>
                <w:rFonts w:ascii="Courier New" w:hAnsi="Courier New" w:cs="Courier New"/>
                <w:bCs/>
                <w:sz w:val="24"/>
                <w:szCs w:val="24"/>
              </w:rPr>
            </w:rPrChange>
          </w:rPr>
          <w:delText>red-blue</w:delText>
        </w:r>
      </w:del>
    </w:p>
    <w:p w:rsidR="003C5AFD" w:rsidRPr="00EA0E50" w:rsidDel="000D1818" w:rsidRDefault="003C5AFD" w:rsidP="003C5AFD">
      <w:pPr>
        <w:rPr>
          <w:del w:id="985" w:author="Michael D. Scott" w:date="2012-02-05T14:53:00Z"/>
          <w:rFonts w:ascii="Courier New" w:hAnsi="Courier New" w:cs="Courier New"/>
          <w:bCs/>
          <w:sz w:val="22"/>
          <w:szCs w:val="22"/>
          <w:rPrChange w:id="986" w:author="Michael D. Scott" w:date="2012-02-05T09:57:00Z">
            <w:rPr>
              <w:del w:id="987" w:author="Michael D. Scott" w:date="2012-02-05T14:53:00Z"/>
              <w:rFonts w:ascii="Courier New" w:hAnsi="Courier New" w:cs="Courier New"/>
              <w:bCs/>
              <w:sz w:val="24"/>
              <w:szCs w:val="24"/>
            </w:rPr>
          </w:rPrChange>
        </w:rPr>
      </w:pPr>
      <w:del w:id="988" w:author="Michael D. Scott" w:date="2012-02-05T14:53:00Z">
        <w:r w:rsidRPr="00EA0E50" w:rsidDel="000D1818">
          <w:rPr>
            <w:rFonts w:ascii="Courier New" w:hAnsi="Courier New" w:cs="Courier New"/>
            <w:bCs/>
            <w:sz w:val="22"/>
            <w:szCs w:val="22"/>
            <w:rPrChange w:id="989" w:author="Michael D. Scott" w:date="2012-02-05T09:57:00Z">
              <w:rPr>
                <w:rFonts w:ascii="Courier New" w:hAnsi="Courier New" w:cs="Courier New"/>
                <w:bCs/>
                <w:sz w:val="24"/>
                <w:szCs w:val="24"/>
              </w:rPr>
            </w:rPrChange>
          </w:rPr>
          <w:delText>3</w:delText>
        </w:r>
      </w:del>
    </w:p>
    <w:p w:rsidR="003C5AFD" w:rsidRPr="00EA0E50" w:rsidDel="000D1818" w:rsidRDefault="003C5AFD" w:rsidP="003C5AFD">
      <w:pPr>
        <w:rPr>
          <w:del w:id="990" w:author="Michael D. Scott" w:date="2012-02-05T14:53:00Z"/>
          <w:rFonts w:ascii="Courier New" w:hAnsi="Courier New" w:cs="Courier New"/>
          <w:bCs/>
          <w:sz w:val="22"/>
          <w:szCs w:val="22"/>
          <w:rPrChange w:id="991" w:author="Michael D. Scott" w:date="2012-02-05T09:57:00Z">
            <w:rPr>
              <w:del w:id="992" w:author="Michael D. Scott" w:date="2012-02-05T14:53:00Z"/>
              <w:rFonts w:ascii="Courier New" w:hAnsi="Courier New" w:cs="Courier New"/>
              <w:bCs/>
              <w:sz w:val="24"/>
              <w:szCs w:val="24"/>
            </w:rPr>
          </w:rPrChange>
        </w:rPr>
      </w:pPr>
      <w:del w:id="993" w:author="Michael D. Scott" w:date="2012-02-05T14:53:00Z">
        <w:r w:rsidRPr="00EA0E50" w:rsidDel="000D1818">
          <w:rPr>
            <w:rFonts w:ascii="Courier New" w:hAnsi="Courier New" w:cs="Courier New"/>
            <w:bCs/>
            <w:sz w:val="22"/>
            <w:szCs w:val="22"/>
            <w:rPrChange w:id="994" w:author="Michael D. Scott" w:date="2012-02-05T09:57:00Z">
              <w:rPr>
                <w:rFonts w:ascii="Courier New" w:hAnsi="Courier New" w:cs="Courier New"/>
                <w:bCs/>
                <w:sz w:val="24"/>
                <w:szCs w:val="24"/>
              </w:rPr>
            </w:rPrChange>
          </w:rPr>
          <w:delText xml:space="preserve">blue-green red-blue blue-green </w:delText>
        </w:r>
      </w:del>
    </w:p>
    <w:p w:rsidR="003C5AFD" w:rsidRPr="00EA0E50" w:rsidDel="000D1818" w:rsidRDefault="003C5AFD" w:rsidP="003C5AFD">
      <w:pPr>
        <w:rPr>
          <w:del w:id="995" w:author="Michael D. Scott" w:date="2012-02-05T14:53:00Z"/>
          <w:rFonts w:ascii="Courier New" w:hAnsi="Courier New" w:cs="Courier New"/>
          <w:bCs/>
          <w:sz w:val="22"/>
          <w:szCs w:val="22"/>
          <w:rPrChange w:id="996" w:author="Michael D. Scott" w:date="2012-02-05T09:57:00Z">
            <w:rPr>
              <w:del w:id="997" w:author="Michael D. Scott" w:date="2012-02-05T14:53:00Z"/>
              <w:rFonts w:ascii="Courier New" w:hAnsi="Courier New" w:cs="Courier New"/>
              <w:bCs/>
              <w:sz w:val="24"/>
              <w:szCs w:val="24"/>
            </w:rPr>
          </w:rPrChange>
        </w:rPr>
      </w:pPr>
      <w:del w:id="998" w:author="Michael D. Scott" w:date="2012-02-05T14:53:00Z">
        <w:r w:rsidRPr="00EA0E50" w:rsidDel="000D1818">
          <w:rPr>
            <w:rFonts w:ascii="Courier New" w:hAnsi="Courier New" w:cs="Courier New"/>
            <w:bCs/>
            <w:sz w:val="22"/>
            <w:szCs w:val="22"/>
            <w:rPrChange w:id="999" w:author="Michael D. Scott" w:date="2012-02-05T09:57:00Z">
              <w:rPr>
                <w:rFonts w:ascii="Courier New" w:hAnsi="Courier New" w:cs="Courier New"/>
                <w:bCs/>
                <w:sz w:val="24"/>
                <w:szCs w:val="24"/>
              </w:rPr>
            </w:rPrChange>
          </w:rPr>
          <w:delText>10</w:delText>
        </w:r>
      </w:del>
    </w:p>
    <w:p w:rsidR="003C5AFD" w:rsidRPr="00EA0E50" w:rsidDel="000D1818" w:rsidRDefault="003C5AFD" w:rsidP="003C5AFD">
      <w:pPr>
        <w:rPr>
          <w:del w:id="1000" w:author="Michael D. Scott" w:date="2012-02-05T14:53:00Z"/>
          <w:rFonts w:ascii="Courier New" w:hAnsi="Courier New" w:cs="Courier New"/>
          <w:bCs/>
          <w:sz w:val="22"/>
          <w:szCs w:val="22"/>
          <w:rPrChange w:id="1001" w:author="Michael D. Scott" w:date="2012-02-05T09:57:00Z">
            <w:rPr>
              <w:del w:id="1002" w:author="Michael D. Scott" w:date="2012-02-05T14:53:00Z"/>
              <w:rFonts w:ascii="Courier New" w:hAnsi="Courier New" w:cs="Courier New"/>
              <w:bCs/>
              <w:sz w:val="24"/>
              <w:szCs w:val="24"/>
            </w:rPr>
          </w:rPrChange>
        </w:rPr>
      </w:pPr>
      <w:del w:id="1003" w:author="Michael D. Scott" w:date="2012-02-05T14:53:00Z">
        <w:r w:rsidRPr="00EA0E50" w:rsidDel="000D1818">
          <w:rPr>
            <w:rFonts w:ascii="Courier New" w:hAnsi="Courier New" w:cs="Courier New"/>
            <w:bCs/>
            <w:sz w:val="22"/>
            <w:szCs w:val="22"/>
            <w:rPrChange w:id="1004" w:author="Michael D. Scott" w:date="2012-02-05T09:57:00Z">
              <w:rPr>
                <w:rFonts w:ascii="Courier New" w:hAnsi="Courier New" w:cs="Courier New"/>
                <w:bCs/>
                <w:sz w:val="24"/>
                <w:szCs w:val="24"/>
              </w:rPr>
            </w:rPrChange>
          </w:rPr>
          <w:delText>red-yellow red-green blue-orange green-red blue-red red-blue green-purple orange-green purple-green yellow-blue</w:delText>
        </w:r>
      </w:del>
    </w:p>
    <w:p w:rsidR="003C5AFD" w:rsidRPr="00EA0E50" w:rsidDel="000D1818" w:rsidRDefault="003C5AFD" w:rsidP="003C5AFD">
      <w:pPr>
        <w:rPr>
          <w:del w:id="1005" w:author="Michael D. Scott" w:date="2012-02-05T14:53:00Z"/>
          <w:rFonts w:ascii="Courier New" w:hAnsi="Courier New" w:cs="Courier New"/>
          <w:bCs/>
          <w:sz w:val="22"/>
          <w:szCs w:val="22"/>
          <w:rPrChange w:id="1006" w:author="Michael D. Scott" w:date="2012-02-05T09:57:00Z">
            <w:rPr>
              <w:del w:id="1007" w:author="Michael D. Scott" w:date="2012-02-05T14:53:00Z"/>
              <w:rFonts w:ascii="Courier New" w:hAnsi="Courier New" w:cs="Courier New"/>
              <w:bCs/>
              <w:sz w:val="24"/>
              <w:szCs w:val="24"/>
            </w:rPr>
          </w:rPrChange>
        </w:rPr>
      </w:pPr>
      <w:del w:id="1008" w:author="Michael D. Scott" w:date="2012-02-05T14:53:00Z">
        <w:r w:rsidRPr="00EA0E50" w:rsidDel="000D1818">
          <w:rPr>
            <w:rFonts w:ascii="Courier New" w:hAnsi="Courier New" w:cs="Courier New"/>
            <w:bCs/>
            <w:sz w:val="22"/>
            <w:szCs w:val="22"/>
            <w:rPrChange w:id="1009" w:author="Michael D. Scott" w:date="2012-02-05T09:57:00Z">
              <w:rPr>
                <w:rFonts w:ascii="Courier New" w:hAnsi="Courier New" w:cs="Courier New"/>
                <w:bCs/>
                <w:sz w:val="24"/>
                <w:szCs w:val="24"/>
              </w:rPr>
            </w:rPrChange>
          </w:rPr>
          <w:delText>8</w:delText>
        </w:r>
      </w:del>
    </w:p>
    <w:p w:rsidR="003C5AFD" w:rsidRPr="00EA0E50" w:rsidDel="000D1818" w:rsidRDefault="003C5AFD" w:rsidP="003C5AFD">
      <w:pPr>
        <w:rPr>
          <w:del w:id="1010" w:author="Michael D. Scott" w:date="2012-02-05T14:53:00Z"/>
          <w:rFonts w:ascii="Courier New" w:hAnsi="Courier New" w:cs="Courier New"/>
          <w:bCs/>
          <w:sz w:val="22"/>
          <w:szCs w:val="22"/>
          <w:rPrChange w:id="1011" w:author="Michael D. Scott" w:date="2012-02-05T09:57:00Z">
            <w:rPr>
              <w:del w:id="1012" w:author="Michael D. Scott" w:date="2012-02-05T14:53:00Z"/>
              <w:rFonts w:ascii="Courier New" w:hAnsi="Courier New" w:cs="Courier New"/>
              <w:bCs/>
              <w:sz w:val="24"/>
              <w:szCs w:val="24"/>
            </w:rPr>
          </w:rPrChange>
        </w:rPr>
      </w:pPr>
      <w:del w:id="1013" w:author="Michael D. Scott" w:date="2012-02-05T14:53:00Z">
        <w:r w:rsidRPr="00EA0E50" w:rsidDel="000D1818">
          <w:rPr>
            <w:rFonts w:ascii="Courier New" w:hAnsi="Courier New" w:cs="Courier New"/>
            <w:bCs/>
            <w:sz w:val="22"/>
            <w:szCs w:val="22"/>
            <w:rPrChange w:id="1014" w:author="Michael D. Scott" w:date="2012-02-05T09:57:00Z">
              <w:rPr>
                <w:rFonts w:ascii="Courier New" w:hAnsi="Courier New" w:cs="Courier New"/>
                <w:bCs/>
                <w:sz w:val="24"/>
                <w:szCs w:val="24"/>
              </w:rPr>
            </w:rPrChange>
          </w:rPr>
          <w:delText xml:space="preserve">red-yellow red-green green-yellow orange-orange blue-red </w:delText>
        </w:r>
        <w:r w:rsidRPr="00EA0E50" w:rsidDel="000D1818">
          <w:rPr>
            <w:rFonts w:ascii="Courier New" w:hAnsi="Courier New" w:cs="Courier New"/>
            <w:bCs/>
            <w:sz w:val="22"/>
            <w:szCs w:val="22"/>
            <w:rPrChange w:id="1015" w:author="Michael D. Scott" w:date="2012-02-05T09:57:00Z">
              <w:rPr>
                <w:rFonts w:ascii="Courier New" w:hAnsi="Courier New" w:cs="Courier New"/>
                <w:bCs/>
                <w:sz w:val="24"/>
                <w:szCs w:val="24"/>
              </w:rPr>
            </w:rPrChange>
          </w:rPr>
          <w:br/>
          <w:delText>red-blue red-blue green-yellow</w:delText>
        </w:r>
      </w:del>
    </w:p>
    <w:p w:rsidR="003C5AFD" w:rsidRPr="00BA7DD1" w:rsidDel="000D1818" w:rsidRDefault="003C5AFD" w:rsidP="003C5AFD">
      <w:pPr>
        <w:rPr>
          <w:del w:id="1016" w:author="Michael D. Scott" w:date="2012-02-05T14:53:00Z"/>
          <w:rFonts w:ascii="Courier New" w:hAnsi="Courier New"/>
          <w:sz w:val="24"/>
          <w:szCs w:val="24"/>
        </w:rPr>
      </w:pPr>
    </w:p>
    <w:p w:rsidR="003C5AFD" w:rsidRPr="00BA7DD1" w:rsidDel="000D1818" w:rsidRDefault="003C5AFD" w:rsidP="003C5AFD">
      <w:pPr>
        <w:rPr>
          <w:del w:id="1017" w:author="Michael D. Scott" w:date="2012-02-05T14:53:00Z"/>
          <w:rFonts w:ascii="Arial-BoldMT" w:hAnsi="Arial-BoldMT" w:cs="Arial-BoldMT"/>
          <w:b/>
          <w:bCs/>
          <w:sz w:val="24"/>
          <w:szCs w:val="24"/>
        </w:rPr>
      </w:pPr>
      <w:del w:id="1018" w:author="Michael D. Scott" w:date="2012-02-05T14:53:00Z">
        <w:r w:rsidRPr="00BA7DD1" w:rsidDel="000D1818">
          <w:rPr>
            <w:rFonts w:ascii="Arial-BoldMT" w:hAnsi="Arial-BoldMT" w:cs="Arial-BoldMT"/>
            <w:b/>
            <w:bCs/>
            <w:sz w:val="24"/>
            <w:szCs w:val="24"/>
          </w:rPr>
          <w:delText>Example Output To Screen</w:delText>
        </w:r>
      </w:del>
    </w:p>
    <w:p w:rsidR="003C5AFD" w:rsidDel="000D1818" w:rsidRDefault="003C5AFD" w:rsidP="003C5AFD">
      <w:pPr>
        <w:rPr>
          <w:del w:id="1019" w:author="Michael D. Scott" w:date="2012-02-05T14:53:00Z"/>
          <w:rFonts w:ascii="Courier New" w:hAnsi="Courier New" w:cs="Courier New"/>
          <w:sz w:val="24"/>
          <w:szCs w:val="24"/>
        </w:rPr>
      </w:pPr>
      <w:del w:id="1020" w:author="Michael D. Scott" w:date="2012-02-05T14:53:00Z">
        <w:r w:rsidDel="000D1818">
          <w:rPr>
            <w:rFonts w:ascii="Courier New" w:hAnsi="Courier New" w:cs="Courier New"/>
            <w:sz w:val="24"/>
            <w:szCs w:val="24"/>
          </w:rPr>
          <w:delText>4</w:delText>
        </w:r>
      </w:del>
    </w:p>
    <w:p w:rsidR="003C5AFD" w:rsidDel="000D1818" w:rsidRDefault="003C5AFD" w:rsidP="003C5AFD">
      <w:pPr>
        <w:rPr>
          <w:del w:id="1021" w:author="Michael D. Scott" w:date="2012-02-05T14:53:00Z"/>
          <w:rFonts w:ascii="Courier New" w:hAnsi="Courier New" w:cs="Courier New"/>
          <w:sz w:val="24"/>
          <w:szCs w:val="24"/>
        </w:rPr>
      </w:pPr>
      <w:del w:id="1022" w:author="Michael D. Scott" w:date="2012-02-05T14:53:00Z">
        <w:r w:rsidDel="000D1818">
          <w:rPr>
            <w:rFonts w:ascii="Courier New" w:hAnsi="Courier New" w:cs="Courier New"/>
            <w:sz w:val="24"/>
            <w:szCs w:val="24"/>
          </w:rPr>
          <w:delText>1</w:delText>
        </w:r>
      </w:del>
    </w:p>
    <w:p w:rsidR="003C5AFD" w:rsidDel="000D1818" w:rsidRDefault="003C5AFD" w:rsidP="003C5AFD">
      <w:pPr>
        <w:rPr>
          <w:del w:id="1023" w:author="Michael D. Scott" w:date="2012-02-05T14:53:00Z"/>
          <w:rFonts w:ascii="Courier New" w:hAnsi="Courier New" w:cs="Courier New"/>
          <w:sz w:val="24"/>
          <w:szCs w:val="24"/>
        </w:rPr>
      </w:pPr>
      <w:del w:id="1024" w:author="Michael D. Scott" w:date="2012-02-05T14:53:00Z">
        <w:r w:rsidDel="000D1818">
          <w:rPr>
            <w:rFonts w:ascii="Courier New" w:hAnsi="Courier New" w:cs="Courier New"/>
            <w:sz w:val="24"/>
            <w:szCs w:val="24"/>
          </w:rPr>
          <w:delText>2</w:delText>
        </w:r>
      </w:del>
    </w:p>
    <w:p w:rsidR="003C5AFD" w:rsidDel="000D1818" w:rsidRDefault="003C5AFD" w:rsidP="003C5AFD">
      <w:pPr>
        <w:rPr>
          <w:del w:id="1025" w:author="Michael D. Scott" w:date="2012-02-05T14:53:00Z"/>
          <w:rFonts w:ascii="Courier New" w:hAnsi="Courier New" w:cs="Courier New"/>
          <w:sz w:val="24"/>
          <w:szCs w:val="24"/>
        </w:rPr>
      </w:pPr>
      <w:del w:id="1026" w:author="Michael D. Scott" w:date="2012-02-05T14:53:00Z">
        <w:r w:rsidDel="000D1818">
          <w:rPr>
            <w:rFonts w:ascii="Courier New" w:hAnsi="Courier New" w:cs="Courier New"/>
            <w:sz w:val="24"/>
            <w:szCs w:val="24"/>
          </w:rPr>
          <w:delText>10</w:delText>
        </w:r>
      </w:del>
    </w:p>
    <w:p w:rsidR="003C5AFD" w:rsidRPr="00022FEF" w:rsidDel="000D1818" w:rsidRDefault="003C5AFD" w:rsidP="003C5AFD">
      <w:pPr>
        <w:rPr>
          <w:del w:id="1027" w:author="Michael D. Scott" w:date="2012-02-05T14:53:00Z"/>
          <w:rFonts w:ascii="Courier New" w:hAnsi="Courier New" w:cs="Courier New"/>
          <w:sz w:val="24"/>
          <w:szCs w:val="24"/>
        </w:rPr>
      </w:pPr>
      <w:del w:id="1028" w:author="Michael D. Scott" w:date="2012-02-05T14:53:00Z">
        <w:r w:rsidDel="000D1818">
          <w:rPr>
            <w:rFonts w:ascii="Courier New" w:hAnsi="Courier New" w:cs="Courier New"/>
            <w:sz w:val="24"/>
            <w:szCs w:val="24"/>
          </w:rPr>
          <w:delText>4</w:delText>
        </w:r>
      </w:del>
    </w:p>
    <w:p w:rsidR="003C5AFD" w:rsidDel="000D1818" w:rsidRDefault="003C5AFD" w:rsidP="003C5AFD">
      <w:pPr>
        <w:rPr>
          <w:del w:id="1029" w:author="Michael D. Scott" w:date="2012-02-05T14:53:00Z"/>
          <w:sz w:val="24"/>
          <w:szCs w:val="24"/>
        </w:rPr>
      </w:pPr>
    </w:p>
    <w:p w:rsidR="003C5AFD" w:rsidDel="000D1818" w:rsidRDefault="003C5AFD" w:rsidP="003C5AFD">
      <w:pPr>
        <w:rPr>
          <w:del w:id="1030" w:author="Michael D. Scott" w:date="2012-02-05T14:53:00Z"/>
          <w:sz w:val="24"/>
          <w:szCs w:val="24"/>
        </w:rPr>
      </w:pPr>
    </w:p>
    <w:p w:rsidR="003C5AFD" w:rsidRDefault="003C5AFD" w:rsidP="003C5AFD">
      <w:pPr>
        <w:jc w:val="center"/>
        <w:rPr>
          <w:rFonts w:ascii="Arial" w:hAnsi="Arial"/>
          <w:b/>
          <w:sz w:val="32"/>
        </w:rPr>
      </w:pPr>
      <w:del w:id="1031" w:author="Michael D. Scott" w:date="2012-02-05T14:53:00Z">
        <w:r w:rsidDel="000D1818">
          <w:rPr>
            <w:sz w:val="24"/>
            <w:szCs w:val="24"/>
          </w:rPr>
          <w:br w:type="page"/>
        </w:r>
      </w:del>
      <w:r>
        <w:rPr>
          <w:rFonts w:ascii="Arial" w:hAnsi="Arial"/>
          <w:b/>
          <w:sz w:val="32"/>
        </w:rPr>
        <w:t xml:space="preserve">6. </w:t>
      </w:r>
      <w:r>
        <w:rPr>
          <w:rFonts w:ascii="Arial-BoldMT" w:hAnsi="Arial-BoldMT" w:cs="Arial-BoldMT"/>
          <w:b/>
          <w:bCs/>
          <w:sz w:val="32"/>
          <w:szCs w:val="32"/>
        </w:rPr>
        <w:t xml:space="preserve">Morning Person </w:t>
      </w:r>
      <w:proofErr w:type="gramStart"/>
      <w:r>
        <w:rPr>
          <w:rFonts w:ascii="Arial-BoldMT" w:hAnsi="Arial-BoldMT" w:cs="Arial-BoldMT"/>
          <w:b/>
          <w:bCs/>
          <w:sz w:val="32"/>
          <w:szCs w:val="32"/>
        </w:rPr>
        <w:t>Or</w:t>
      </w:r>
      <w:proofErr w:type="gramEnd"/>
      <w:r>
        <w:rPr>
          <w:rFonts w:ascii="Arial-BoldMT" w:hAnsi="Arial-BoldMT" w:cs="Arial-BoldMT"/>
          <w:b/>
          <w:bCs/>
          <w:sz w:val="32"/>
          <w:szCs w:val="32"/>
        </w:rPr>
        <w:t xml:space="preserve"> Not?</w:t>
      </w:r>
    </w:p>
    <w:p w:rsidR="003C5AFD" w:rsidRDefault="003C5AFD" w:rsidP="003C5AFD">
      <w:pPr>
        <w:jc w:val="both"/>
        <w:rPr>
          <w:rFonts w:ascii="Arial" w:hAnsi="Arial"/>
        </w:rPr>
      </w:pPr>
    </w:p>
    <w:p w:rsidR="000D1818" w:rsidRDefault="000D1818" w:rsidP="000D1818">
      <w:pPr>
        <w:rPr>
          <w:ins w:id="1032" w:author="Michael D. Scott" w:date="2012-02-05T14:53:00Z"/>
          <w:rFonts w:ascii="Courier New" w:hAnsi="Courier New" w:cs="Courier New"/>
          <w:b/>
          <w:sz w:val="22"/>
          <w:szCs w:val="22"/>
        </w:rPr>
      </w:pPr>
      <w:ins w:id="1033" w:author="Michael D. Scott" w:date="2012-02-05T14:53:00Z">
        <w:r>
          <w:rPr>
            <w:rFonts w:ascii="Courier New" w:hAnsi="Courier New" w:cs="Courier New"/>
            <w:b/>
            <w:sz w:val="22"/>
            <w:szCs w:val="22"/>
          </w:rPr>
          <w:t>JUDGES DATA FILE</w:t>
        </w:r>
      </w:ins>
    </w:p>
    <w:p w:rsidR="000D1818" w:rsidRPr="000D1818" w:rsidRDefault="000D1818" w:rsidP="001F6EA6">
      <w:pPr>
        <w:pStyle w:val="PlainText"/>
        <w:rPr>
          <w:ins w:id="1034" w:author="Michael D. Scott" w:date="2012-02-05T14:55:00Z"/>
          <w:rPrChange w:id="1035" w:author="Michael D. Scott" w:date="2012-02-05T14:59:00Z">
            <w:rPr>
              <w:ins w:id="1036" w:author="Michael D. Scott" w:date="2012-02-05T14:55:00Z"/>
              <w:sz w:val="21"/>
              <w:szCs w:val="21"/>
            </w:rPr>
          </w:rPrChange>
        </w:rPr>
      </w:pPr>
      <w:ins w:id="1037" w:author="Michael D. Scott" w:date="2012-02-05T14:55:00Z">
        <w:r w:rsidRPr="000D1818">
          <w:rPr>
            <w:rPrChange w:id="1038" w:author="Michael D. Scott" w:date="2012-02-05T14:59:00Z">
              <w:rPr>
                <w:sz w:val="21"/>
                <w:szCs w:val="21"/>
              </w:rPr>
            </w:rPrChange>
          </w:rPr>
          <w:t>17</w:t>
        </w:r>
      </w:ins>
    </w:p>
    <w:p w:rsidR="000D1818" w:rsidRPr="000D1818" w:rsidRDefault="000D1818" w:rsidP="001F6EA6">
      <w:pPr>
        <w:pStyle w:val="PlainText"/>
        <w:rPr>
          <w:ins w:id="1039" w:author="Michael D. Scott" w:date="2012-02-05T14:55:00Z"/>
          <w:rPrChange w:id="1040" w:author="Michael D. Scott" w:date="2012-02-05T14:59:00Z">
            <w:rPr>
              <w:ins w:id="1041" w:author="Michael D. Scott" w:date="2012-02-05T14:55:00Z"/>
              <w:sz w:val="21"/>
              <w:szCs w:val="21"/>
            </w:rPr>
          </w:rPrChange>
        </w:rPr>
      </w:pPr>
      <w:ins w:id="1042" w:author="Michael D. Scott" w:date="2012-02-05T14:55:00Z">
        <w:r w:rsidRPr="000D1818">
          <w:rPr>
            <w:rPrChange w:id="1043" w:author="Michael D. Scott" w:date="2012-02-05T14:59:00Z">
              <w:rPr>
                <w:sz w:val="21"/>
                <w:szCs w:val="21"/>
              </w:rPr>
            </w:rPrChange>
          </w:rPr>
          <w:t>AAAAAAAAAA</w:t>
        </w:r>
      </w:ins>
    </w:p>
    <w:p w:rsidR="000D1818" w:rsidRPr="000D1818" w:rsidRDefault="000D1818" w:rsidP="001F6EA6">
      <w:pPr>
        <w:pStyle w:val="PlainText"/>
        <w:rPr>
          <w:ins w:id="1044" w:author="Michael D. Scott" w:date="2012-02-05T14:55:00Z"/>
          <w:rPrChange w:id="1045" w:author="Michael D. Scott" w:date="2012-02-05T14:59:00Z">
            <w:rPr>
              <w:ins w:id="1046" w:author="Michael D. Scott" w:date="2012-02-05T14:55:00Z"/>
              <w:sz w:val="21"/>
              <w:szCs w:val="21"/>
            </w:rPr>
          </w:rPrChange>
        </w:rPr>
      </w:pPr>
      <w:ins w:id="1047" w:author="Michael D. Scott" w:date="2012-02-05T14:55:00Z">
        <w:r w:rsidRPr="000D1818">
          <w:rPr>
            <w:rPrChange w:id="1048" w:author="Michael D. Scott" w:date="2012-02-05T14:59:00Z">
              <w:rPr>
                <w:sz w:val="21"/>
                <w:szCs w:val="21"/>
              </w:rPr>
            </w:rPrChange>
          </w:rPr>
          <w:t>EEEEEEEEEE</w:t>
        </w:r>
      </w:ins>
    </w:p>
    <w:p w:rsidR="000D1818" w:rsidRPr="000D1818" w:rsidRDefault="000D1818" w:rsidP="001F6EA6">
      <w:pPr>
        <w:pStyle w:val="PlainText"/>
        <w:rPr>
          <w:ins w:id="1049" w:author="Michael D. Scott" w:date="2012-02-05T14:55:00Z"/>
          <w:rPrChange w:id="1050" w:author="Michael D. Scott" w:date="2012-02-05T14:59:00Z">
            <w:rPr>
              <w:ins w:id="1051" w:author="Michael D. Scott" w:date="2012-02-05T14:55:00Z"/>
              <w:sz w:val="21"/>
              <w:szCs w:val="21"/>
            </w:rPr>
          </w:rPrChange>
        </w:rPr>
      </w:pPr>
      <w:ins w:id="1052" w:author="Michael D. Scott" w:date="2012-02-05T14:55:00Z">
        <w:r w:rsidRPr="000D1818">
          <w:rPr>
            <w:rPrChange w:id="1053" w:author="Michael D. Scott" w:date="2012-02-05T14:59:00Z">
              <w:rPr>
                <w:sz w:val="21"/>
                <w:szCs w:val="21"/>
              </w:rPr>
            </w:rPrChange>
          </w:rPr>
          <w:t>BDBDBDBDBD</w:t>
        </w:r>
      </w:ins>
    </w:p>
    <w:p w:rsidR="000D1818" w:rsidRPr="000D1818" w:rsidRDefault="000D1818" w:rsidP="001F6EA6">
      <w:pPr>
        <w:pStyle w:val="PlainText"/>
        <w:rPr>
          <w:ins w:id="1054" w:author="Michael D. Scott" w:date="2012-02-05T14:55:00Z"/>
          <w:rPrChange w:id="1055" w:author="Michael D. Scott" w:date="2012-02-05T14:59:00Z">
            <w:rPr>
              <w:ins w:id="1056" w:author="Michael D. Scott" w:date="2012-02-05T14:55:00Z"/>
              <w:sz w:val="21"/>
              <w:szCs w:val="21"/>
            </w:rPr>
          </w:rPrChange>
        </w:rPr>
      </w:pPr>
      <w:ins w:id="1057" w:author="Michael D. Scott" w:date="2012-02-05T14:55:00Z">
        <w:r w:rsidRPr="000D1818">
          <w:rPr>
            <w:rPrChange w:id="1058" w:author="Michael D. Scott" w:date="2012-02-05T14:59:00Z">
              <w:rPr>
                <w:sz w:val="21"/>
                <w:szCs w:val="21"/>
              </w:rPr>
            </w:rPrChange>
          </w:rPr>
          <w:t>XXXXXXXXXX</w:t>
        </w:r>
      </w:ins>
    </w:p>
    <w:p w:rsidR="000D1818" w:rsidRPr="000D1818" w:rsidRDefault="000D1818" w:rsidP="001F6EA6">
      <w:pPr>
        <w:pStyle w:val="PlainText"/>
        <w:rPr>
          <w:ins w:id="1059" w:author="Michael D. Scott" w:date="2012-02-05T14:55:00Z"/>
          <w:rPrChange w:id="1060" w:author="Michael D. Scott" w:date="2012-02-05T14:59:00Z">
            <w:rPr>
              <w:ins w:id="1061" w:author="Michael D. Scott" w:date="2012-02-05T14:55:00Z"/>
              <w:sz w:val="21"/>
              <w:szCs w:val="21"/>
            </w:rPr>
          </w:rPrChange>
        </w:rPr>
      </w:pPr>
      <w:ins w:id="1062" w:author="Michael D. Scott" w:date="2012-02-05T14:55:00Z">
        <w:r w:rsidRPr="000D1818">
          <w:rPr>
            <w:rPrChange w:id="1063" w:author="Michael D. Scott" w:date="2012-02-05T14:59:00Z">
              <w:rPr>
                <w:sz w:val="21"/>
                <w:szCs w:val="21"/>
              </w:rPr>
            </w:rPrChange>
          </w:rPr>
          <w:t>ABCDEEDCBA</w:t>
        </w:r>
      </w:ins>
    </w:p>
    <w:p w:rsidR="000D1818" w:rsidRPr="000D1818" w:rsidRDefault="000D1818" w:rsidP="001F6EA6">
      <w:pPr>
        <w:pStyle w:val="PlainText"/>
        <w:rPr>
          <w:ins w:id="1064" w:author="Michael D. Scott" w:date="2012-02-05T14:55:00Z"/>
          <w:rPrChange w:id="1065" w:author="Michael D. Scott" w:date="2012-02-05T14:59:00Z">
            <w:rPr>
              <w:ins w:id="1066" w:author="Michael D. Scott" w:date="2012-02-05T14:55:00Z"/>
              <w:sz w:val="21"/>
              <w:szCs w:val="21"/>
            </w:rPr>
          </w:rPrChange>
        </w:rPr>
      </w:pPr>
      <w:ins w:id="1067" w:author="Michael D. Scott" w:date="2012-02-05T14:55:00Z">
        <w:r w:rsidRPr="000D1818">
          <w:rPr>
            <w:rPrChange w:id="1068" w:author="Michael D. Scott" w:date="2012-02-05T14:59:00Z">
              <w:rPr>
                <w:sz w:val="21"/>
                <w:szCs w:val="21"/>
              </w:rPr>
            </w:rPrChange>
          </w:rPr>
          <w:t>EDCBAABCDE</w:t>
        </w:r>
      </w:ins>
    </w:p>
    <w:p w:rsidR="000D1818" w:rsidRPr="000D1818" w:rsidRDefault="000D1818" w:rsidP="001F6EA6">
      <w:pPr>
        <w:pStyle w:val="PlainText"/>
        <w:rPr>
          <w:ins w:id="1069" w:author="Michael D. Scott" w:date="2012-02-05T14:55:00Z"/>
          <w:rPrChange w:id="1070" w:author="Michael D. Scott" w:date="2012-02-05T14:59:00Z">
            <w:rPr>
              <w:ins w:id="1071" w:author="Michael D. Scott" w:date="2012-02-05T14:55:00Z"/>
              <w:sz w:val="21"/>
              <w:szCs w:val="21"/>
            </w:rPr>
          </w:rPrChange>
        </w:rPr>
      </w:pPr>
      <w:ins w:id="1072" w:author="Michael D. Scott" w:date="2012-02-05T14:55:00Z">
        <w:r w:rsidRPr="000D1818">
          <w:rPr>
            <w:rPrChange w:id="1073" w:author="Michael D. Scott" w:date="2012-02-05T14:59:00Z">
              <w:rPr>
                <w:sz w:val="21"/>
                <w:szCs w:val="21"/>
              </w:rPr>
            </w:rPrChange>
          </w:rPr>
          <w:t>ABDEEBDBEA</w:t>
        </w:r>
      </w:ins>
    </w:p>
    <w:p w:rsidR="000D1818" w:rsidRPr="000D1818" w:rsidRDefault="000D1818" w:rsidP="001F6EA6">
      <w:pPr>
        <w:pStyle w:val="PlainText"/>
        <w:rPr>
          <w:ins w:id="1074" w:author="Michael D. Scott" w:date="2012-02-05T14:55:00Z"/>
          <w:rPrChange w:id="1075" w:author="Michael D. Scott" w:date="2012-02-05T14:59:00Z">
            <w:rPr>
              <w:ins w:id="1076" w:author="Michael D. Scott" w:date="2012-02-05T14:55:00Z"/>
              <w:sz w:val="21"/>
              <w:szCs w:val="21"/>
            </w:rPr>
          </w:rPrChange>
        </w:rPr>
      </w:pPr>
      <w:ins w:id="1077" w:author="Michael D. Scott" w:date="2012-02-05T14:55:00Z">
        <w:r w:rsidRPr="000D1818">
          <w:rPr>
            <w:rPrChange w:id="1078" w:author="Michael D. Scott" w:date="2012-02-05T14:59:00Z">
              <w:rPr>
                <w:sz w:val="21"/>
                <w:szCs w:val="21"/>
              </w:rPr>
            </w:rPrChange>
          </w:rPr>
          <w:t>CCECCEXXAA</w:t>
        </w:r>
      </w:ins>
    </w:p>
    <w:p w:rsidR="000D1818" w:rsidRPr="000D1818" w:rsidRDefault="000D1818" w:rsidP="001F6EA6">
      <w:pPr>
        <w:pStyle w:val="PlainText"/>
        <w:rPr>
          <w:ins w:id="1079" w:author="Michael D. Scott" w:date="2012-02-05T14:55:00Z"/>
          <w:rPrChange w:id="1080" w:author="Michael D. Scott" w:date="2012-02-05T14:59:00Z">
            <w:rPr>
              <w:ins w:id="1081" w:author="Michael D. Scott" w:date="2012-02-05T14:55:00Z"/>
              <w:sz w:val="21"/>
              <w:szCs w:val="21"/>
            </w:rPr>
          </w:rPrChange>
        </w:rPr>
      </w:pPr>
      <w:ins w:id="1082" w:author="Michael D. Scott" w:date="2012-02-05T14:55:00Z">
        <w:r w:rsidRPr="000D1818">
          <w:rPr>
            <w:rPrChange w:id="1083" w:author="Michael D. Scott" w:date="2012-02-05T14:59:00Z">
              <w:rPr>
                <w:sz w:val="21"/>
                <w:szCs w:val="21"/>
              </w:rPr>
            </w:rPrChange>
          </w:rPr>
          <w:t>AAAAAAAAAA</w:t>
        </w:r>
      </w:ins>
    </w:p>
    <w:p w:rsidR="000D1818" w:rsidRPr="000D1818" w:rsidRDefault="000D1818" w:rsidP="001F6EA6">
      <w:pPr>
        <w:pStyle w:val="PlainText"/>
        <w:rPr>
          <w:ins w:id="1084" w:author="Michael D. Scott" w:date="2012-02-05T14:55:00Z"/>
          <w:rPrChange w:id="1085" w:author="Michael D. Scott" w:date="2012-02-05T14:59:00Z">
            <w:rPr>
              <w:ins w:id="1086" w:author="Michael D. Scott" w:date="2012-02-05T14:55:00Z"/>
              <w:sz w:val="21"/>
              <w:szCs w:val="21"/>
            </w:rPr>
          </w:rPrChange>
        </w:rPr>
      </w:pPr>
      <w:ins w:id="1087" w:author="Michael D. Scott" w:date="2012-02-05T14:55:00Z">
        <w:r w:rsidRPr="000D1818">
          <w:rPr>
            <w:rPrChange w:id="1088" w:author="Michael D. Scott" w:date="2012-02-05T14:59:00Z">
              <w:rPr>
                <w:sz w:val="21"/>
                <w:szCs w:val="21"/>
              </w:rPr>
            </w:rPrChange>
          </w:rPr>
          <w:t>AAAAAAAAAA</w:t>
        </w:r>
      </w:ins>
    </w:p>
    <w:p w:rsidR="000D1818" w:rsidRPr="000D1818" w:rsidRDefault="000D1818" w:rsidP="001F6EA6">
      <w:pPr>
        <w:pStyle w:val="PlainText"/>
        <w:rPr>
          <w:ins w:id="1089" w:author="Michael D. Scott" w:date="2012-02-05T14:55:00Z"/>
          <w:rPrChange w:id="1090" w:author="Michael D. Scott" w:date="2012-02-05T14:59:00Z">
            <w:rPr>
              <w:ins w:id="1091" w:author="Michael D. Scott" w:date="2012-02-05T14:55:00Z"/>
              <w:sz w:val="21"/>
              <w:szCs w:val="21"/>
            </w:rPr>
          </w:rPrChange>
        </w:rPr>
      </w:pPr>
      <w:ins w:id="1092" w:author="Michael D. Scott" w:date="2012-02-05T14:55:00Z">
        <w:r w:rsidRPr="000D1818">
          <w:rPr>
            <w:rPrChange w:id="1093" w:author="Michael D. Scott" w:date="2012-02-05T14:59:00Z">
              <w:rPr>
                <w:sz w:val="21"/>
                <w:szCs w:val="21"/>
              </w:rPr>
            </w:rPrChange>
          </w:rPr>
          <w:t>EEEEEEEEEE</w:t>
        </w:r>
      </w:ins>
    </w:p>
    <w:p w:rsidR="000D1818" w:rsidRPr="000D1818" w:rsidRDefault="000D1818" w:rsidP="001F6EA6">
      <w:pPr>
        <w:pStyle w:val="PlainText"/>
        <w:rPr>
          <w:ins w:id="1094" w:author="Michael D. Scott" w:date="2012-02-05T14:55:00Z"/>
          <w:rPrChange w:id="1095" w:author="Michael D. Scott" w:date="2012-02-05T14:59:00Z">
            <w:rPr>
              <w:ins w:id="1096" w:author="Michael D. Scott" w:date="2012-02-05T14:55:00Z"/>
              <w:sz w:val="21"/>
              <w:szCs w:val="21"/>
            </w:rPr>
          </w:rPrChange>
        </w:rPr>
      </w:pPr>
      <w:ins w:id="1097" w:author="Michael D. Scott" w:date="2012-02-05T14:55:00Z">
        <w:r w:rsidRPr="000D1818">
          <w:rPr>
            <w:rPrChange w:id="1098" w:author="Michael D. Scott" w:date="2012-02-05T14:59:00Z">
              <w:rPr>
                <w:sz w:val="21"/>
                <w:szCs w:val="21"/>
              </w:rPr>
            </w:rPrChange>
          </w:rPr>
          <w:t>EEEEEEEEEE</w:t>
        </w:r>
      </w:ins>
    </w:p>
    <w:p w:rsidR="000D1818" w:rsidRPr="000D1818" w:rsidRDefault="000D1818" w:rsidP="001F6EA6">
      <w:pPr>
        <w:pStyle w:val="PlainText"/>
        <w:rPr>
          <w:ins w:id="1099" w:author="Michael D. Scott" w:date="2012-02-05T14:55:00Z"/>
          <w:rPrChange w:id="1100" w:author="Michael D. Scott" w:date="2012-02-05T14:59:00Z">
            <w:rPr>
              <w:ins w:id="1101" w:author="Michael D. Scott" w:date="2012-02-05T14:55:00Z"/>
              <w:sz w:val="21"/>
              <w:szCs w:val="21"/>
            </w:rPr>
          </w:rPrChange>
        </w:rPr>
      </w:pPr>
      <w:ins w:id="1102" w:author="Michael D. Scott" w:date="2012-02-05T14:55:00Z">
        <w:r w:rsidRPr="000D1818">
          <w:rPr>
            <w:rPrChange w:id="1103" w:author="Michael D. Scott" w:date="2012-02-05T14:59:00Z">
              <w:rPr>
                <w:sz w:val="21"/>
                <w:szCs w:val="21"/>
              </w:rPr>
            </w:rPrChange>
          </w:rPr>
          <w:t>CCCCCCCCCC</w:t>
        </w:r>
      </w:ins>
    </w:p>
    <w:p w:rsidR="000D1818" w:rsidRPr="000D1818" w:rsidRDefault="000D1818" w:rsidP="001F6EA6">
      <w:pPr>
        <w:pStyle w:val="PlainText"/>
        <w:rPr>
          <w:ins w:id="1104" w:author="Michael D. Scott" w:date="2012-02-05T14:55:00Z"/>
          <w:rPrChange w:id="1105" w:author="Michael D. Scott" w:date="2012-02-05T14:59:00Z">
            <w:rPr>
              <w:ins w:id="1106" w:author="Michael D. Scott" w:date="2012-02-05T14:55:00Z"/>
              <w:sz w:val="21"/>
              <w:szCs w:val="21"/>
            </w:rPr>
          </w:rPrChange>
        </w:rPr>
      </w:pPr>
      <w:ins w:id="1107" w:author="Michael D. Scott" w:date="2012-02-05T14:55:00Z">
        <w:r w:rsidRPr="000D1818">
          <w:rPr>
            <w:rPrChange w:id="1108" w:author="Michael D. Scott" w:date="2012-02-05T14:59:00Z">
              <w:rPr>
                <w:sz w:val="21"/>
                <w:szCs w:val="21"/>
              </w:rPr>
            </w:rPrChange>
          </w:rPr>
          <w:t>CCCCCCCCCC</w:t>
        </w:r>
      </w:ins>
    </w:p>
    <w:p w:rsidR="000D1818" w:rsidRPr="000D1818" w:rsidRDefault="000D1818" w:rsidP="001F6EA6">
      <w:pPr>
        <w:pStyle w:val="PlainText"/>
        <w:rPr>
          <w:ins w:id="1109" w:author="Michael D. Scott" w:date="2012-02-05T14:55:00Z"/>
          <w:rPrChange w:id="1110" w:author="Michael D. Scott" w:date="2012-02-05T14:59:00Z">
            <w:rPr>
              <w:ins w:id="1111" w:author="Michael D. Scott" w:date="2012-02-05T14:55:00Z"/>
              <w:sz w:val="21"/>
              <w:szCs w:val="21"/>
            </w:rPr>
          </w:rPrChange>
        </w:rPr>
      </w:pPr>
      <w:ins w:id="1112" w:author="Michael D. Scott" w:date="2012-02-05T14:55:00Z">
        <w:r w:rsidRPr="000D1818">
          <w:rPr>
            <w:rPrChange w:id="1113" w:author="Michael D. Scott" w:date="2012-02-05T14:59:00Z">
              <w:rPr>
                <w:sz w:val="21"/>
                <w:szCs w:val="21"/>
              </w:rPr>
            </w:rPrChange>
          </w:rPr>
          <w:t>AAAAAAAAAA</w:t>
        </w:r>
      </w:ins>
    </w:p>
    <w:p w:rsidR="000D1818" w:rsidRPr="000D1818" w:rsidRDefault="000D1818" w:rsidP="001F6EA6">
      <w:pPr>
        <w:pStyle w:val="PlainText"/>
        <w:rPr>
          <w:ins w:id="1114" w:author="Michael D. Scott" w:date="2012-02-05T14:55:00Z"/>
          <w:rPrChange w:id="1115" w:author="Michael D. Scott" w:date="2012-02-05T14:59:00Z">
            <w:rPr>
              <w:ins w:id="1116" w:author="Michael D. Scott" w:date="2012-02-05T14:55:00Z"/>
              <w:sz w:val="21"/>
              <w:szCs w:val="21"/>
            </w:rPr>
          </w:rPrChange>
        </w:rPr>
      </w:pPr>
      <w:ins w:id="1117" w:author="Michael D. Scott" w:date="2012-02-05T14:55:00Z">
        <w:r w:rsidRPr="000D1818">
          <w:rPr>
            <w:rPrChange w:id="1118" w:author="Michael D. Scott" w:date="2012-02-05T14:59:00Z">
              <w:rPr>
                <w:sz w:val="21"/>
                <w:szCs w:val="21"/>
              </w:rPr>
            </w:rPrChange>
          </w:rPr>
          <w:t>BBBBBBBBBB</w:t>
        </w:r>
      </w:ins>
    </w:p>
    <w:p w:rsidR="000D1818" w:rsidRPr="000D1818" w:rsidRDefault="000D1818" w:rsidP="001F6EA6">
      <w:pPr>
        <w:pStyle w:val="PlainText"/>
        <w:rPr>
          <w:ins w:id="1119" w:author="Michael D. Scott" w:date="2012-02-05T14:55:00Z"/>
          <w:rPrChange w:id="1120" w:author="Michael D. Scott" w:date="2012-02-05T14:59:00Z">
            <w:rPr>
              <w:ins w:id="1121" w:author="Michael D. Scott" w:date="2012-02-05T14:55:00Z"/>
              <w:sz w:val="21"/>
              <w:szCs w:val="21"/>
            </w:rPr>
          </w:rPrChange>
        </w:rPr>
      </w:pPr>
      <w:ins w:id="1122" w:author="Michael D. Scott" w:date="2012-02-05T14:55:00Z">
        <w:r w:rsidRPr="000D1818">
          <w:rPr>
            <w:rPrChange w:id="1123" w:author="Michael D. Scott" w:date="2012-02-05T14:59:00Z">
              <w:rPr>
                <w:sz w:val="21"/>
                <w:szCs w:val="21"/>
              </w:rPr>
            </w:rPrChange>
          </w:rPr>
          <w:t>XXXXXXXXXX</w:t>
        </w:r>
      </w:ins>
    </w:p>
    <w:p w:rsidR="000D1818" w:rsidRPr="000D1818" w:rsidRDefault="000D1818" w:rsidP="001F6EA6">
      <w:pPr>
        <w:pStyle w:val="PlainText"/>
        <w:rPr>
          <w:ins w:id="1124" w:author="Michael D. Scott" w:date="2012-02-05T14:55:00Z"/>
          <w:rPrChange w:id="1125" w:author="Michael D. Scott" w:date="2012-02-05T14:59:00Z">
            <w:rPr>
              <w:ins w:id="1126" w:author="Michael D. Scott" w:date="2012-02-05T14:55:00Z"/>
              <w:sz w:val="21"/>
              <w:szCs w:val="21"/>
            </w:rPr>
          </w:rPrChange>
        </w:rPr>
      </w:pPr>
      <w:ins w:id="1127" w:author="Michael D. Scott" w:date="2012-02-05T14:55:00Z">
        <w:r w:rsidRPr="000D1818">
          <w:rPr>
            <w:rPrChange w:id="1128" w:author="Michael D. Scott" w:date="2012-02-05T14:59:00Z">
              <w:rPr>
                <w:sz w:val="21"/>
                <w:szCs w:val="21"/>
              </w:rPr>
            </w:rPrChange>
          </w:rPr>
          <w:t>XXXXXXXXXX</w:t>
        </w:r>
      </w:ins>
    </w:p>
    <w:p w:rsidR="000D1818" w:rsidRPr="000D1818" w:rsidRDefault="000D1818" w:rsidP="001F6EA6">
      <w:pPr>
        <w:pStyle w:val="PlainText"/>
        <w:rPr>
          <w:ins w:id="1129" w:author="Michael D. Scott" w:date="2012-02-05T14:55:00Z"/>
          <w:rPrChange w:id="1130" w:author="Michael D. Scott" w:date="2012-02-05T14:59:00Z">
            <w:rPr>
              <w:ins w:id="1131" w:author="Michael D. Scott" w:date="2012-02-05T14:55:00Z"/>
              <w:sz w:val="21"/>
              <w:szCs w:val="21"/>
            </w:rPr>
          </w:rPrChange>
        </w:rPr>
      </w:pPr>
      <w:ins w:id="1132" w:author="Michael D. Scott" w:date="2012-02-05T14:55:00Z">
        <w:r w:rsidRPr="000D1818">
          <w:rPr>
            <w:rPrChange w:id="1133" w:author="Michael D. Scott" w:date="2012-02-05T14:59:00Z">
              <w:rPr>
                <w:sz w:val="21"/>
                <w:szCs w:val="21"/>
              </w:rPr>
            </w:rPrChange>
          </w:rPr>
          <w:t>DBCXXCCCBD</w:t>
        </w:r>
      </w:ins>
    </w:p>
    <w:p w:rsidR="000D1818" w:rsidRPr="000D1818" w:rsidRDefault="000D1818" w:rsidP="001F6EA6">
      <w:pPr>
        <w:pStyle w:val="PlainText"/>
        <w:rPr>
          <w:ins w:id="1134" w:author="Michael D. Scott" w:date="2012-02-05T14:55:00Z"/>
          <w:rPrChange w:id="1135" w:author="Michael D. Scott" w:date="2012-02-05T14:59:00Z">
            <w:rPr>
              <w:ins w:id="1136" w:author="Michael D. Scott" w:date="2012-02-05T14:55:00Z"/>
              <w:sz w:val="21"/>
              <w:szCs w:val="21"/>
            </w:rPr>
          </w:rPrChange>
        </w:rPr>
      </w:pPr>
      <w:ins w:id="1137" w:author="Michael D. Scott" w:date="2012-02-05T14:55:00Z">
        <w:r w:rsidRPr="000D1818">
          <w:rPr>
            <w:rPrChange w:id="1138" w:author="Michael D. Scott" w:date="2012-02-05T14:59:00Z">
              <w:rPr>
                <w:sz w:val="21"/>
                <w:szCs w:val="21"/>
              </w:rPr>
            </w:rPrChange>
          </w:rPr>
          <w:t>BXEXDXACEB</w:t>
        </w:r>
      </w:ins>
    </w:p>
    <w:p w:rsidR="000D1818" w:rsidRPr="000D1818" w:rsidRDefault="000D1818" w:rsidP="001F6EA6">
      <w:pPr>
        <w:pStyle w:val="PlainText"/>
        <w:rPr>
          <w:ins w:id="1139" w:author="Michael D. Scott" w:date="2012-02-05T14:55:00Z"/>
          <w:rPrChange w:id="1140" w:author="Michael D. Scott" w:date="2012-02-05T14:59:00Z">
            <w:rPr>
              <w:ins w:id="1141" w:author="Michael D. Scott" w:date="2012-02-05T14:55:00Z"/>
              <w:sz w:val="21"/>
              <w:szCs w:val="21"/>
            </w:rPr>
          </w:rPrChange>
        </w:rPr>
      </w:pPr>
      <w:ins w:id="1142" w:author="Michael D. Scott" w:date="2012-02-05T14:55:00Z">
        <w:r w:rsidRPr="000D1818">
          <w:rPr>
            <w:rPrChange w:id="1143" w:author="Michael D. Scott" w:date="2012-02-05T14:59:00Z">
              <w:rPr>
                <w:sz w:val="21"/>
                <w:szCs w:val="21"/>
              </w:rPr>
            </w:rPrChange>
          </w:rPr>
          <w:t>BBEABXABEX</w:t>
        </w:r>
      </w:ins>
    </w:p>
    <w:p w:rsidR="000D1818" w:rsidRPr="000D1818" w:rsidRDefault="000D1818" w:rsidP="001F6EA6">
      <w:pPr>
        <w:pStyle w:val="PlainText"/>
        <w:rPr>
          <w:ins w:id="1144" w:author="Michael D. Scott" w:date="2012-02-05T14:55:00Z"/>
          <w:rPrChange w:id="1145" w:author="Michael D. Scott" w:date="2012-02-05T14:59:00Z">
            <w:rPr>
              <w:ins w:id="1146" w:author="Michael D. Scott" w:date="2012-02-05T14:55:00Z"/>
              <w:sz w:val="21"/>
              <w:szCs w:val="21"/>
            </w:rPr>
          </w:rPrChange>
        </w:rPr>
      </w:pPr>
      <w:ins w:id="1147" w:author="Michael D. Scott" w:date="2012-02-05T14:55:00Z">
        <w:r w:rsidRPr="000D1818">
          <w:rPr>
            <w:rPrChange w:id="1148" w:author="Michael D. Scott" w:date="2012-02-05T14:59:00Z">
              <w:rPr>
                <w:sz w:val="21"/>
                <w:szCs w:val="21"/>
              </w:rPr>
            </w:rPrChange>
          </w:rPr>
          <w:t>CDBEEEXCXC</w:t>
        </w:r>
      </w:ins>
    </w:p>
    <w:p w:rsidR="000D1818" w:rsidRPr="000D1818" w:rsidRDefault="000D1818" w:rsidP="001F6EA6">
      <w:pPr>
        <w:pStyle w:val="PlainText"/>
        <w:rPr>
          <w:ins w:id="1149" w:author="Michael D. Scott" w:date="2012-02-05T14:55:00Z"/>
          <w:rPrChange w:id="1150" w:author="Michael D. Scott" w:date="2012-02-05T14:59:00Z">
            <w:rPr>
              <w:ins w:id="1151" w:author="Michael D. Scott" w:date="2012-02-05T14:55:00Z"/>
              <w:sz w:val="21"/>
              <w:szCs w:val="21"/>
            </w:rPr>
          </w:rPrChange>
        </w:rPr>
      </w:pPr>
      <w:ins w:id="1152" w:author="Michael D. Scott" w:date="2012-02-05T14:55:00Z">
        <w:r w:rsidRPr="000D1818">
          <w:rPr>
            <w:rPrChange w:id="1153" w:author="Michael D. Scott" w:date="2012-02-05T14:59:00Z">
              <w:rPr>
                <w:sz w:val="21"/>
                <w:szCs w:val="21"/>
              </w:rPr>
            </w:rPrChange>
          </w:rPr>
          <w:t>CBBBBEBXEA</w:t>
        </w:r>
      </w:ins>
    </w:p>
    <w:p w:rsidR="000D1818" w:rsidRPr="000D1818" w:rsidRDefault="000D1818" w:rsidP="001F6EA6">
      <w:pPr>
        <w:pStyle w:val="PlainText"/>
        <w:rPr>
          <w:ins w:id="1154" w:author="Michael D. Scott" w:date="2012-02-05T14:55:00Z"/>
          <w:rPrChange w:id="1155" w:author="Michael D. Scott" w:date="2012-02-05T14:59:00Z">
            <w:rPr>
              <w:ins w:id="1156" w:author="Michael D. Scott" w:date="2012-02-05T14:55:00Z"/>
              <w:sz w:val="21"/>
              <w:szCs w:val="21"/>
            </w:rPr>
          </w:rPrChange>
        </w:rPr>
      </w:pPr>
      <w:ins w:id="1157" w:author="Michael D. Scott" w:date="2012-02-05T14:55:00Z">
        <w:r w:rsidRPr="000D1818">
          <w:rPr>
            <w:rPrChange w:id="1158" w:author="Michael D. Scott" w:date="2012-02-05T14:59:00Z">
              <w:rPr>
                <w:sz w:val="21"/>
                <w:szCs w:val="21"/>
              </w:rPr>
            </w:rPrChange>
          </w:rPr>
          <w:t>XEAXCBBEED</w:t>
        </w:r>
      </w:ins>
    </w:p>
    <w:p w:rsidR="000D1818" w:rsidRPr="000D1818" w:rsidRDefault="000D1818" w:rsidP="001F6EA6">
      <w:pPr>
        <w:pStyle w:val="PlainText"/>
        <w:rPr>
          <w:ins w:id="1159" w:author="Michael D. Scott" w:date="2012-02-05T14:55:00Z"/>
          <w:rPrChange w:id="1160" w:author="Michael D. Scott" w:date="2012-02-05T14:59:00Z">
            <w:rPr>
              <w:ins w:id="1161" w:author="Michael D. Scott" w:date="2012-02-05T14:55:00Z"/>
              <w:sz w:val="21"/>
              <w:szCs w:val="21"/>
            </w:rPr>
          </w:rPrChange>
        </w:rPr>
      </w:pPr>
      <w:ins w:id="1162" w:author="Michael D. Scott" w:date="2012-02-05T14:55:00Z">
        <w:r w:rsidRPr="000D1818">
          <w:rPr>
            <w:rPrChange w:id="1163" w:author="Michael D. Scott" w:date="2012-02-05T14:59:00Z">
              <w:rPr>
                <w:sz w:val="21"/>
                <w:szCs w:val="21"/>
              </w:rPr>
            </w:rPrChange>
          </w:rPr>
          <w:t>BABCBXDDCC</w:t>
        </w:r>
      </w:ins>
    </w:p>
    <w:p w:rsidR="000D1818" w:rsidRPr="000D1818" w:rsidRDefault="000D1818" w:rsidP="001F6EA6">
      <w:pPr>
        <w:pStyle w:val="PlainText"/>
        <w:rPr>
          <w:ins w:id="1164" w:author="Michael D. Scott" w:date="2012-02-05T14:55:00Z"/>
          <w:rPrChange w:id="1165" w:author="Michael D. Scott" w:date="2012-02-05T14:59:00Z">
            <w:rPr>
              <w:ins w:id="1166" w:author="Michael D. Scott" w:date="2012-02-05T14:55:00Z"/>
              <w:sz w:val="21"/>
              <w:szCs w:val="21"/>
            </w:rPr>
          </w:rPrChange>
        </w:rPr>
      </w:pPr>
      <w:ins w:id="1167" w:author="Michael D. Scott" w:date="2012-02-05T14:55:00Z">
        <w:r w:rsidRPr="000D1818">
          <w:rPr>
            <w:rPrChange w:id="1168" w:author="Michael D. Scott" w:date="2012-02-05T14:59:00Z">
              <w:rPr>
                <w:sz w:val="21"/>
                <w:szCs w:val="21"/>
              </w:rPr>
            </w:rPrChange>
          </w:rPr>
          <w:t>ECCDCEEBCX</w:t>
        </w:r>
      </w:ins>
    </w:p>
    <w:p w:rsidR="000D1818" w:rsidRPr="000D1818" w:rsidRDefault="000D1818" w:rsidP="001F6EA6">
      <w:pPr>
        <w:pStyle w:val="PlainText"/>
        <w:rPr>
          <w:ins w:id="1169" w:author="Michael D. Scott" w:date="2012-02-05T14:55:00Z"/>
          <w:rPrChange w:id="1170" w:author="Michael D. Scott" w:date="2012-02-05T14:59:00Z">
            <w:rPr>
              <w:ins w:id="1171" w:author="Michael D. Scott" w:date="2012-02-05T14:55:00Z"/>
              <w:sz w:val="21"/>
              <w:szCs w:val="21"/>
            </w:rPr>
          </w:rPrChange>
        </w:rPr>
      </w:pPr>
      <w:ins w:id="1172" w:author="Michael D. Scott" w:date="2012-02-05T14:55:00Z">
        <w:r w:rsidRPr="000D1818">
          <w:rPr>
            <w:rPrChange w:id="1173" w:author="Michael D. Scott" w:date="2012-02-05T14:59:00Z">
              <w:rPr>
                <w:sz w:val="21"/>
                <w:szCs w:val="21"/>
              </w:rPr>
            </w:rPrChange>
          </w:rPr>
          <w:t>BBCDEABEEX</w:t>
        </w:r>
      </w:ins>
    </w:p>
    <w:p w:rsidR="000D1818" w:rsidRPr="000D1818" w:rsidRDefault="000D1818" w:rsidP="001F6EA6">
      <w:pPr>
        <w:pStyle w:val="PlainText"/>
        <w:rPr>
          <w:ins w:id="1174" w:author="Michael D. Scott" w:date="2012-02-05T14:55:00Z"/>
          <w:rPrChange w:id="1175" w:author="Michael D. Scott" w:date="2012-02-05T14:59:00Z">
            <w:rPr>
              <w:ins w:id="1176" w:author="Michael D. Scott" w:date="2012-02-05T14:55:00Z"/>
              <w:sz w:val="21"/>
              <w:szCs w:val="21"/>
            </w:rPr>
          </w:rPrChange>
        </w:rPr>
      </w:pPr>
      <w:ins w:id="1177" w:author="Michael D. Scott" w:date="2012-02-05T14:55:00Z">
        <w:r w:rsidRPr="000D1818">
          <w:rPr>
            <w:rPrChange w:id="1178" w:author="Michael D. Scott" w:date="2012-02-05T14:59:00Z">
              <w:rPr>
                <w:sz w:val="21"/>
                <w:szCs w:val="21"/>
              </w:rPr>
            </w:rPrChange>
          </w:rPr>
          <w:t>BDBAXDDXAC</w:t>
        </w:r>
      </w:ins>
    </w:p>
    <w:p w:rsidR="000D1818" w:rsidRPr="000D1818" w:rsidRDefault="000D1818" w:rsidP="001F6EA6">
      <w:pPr>
        <w:pStyle w:val="PlainText"/>
        <w:rPr>
          <w:ins w:id="1179" w:author="Michael D. Scott" w:date="2012-02-05T14:55:00Z"/>
          <w:rPrChange w:id="1180" w:author="Michael D. Scott" w:date="2012-02-05T14:59:00Z">
            <w:rPr>
              <w:ins w:id="1181" w:author="Michael D. Scott" w:date="2012-02-05T14:55:00Z"/>
              <w:sz w:val="21"/>
              <w:szCs w:val="21"/>
            </w:rPr>
          </w:rPrChange>
        </w:rPr>
      </w:pPr>
      <w:ins w:id="1182" w:author="Michael D. Scott" w:date="2012-02-05T14:55:00Z">
        <w:r w:rsidRPr="000D1818">
          <w:rPr>
            <w:rPrChange w:id="1183" w:author="Michael D. Scott" w:date="2012-02-05T14:59:00Z">
              <w:rPr>
                <w:sz w:val="21"/>
                <w:szCs w:val="21"/>
              </w:rPr>
            </w:rPrChange>
          </w:rPr>
          <w:t>DEEAEBEAXC</w:t>
        </w:r>
      </w:ins>
    </w:p>
    <w:p w:rsidR="000D1818" w:rsidRPr="000D1818" w:rsidRDefault="000D1818" w:rsidP="001F6EA6">
      <w:pPr>
        <w:pStyle w:val="PlainText"/>
        <w:rPr>
          <w:ins w:id="1184" w:author="Michael D. Scott" w:date="2012-02-05T14:55:00Z"/>
          <w:rPrChange w:id="1185" w:author="Michael D. Scott" w:date="2012-02-05T14:59:00Z">
            <w:rPr>
              <w:ins w:id="1186" w:author="Michael D. Scott" w:date="2012-02-05T14:55:00Z"/>
              <w:sz w:val="21"/>
              <w:szCs w:val="21"/>
            </w:rPr>
          </w:rPrChange>
        </w:rPr>
      </w:pPr>
      <w:ins w:id="1187" w:author="Michael D. Scott" w:date="2012-02-05T14:55:00Z">
        <w:r w:rsidRPr="000D1818">
          <w:rPr>
            <w:rPrChange w:id="1188" w:author="Michael D. Scott" w:date="2012-02-05T14:59:00Z">
              <w:rPr>
                <w:sz w:val="21"/>
                <w:szCs w:val="21"/>
              </w:rPr>
            </w:rPrChange>
          </w:rPr>
          <w:t>BEEDDCXDEA</w:t>
        </w:r>
      </w:ins>
    </w:p>
    <w:p w:rsidR="000D1818" w:rsidRPr="000D1818" w:rsidRDefault="000D1818" w:rsidP="001F6EA6">
      <w:pPr>
        <w:pStyle w:val="PlainText"/>
        <w:rPr>
          <w:ins w:id="1189" w:author="Michael D. Scott" w:date="2012-02-05T14:55:00Z"/>
          <w:rPrChange w:id="1190" w:author="Michael D. Scott" w:date="2012-02-05T14:59:00Z">
            <w:rPr>
              <w:ins w:id="1191" w:author="Michael D. Scott" w:date="2012-02-05T14:55:00Z"/>
              <w:sz w:val="21"/>
              <w:szCs w:val="21"/>
            </w:rPr>
          </w:rPrChange>
        </w:rPr>
      </w:pPr>
      <w:ins w:id="1192" w:author="Michael D. Scott" w:date="2012-02-05T14:55:00Z">
        <w:r w:rsidRPr="000D1818">
          <w:rPr>
            <w:rPrChange w:id="1193" w:author="Michael D. Scott" w:date="2012-02-05T14:59:00Z">
              <w:rPr>
                <w:sz w:val="21"/>
                <w:szCs w:val="21"/>
              </w:rPr>
            </w:rPrChange>
          </w:rPr>
          <w:t>ABCDEABCDE</w:t>
        </w:r>
      </w:ins>
    </w:p>
    <w:p w:rsidR="000D1818" w:rsidRPr="000D1818" w:rsidRDefault="000D1818" w:rsidP="001F6EA6">
      <w:pPr>
        <w:pStyle w:val="PlainText"/>
        <w:rPr>
          <w:ins w:id="1194" w:author="Michael D. Scott" w:date="2012-02-05T14:55:00Z"/>
          <w:rPrChange w:id="1195" w:author="Michael D. Scott" w:date="2012-02-05T14:59:00Z">
            <w:rPr>
              <w:ins w:id="1196" w:author="Michael D. Scott" w:date="2012-02-05T14:55:00Z"/>
              <w:sz w:val="21"/>
              <w:szCs w:val="21"/>
            </w:rPr>
          </w:rPrChange>
        </w:rPr>
      </w:pPr>
      <w:ins w:id="1197" w:author="Michael D. Scott" w:date="2012-02-05T14:55:00Z">
        <w:r w:rsidRPr="000D1818">
          <w:rPr>
            <w:rPrChange w:id="1198" w:author="Michael D. Scott" w:date="2012-02-05T14:59:00Z">
              <w:rPr>
                <w:sz w:val="21"/>
                <w:szCs w:val="21"/>
              </w:rPr>
            </w:rPrChange>
          </w:rPr>
          <w:t>ABCDEAACDE</w:t>
        </w:r>
      </w:ins>
    </w:p>
    <w:p w:rsidR="000D1818" w:rsidRPr="000D1818" w:rsidRDefault="000D1818" w:rsidP="001F6EA6">
      <w:pPr>
        <w:pStyle w:val="PlainText"/>
        <w:rPr>
          <w:ins w:id="1199" w:author="Michael D. Scott" w:date="2012-02-05T14:55:00Z"/>
          <w:rPrChange w:id="1200" w:author="Michael D. Scott" w:date="2012-02-05T14:59:00Z">
            <w:rPr>
              <w:ins w:id="1201" w:author="Michael D. Scott" w:date="2012-02-05T14:55:00Z"/>
              <w:sz w:val="21"/>
              <w:szCs w:val="21"/>
            </w:rPr>
          </w:rPrChange>
        </w:rPr>
      </w:pPr>
      <w:ins w:id="1202" w:author="Michael D. Scott" w:date="2012-02-05T14:55:00Z">
        <w:r w:rsidRPr="000D1818">
          <w:rPr>
            <w:rPrChange w:id="1203" w:author="Michael D. Scott" w:date="2012-02-05T14:59:00Z">
              <w:rPr>
                <w:sz w:val="21"/>
                <w:szCs w:val="21"/>
              </w:rPr>
            </w:rPrChange>
          </w:rPr>
          <w:t>ABCDEABCDE</w:t>
        </w:r>
      </w:ins>
    </w:p>
    <w:p w:rsidR="000D1818" w:rsidRDefault="000D1818" w:rsidP="001F6EA6">
      <w:pPr>
        <w:pStyle w:val="PlainText"/>
        <w:rPr>
          <w:ins w:id="1204" w:author="Michael D. Scott" w:date="2012-02-05T14:55:00Z"/>
        </w:rPr>
      </w:pPr>
      <w:ins w:id="1205" w:author="Michael D. Scott" w:date="2012-02-05T14:55:00Z">
        <w:r w:rsidRPr="000D1818">
          <w:rPr>
            <w:rPrChange w:id="1206" w:author="Michael D. Scott" w:date="2012-02-05T14:59:00Z">
              <w:rPr>
                <w:sz w:val="21"/>
                <w:szCs w:val="21"/>
              </w:rPr>
            </w:rPrChange>
          </w:rPr>
          <w:t>ABCDEADCDE</w:t>
        </w:r>
      </w:ins>
    </w:p>
    <w:p w:rsidR="000D1818" w:rsidRDefault="000D1818" w:rsidP="000D1818">
      <w:pPr>
        <w:rPr>
          <w:ins w:id="1207" w:author="Michael D. Scott" w:date="2012-02-05T14:53:00Z"/>
          <w:rFonts w:ascii="Courier New" w:hAnsi="Courier New" w:cs="Courier New"/>
          <w:b/>
          <w:sz w:val="22"/>
          <w:szCs w:val="22"/>
        </w:rPr>
      </w:pPr>
    </w:p>
    <w:p w:rsidR="000D1818" w:rsidRDefault="000D1818" w:rsidP="000D1818">
      <w:pPr>
        <w:rPr>
          <w:ins w:id="1208" w:author="Michael D. Scott" w:date="2012-02-05T14:58:00Z"/>
          <w:rFonts w:ascii="Courier New" w:hAnsi="Courier New" w:cs="Courier New"/>
          <w:b/>
          <w:sz w:val="22"/>
          <w:szCs w:val="22"/>
        </w:rPr>
      </w:pPr>
      <w:ins w:id="1209" w:author="Michael D. Scott" w:date="2012-02-05T14:53:00Z">
        <w:r>
          <w:rPr>
            <w:rFonts w:ascii="Courier New" w:hAnsi="Courier New" w:cs="Courier New"/>
            <w:b/>
            <w:sz w:val="22"/>
            <w:szCs w:val="22"/>
          </w:rPr>
          <w:t>JUDGES OUTPUT</w:t>
        </w:r>
      </w:ins>
    </w:p>
    <w:p w:rsidR="000D1818" w:rsidRPr="000D1818" w:rsidRDefault="000D1818" w:rsidP="002513A2">
      <w:pPr>
        <w:pStyle w:val="PlainText"/>
        <w:rPr>
          <w:ins w:id="1210" w:author="Michael D. Scott" w:date="2012-02-05T14:58:00Z"/>
          <w:rPrChange w:id="1211" w:author="Michael D. Scott" w:date="2012-02-05T14:58:00Z">
            <w:rPr>
              <w:ins w:id="1212" w:author="Michael D. Scott" w:date="2012-02-05T14:58:00Z"/>
              <w:sz w:val="21"/>
              <w:szCs w:val="21"/>
            </w:rPr>
          </w:rPrChange>
        </w:rPr>
      </w:pPr>
      <w:ins w:id="1213" w:author="Michael D. Scott" w:date="2012-02-05T14:58:00Z">
        <w:r w:rsidRPr="000D1818">
          <w:rPr>
            <w:rPrChange w:id="1214" w:author="Michael D. Scott" w:date="2012-02-05T14:58:00Z">
              <w:rPr>
                <w:sz w:val="21"/>
                <w:szCs w:val="21"/>
              </w:rPr>
            </w:rPrChange>
          </w:rPr>
          <w:t>1 13</w:t>
        </w:r>
      </w:ins>
    </w:p>
    <w:p w:rsidR="000D1818" w:rsidRPr="000D1818" w:rsidRDefault="000D1818" w:rsidP="002513A2">
      <w:pPr>
        <w:pStyle w:val="PlainText"/>
        <w:rPr>
          <w:ins w:id="1215" w:author="Michael D. Scott" w:date="2012-02-05T14:58:00Z"/>
          <w:rPrChange w:id="1216" w:author="Michael D. Scott" w:date="2012-02-05T14:58:00Z">
            <w:rPr>
              <w:ins w:id="1217" w:author="Michael D. Scott" w:date="2012-02-05T14:58:00Z"/>
              <w:sz w:val="21"/>
              <w:szCs w:val="21"/>
            </w:rPr>
          </w:rPrChange>
        </w:rPr>
      </w:pPr>
      <w:ins w:id="1218" w:author="Michael D. Scott" w:date="2012-02-05T14:58:00Z">
        <w:r w:rsidRPr="000D1818">
          <w:rPr>
            <w:rPrChange w:id="1219" w:author="Michael D. Scott" w:date="2012-02-05T14:58:00Z">
              <w:rPr>
                <w:sz w:val="21"/>
                <w:szCs w:val="21"/>
              </w:rPr>
            </w:rPrChange>
          </w:rPr>
          <w:t>2 9</w:t>
        </w:r>
      </w:ins>
    </w:p>
    <w:p w:rsidR="000D1818" w:rsidRPr="000D1818" w:rsidRDefault="000D1818" w:rsidP="002513A2">
      <w:pPr>
        <w:pStyle w:val="PlainText"/>
        <w:rPr>
          <w:ins w:id="1220" w:author="Michael D. Scott" w:date="2012-02-05T14:58:00Z"/>
          <w:rPrChange w:id="1221" w:author="Michael D. Scott" w:date="2012-02-05T14:58:00Z">
            <w:rPr>
              <w:ins w:id="1222" w:author="Michael D. Scott" w:date="2012-02-05T14:58:00Z"/>
              <w:sz w:val="21"/>
              <w:szCs w:val="21"/>
            </w:rPr>
          </w:rPrChange>
        </w:rPr>
      </w:pPr>
      <w:ins w:id="1223" w:author="Michael D. Scott" w:date="2012-02-05T14:58:00Z">
        <w:r w:rsidRPr="000D1818">
          <w:rPr>
            <w:rPrChange w:id="1224" w:author="Michael D. Scott" w:date="2012-02-05T14:58:00Z">
              <w:rPr>
                <w:sz w:val="21"/>
                <w:szCs w:val="21"/>
              </w:rPr>
            </w:rPrChange>
          </w:rPr>
          <w:t>3 9</w:t>
        </w:r>
      </w:ins>
    </w:p>
    <w:p w:rsidR="000D1818" w:rsidRPr="000D1818" w:rsidRDefault="000D1818" w:rsidP="002513A2">
      <w:pPr>
        <w:pStyle w:val="PlainText"/>
        <w:rPr>
          <w:ins w:id="1225" w:author="Michael D. Scott" w:date="2012-02-05T14:58:00Z"/>
          <w:rPrChange w:id="1226" w:author="Michael D. Scott" w:date="2012-02-05T14:58:00Z">
            <w:rPr>
              <w:ins w:id="1227" w:author="Michael D. Scott" w:date="2012-02-05T14:58:00Z"/>
              <w:sz w:val="21"/>
              <w:szCs w:val="21"/>
            </w:rPr>
          </w:rPrChange>
        </w:rPr>
      </w:pPr>
      <w:ins w:id="1228" w:author="Michael D. Scott" w:date="2012-02-05T14:58:00Z">
        <w:r w:rsidRPr="000D1818">
          <w:rPr>
            <w:rPrChange w:id="1229" w:author="Michael D. Scott" w:date="2012-02-05T14:58:00Z">
              <w:rPr>
                <w:sz w:val="21"/>
                <w:szCs w:val="21"/>
              </w:rPr>
            </w:rPrChange>
          </w:rPr>
          <w:t>4 8</w:t>
        </w:r>
      </w:ins>
    </w:p>
    <w:p w:rsidR="000D1818" w:rsidRPr="000D1818" w:rsidRDefault="000D1818" w:rsidP="002513A2">
      <w:pPr>
        <w:pStyle w:val="PlainText"/>
        <w:rPr>
          <w:ins w:id="1230" w:author="Michael D. Scott" w:date="2012-02-05T14:58:00Z"/>
          <w:rPrChange w:id="1231" w:author="Michael D. Scott" w:date="2012-02-05T14:58:00Z">
            <w:rPr>
              <w:ins w:id="1232" w:author="Michael D. Scott" w:date="2012-02-05T14:58:00Z"/>
              <w:sz w:val="21"/>
              <w:szCs w:val="21"/>
            </w:rPr>
          </w:rPrChange>
        </w:rPr>
      </w:pPr>
      <w:ins w:id="1233" w:author="Michael D. Scott" w:date="2012-02-05T14:58:00Z">
        <w:r w:rsidRPr="000D1818">
          <w:rPr>
            <w:rPrChange w:id="1234" w:author="Michael D. Scott" w:date="2012-02-05T14:58:00Z">
              <w:rPr>
                <w:sz w:val="21"/>
                <w:szCs w:val="21"/>
              </w:rPr>
            </w:rPrChange>
          </w:rPr>
          <w:t>5 0</w:t>
        </w:r>
      </w:ins>
    </w:p>
    <w:p w:rsidR="000D1818" w:rsidRPr="000D1818" w:rsidRDefault="000D1818" w:rsidP="002513A2">
      <w:pPr>
        <w:pStyle w:val="PlainText"/>
        <w:rPr>
          <w:ins w:id="1235" w:author="Michael D. Scott" w:date="2012-02-05T14:58:00Z"/>
          <w:rPrChange w:id="1236" w:author="Michael D. Scott" w:date="2012-02-05T14:58:00Z">
            <w:rPr>
              <w:ins w:id="1237" w:author="Michael D. Scott" w:date="2012-02-05T14:58:00Z"/>
              <w:sz w:val="21"/>
              <w:szCs w:val="21"/>
            </w:rPr>
          </w:rPrChange>
        </w:rPr>
      </w:pPr>
      <w:ins w:id="1238" w:author="Michael D. Scott" w:date="2012-02-05T14:58:00Z">
        <w:r w:rsidRPr="000D1818">
          <w:rPr>
            <w:rPrChange w:id="1239" w:author="Michael D. Scott" w:date="2012-02-05T14:58:00Z">
              <w:rPr>
                <w:sz w:val="21"/>
                <w:szCs w:val="21"/>
              </w:rPr>
            </w:rPrChange>
          </w:rPr>
          <w:t>6 0</w:t>
        </w:r>
      </w:ins>
    </w:p>
    <w:p w:rsidR="000D1818" w:rsidRPr="000D1818" w:rsidRDefault="000D1818" w:rsidP="002513A2">
      <w:pPr>
        <w:pStyle w:val="PlainText"/>
        <w:rPr>
          <w:ins w:id="1240" w:author="Michael D. Scott" w:date="2012-02-05T14:58:00Z"/>
          <w:rPrChange w:id="1241" w:author="Michael D. Scott" w:date="2012-02-05T14:58:00Z">
            <w:rPr>
              <w:ins w:id="1242" w:author="Michael D. Scott" w:date="2012-02-05T14:58:00Z"/>
              <w:sz w:val="21"/>
              <w:szCs w:val="21"/>
            </w:rPr>
          </w:rPrChange>
        </w:rPr>
      </w:pPr>
      <w:ins w:id="1243" w:author="Michael D. Scott" w:date="2012-02-05T14:58:00Z">
        <w:r w:rsidRPr="000D1818">
          <w:rPr>
            <w:rPrChange w:id="1244" w:author="Michael D. Scott" w:date="2012-02-05T14:58:00Z">
              <w:rPr>
                <w:sz w:val="21"/>
                <w:szCs w:val="21"/>
              </w:rPr>
            </w:rPrChange>
          </w:rPr>
          <w:t>7 0</w:t>
        </w:r>
      </w:ins>
    </w:p>
    <w:p w:rsidR="000D1818" w:rsidRPr="000D1818" w:rsidRDefault="000D1818" w:rsidP="002513A2">
      <w:pPr>
        <w:pStyle w:val="PlainText"/>
        <w:rPr>
          <w:ins w:id="1245" w:author="Michael D. Scott" w:date="2012-02-05T14:58:00Z"/>
          <w:rPrChange w:id="1246" w:author="Michael D. Scott" w:date="2012-02-05T14:58:00Z">
            <w:rPr>
              <w:ins w:id="1247" w:author="Michael D. Scott" w:date="2012-02-05T14:58:00Z"/>
              <w:sz w:val="21"/>
              <w:szCs w:val="21"/>
            </w:rPr>
          </w:rPrChange>
        </w:rPr>
      </w:pPr>
      <w:ins w:id="1248" w:author="Michael D. Scott" w:date="2012-02-05T14:58:00Z">
        <w:r w:rsidRPr="000D1818">
          <w:rPr>
            <w:rPrChange w:id="1249" w:author="Michael D. Scott" w:date="2012-02-05T14:58:00Z">
              <w:rPr>
                <w:sz w:val="21"/>
                <w:szCs w:val="21"/>
              </w:rPr>
            </w:rPrChange>
          </w:rPr>
          <w:t>8 3</w:t>
        </w:r>
      </w:ins>
    </w:p>
    <w:p w:rsidR="000D1818" w:rsidRPr="000D1818" w:rsidRDefault="000D1818" w:rsidP="002513A2">
      <w:pPr>
        <w:pStyle w:val="PlainText"/>
        <w:rPr>
          <w:ins w:id="1250" w:author="Michael D. Scott" w:date="2012-02-05T14:58:00Z"/>
          <w:rPrChange w:id="1251" w:author="Michael D. Scott" w:date="2012-02-05T14:58:00Z">
            <w:rPr>
              <w:ins w:id="1252" w:author="Michael D. Scott" w:date="2012-02-05T14:58:00Z"/>
              <w:sz w:val="21"/>
              <w:szCs w:val="21"/>
            </w:rPr>
          </w:rPrChange>
        </w:rPr>
      </w:pPr>
      <w:ins w:id="1253" w:author="Michael D. Scott" w:date="2012-02-05T14:58:00Z">
        <w:r w:rsidRPr="000D1818">
          <w:rPr>
            <w:rPrChange w:id="1254" w:author="Michael D. Scott" w:date="2012-02-05T14:58:00Z">
              <w:rPr>
                <w:sz w:val="21"/>
                <w:szCs w:val="21"/>
              </w:rPr>
            </w:rPrChange>
          </w:rPr>
          <w:t>9 13</w:t>
        </w:r>
      </w:ins>
    </w:p>
    <w:p w:rsidR="000D1818" w:rsidRPr="000D1818" w:rsidRDefault="000D1818" w:rsidP="002513A2">
      <w:pPr>
        <w:pStyle w:val="PlainText"/>
        <w:rPr>
          <w:ins w:id="1255" w:author="Michael D. Scott" w:date="2012-02-05T14:58:00Z"/>
          <w:rPrChange w:id="1256" w:author="Michael D. Scott" w:date="2012-02-05T14:58:00Z">
            <w:rPr>
              <w:ins w:id="1257" w:author="Michael D. Scott" w:date="2012-02-05T14:58:00Z"/>
              <w:sz w:val="21"/>
              <w:szCs w:val="21"/>
            </w:rPr>
          </w:rPrChange>
        </w:rPr>
      </w:pPr>
      <w:ins w:id="1258" w:author="Michael D. Scott" w:date="2012-02-05T14:58:00Z">
        <w:r w:rsidRPr="000D1818">
          <w:rPr>
            <w:rPrChange w:id="1259" w:author="Michael D. Scott" w:date="2012-02-05T14:58:00Z">
              <w:rPr>
                <w:sz w:val="21"/>
                <w:szCs w:val="21"/>
              </w:rPr>
            </w:rPrChange>
          </w:rPr>
          <w:t>10 8</w:t>
        </w:r>
      </w:ins>
    </w:p>
    <w:p w:rsidR="000D1818" w:rsidRPr="000D1818" w:rsidRDefault="000D1818" w:rsidP="002513A2">
      <w:pPr>
        <w:pStyle w:val="PlainText"/>
        <w:rPr>
          <w:ins w:id="1260" w:author="Michael D. Scott" w:date="2012-02-05T14:58:00Z"/>
          <w:rPrChange w:id="1261" w:author="Michael D. Scott" w:date="2012-02-05T14:58:00Z">
            <w:rPr>
              <w:ins w:id="1262" w:author="Michael D. Scott" w:date="2012-02-05T14:58:00Z"/>
              <w:sz w:val="21"/>
              <w:szCs w:val="21"/>
            </w:rPr>
          </w:rPrChange>
        </w:rPr>
      </w:pPr>
      <w:ins w:id="1263" w:author="Michael D. Scott" w:date="2012-02-05T14:58:00Z">
        <w:r w:rsidRPr="000D1818">
          <w:rPr>
            <w:rPrChange w:id="1264" w:author="Michael D. Scott" w:date="2012-02-05T14:58:00Z">
              <w:rPr>
                <w:sz w:val="21"/>
                <w:szCs w:val="21"/>
              </w:rPr>
            </w:rPrChange>
          </w:rPr>
          <w:t>11 10</w:t>
        </w:r>
      </w:ins>
    </w:p>
    <w:p w:rsidR="000D1818" w:rsidRPr="000D1818" w:rsidRDefault="000D1818" w:rsidP="002513A2">
      <w:pPr>
        <w:pStyle w:val="PlainText"/>
        <w:rPr>
          <w:ins w:id="1265" w:author="Michael D. Scott" w:date="2012-02-05T14:58:00Z"/>
          <w:rPrChange w:id="1266" w:author="Michael D. Scott" w:date="2012-02-05T14:58:00Z">
            <w:rPr>
              <w:ins w:id="1267" w:author="Michael D. Scott" w:date="2012-02-05T14:58:00Z"/>
              <w:sz w:val="21"/>
              <w:szCs w:val="21"/>
            </w:rPr>
          </w:rPrChange>
        </w:rPr>
      </w:pPr>
      <w:ins w:id="1268" w:author="Michael D. Scott" w:date="2012-02-05T14:58:00Z">
        <w:r w:rsidRPr="000D1818">
          <w:rPr>
            <w:rPrChange w:id="1269" w:author="Michael D. Scott" w:date="2012-02-05T14:58:00Z">
              <w:rPr>
                <w:sz w:val="21"/>
                <w:szCs w:val="21"/>
              </w:rPr>
            </w:rPrChange>
          </w:rPr>
          <w:t>12 8</w:t>
        </w:r>
      </w:ins>
    </w:p>
    <w:p w:rsidR="000D1818" w:rsidRPr="000D1818" w:rsidRDefault="000D1818" w:rsidP="002513A2">
      <w:pPr>
        <w:pStyle w:val="PlainText"/>
        <w:rPr>
          <w:ins w:id="1270" w:author="Michael D. Scott" w:date="2012-02-05T14:58:00Z"/>
          <w:rPrChange w:id="1271" w:author="Michael D. Scott" w:date="2012-02-05T14:58:00Z">
            <w:rPr>
              <w:ins w:id="1272" w:author="Michael D. Scott" w:date="2012-02-05T14:58:00Z"/>
              <w:sz w:val="21"/>
              <w:szCs w:val="21"/>
            </w:rPr>
          </w:rPrChange>
        </w:rPr>
      </w:pPr>
      <w:ins w:id="1273" w:author="Michael D. Scott" w:date="2012-02-05T14:58:00Z">
        <w:r w:rsidRPr="000D1818">
          <w:rPr>
            <w:rPrChange w:id="1274" w:author="Michael D. Scott" w:date="2012-02-05T14:58:00Z">
              <w:rPr>
                <w:sz w:val="21"/>
                <w:szCs w:val="21"/>
              </w:rPr>
            </w:rPrChange>
          </w:rPr>
          <w:t>13 6</w:t>
        </w:r>
      </w:ins>
    </w:p>
    <w:p w:rsidR="000D1818" w:rsidRPr="000D1818" w:rsidRDefault="000D1818" w:rsidP="002513A2">
      <w:pPr>
        <w:pStyle w:val="PlainText"/>
        <w:rPr>
          <w:ins w:id="1275" w:author="Michael D. Scott" w:date="2012-02-05T14:58:00Z"/>
          <w:rPrChange w:id="1276" w:author="Michael D. Scott" w:date="2012-02-05T14:58:00Z">
            <w:rPr>
              <w:ins w:id="1277" w:author="Michael D. Scott" w:date="2012-02-05T14:58:00Z"/>
              <w:sz w:val="21"/>
              <w:szCs w:val="21"/>
            </w:rPr>
          </w:rPrChange>
        </w:rPr>
      </w:pPr>
      <w:ins w:id="1278" w:author="Michael D. Scott" w:date="2012-02-05T14:58:00Z">
        <w:r w:rsidRPr="000D1818">
          <w:rPr>
            <w:rPrChange w:id="1279" w:author="Michael D. Scott" w:date="2012-02-05T14:58:00Z">
              <w:rPr>
                <w:sz w:val="21"/>
                <w:szCs w:val="21"/>
              </w:rPr>
            </w:rPrChange>
          </w:rPr>
          <w:t>14 9</w:t>
        </w:r>
      </w:ins>
    </w:p>
    <w:p w:rsidR="000D1818" w:rsidRPr="000D1818" w:rsidRDefault="000D1818" w:rsidP="002513A2">
      <w:pPr>
        <w:pStyle w:val="PlainText"/>
        <w:rPr>
          <w:ins w:id="1280" w:author="Michael D. Scott" w:date="2012-02-05T14:58:00Z"/>
          <w:rPrChange w:id="1281" w:author="Michael D. Scott" w:date="2012-02-05T14:58:00Z">
            <w:rPr>
              <w:ins w:id="1282" w:author="Michael D. Scott" w:date="2012-02-05T14:58:00Z"/>
              <w:sz w:val="21"/>
              <w:szCs w:val="21"/>
            </w:rPr>
          </w:rPrChange>
        </w:rPr>
      </w:pPr>
      <w:ins w:id="1283" w:author="Michael D. Scott" w:date="2012-02-05T14:58:00Z">
        <w:r w:rsidRPr="000D1818">
          <w:rPr>
            <w:rPrChange w:id="1284" w:author="Michael D. Scott" w:date="2012-02-05T14:58:00Z">
              <w:rPr>
                <w:sz w:val="21"/>
                <w:szCs w:val="21"/>
              </w:rPr>
            </w:rPrChange>
          </w:rPr>
          <w:t>15 8</w:t>
        </w:r>
      </w:ins>
    </w:p>
    <w:p w:rsidR="000D1818" w:rsidRPr="000D1818" w:rsidRDefault="000D1818" w:rsidP="002513A2">
      <w:pPr>
        <w:pStyle w:val="PlainText"/>
        <w:rPr>
          <w:ins w:id="1285" w:author="Michael D. Scott" w:date="2012-02-05T14:58:00Z"/>
          <w:rPrChange w:id="1286" w:author="Michael D. Scott" w:date="2012-02-05T14:58:00Z">
            <w:rPr>
              <w:ins w:id="1287" w:author="Michael D. Scott" w:date="2012-02-05T14:58:00Z"/>
              <w:sz w:val="21"/>
              <w:szCs w:val="21"/>
            </w:rPr>
          </w:rPrChange>
        </w:rPr>
      </w:pPr>
      <w:ins w:id="1288" w:author="Michael D. Scott" w:date="2012-02-05T14:58:00Z">
        <w:r w:rsidRPr="000D1818">
          <w:rPr>
            <w:rPrChange w:id="1289" w:author="Michael D. Scott" w:date="2012-02-05T14:58:00Z">
              <w:rPr>
                <w:sz w:val="21"/>
                <w:szCs w:val="21"/>
              </w:rPr>
            </w:rPrChange>
          </w:rPr>
          <w:t>16 1</w:t>
        </w:r>
      </w:ins>
    </w:p>
    <w:p w:rsidR="000D1818" w:rsidRPr="000D1818" w:rsidRDefault="000D1818" w:rsidP="002513A2">
      <w:pPr>
        <w:pStyle w:val="PlainText"/>
        <w:rPr>
          <w:ins w:id="1290" w:author="Michael D. Scott" w:date="2012-02-05T14:58:00Z"/>
        </w:rPr>
      </w:pPr>
      <w:ins w:id="1291" w:author="Michael D. Scott" w:date="2012-02-05T14:58:00Z">
        <w:r w:rsidRPr="000D1818">
          <w:rPr>
            <w:rPrChange w:id="1292" w:author="Michael D. Scott" w:date="2012-02-05T14:58:00Z">
              <w:rPr>
                <w:sz w:val="21"/>
                <w:szCs w:val="21"/>
              </w:rPr>
            </w:rPrChange>
          </w:rPr>
          <w:t>17 2</w:t>
        </w:r>
      </w:ins>
    </w:p>
    <w:p w:rsidR="000D1818" w:rsidRPr="00992F05" w:rsidRDefault="000D1818" w:rsidP="000D1818">
      <w:pPr>
        <w:rPr>
          <w:ins w:id="1293" w:author="Michael D. Scott" w:date="2012-02-05T14:53:00Z"/>
          <w:rFonts w:ascii="Courier New" w:hAnsi="Courier New" w:cs="Courier New"/>
          <w:b/>
          <w:sz w:val="22"/>
          <w:szCs w:val="22"/>
        </w:rPr>
      </w:pPr>
    </w:p>
    <w:p w:rsidR="003C5AFD" w:rsidDel="000D1818" w:rsidRDefault="003C5AFD" w:rsidP="003C5AFD">
      <w:pPr>
        <w:pStyle w:val="Heading1"/>
        <w:tabs>
          <w:tab w:val="left" w:pos="0"/>
        </w:tabs>
        <w:jc w:val="center"/>
        <w:rPr>
          <w:del w:id="1294" w:author="Michael D. Scott" w:date="2012-02-05T14:53:00Z"/>
        </w:rPr>
      </w:pPr>
      <w:del w:id="1295" w:author="Michael D. Scott" w:date="2012-02-05T14:53:00Z">
        <w:r w:rsidDel="000D1818">
          <w:lastRenderedPageBreak/>
          <w:delText>Program Name: Match.java</w:delText>
        </w:r>
        <w:r w:rsidDel="000D1818">
          <w:tab/>
        </w:r>
        <w:r w:rsidDel="000D1818">
          <w:tab/>
          <w:delText>Input File: match.dat</w:delText>
        </w:r>
      </w:del>
    </w:p>
    <w:p w:rsidR="003C5AFD" w:rsidDel="000D1818" w:rsidRDefault="003C5AFD" w:rsidP="003C5AFD">
      <w:pPr>
        <w:rPr>
          <w:del w:id="1296" w:author="Michael D. Scott" w:date="2012-02-05T14:53:00Z"/>
          <w:sz w:val="22"/>
          <w:szCs w:val="22"/>
        </w:rPr>
      </w:pPr>
    </w:p>
    <w:p w:rsidR="003C5AFD" w:rsidDel="000D1818" w:rsidRDefault="003C5AFD" w:rsidP="003C5AFD">
      <w:pPr>
        <w:rPr>
          <w:del w:id="1297" w:author="Michael D. Scott" w:date="2012-02-05T14:53:00Z"/>
          <w:sz w:val="22"/>
          <w:szCs w:val="22"/>
        </w:rPr>
      </w:pPr>
      <w:del w:id="1298" w:author="Michael D. Scott" w:date="2012-02-05T14:53:00Z">
        <w:r w:rsidDel="000D1818">
          <w:rPr>
            <w:sz w:val="22"/>
            <w:szCs w:val="22"/>
          </w:rPr>
          <w:delText xml:space="preserve">A big part of college is living in a dorm, apartment, or house with another person. Write a program to determine the compatibility score for potential roommates. Each roommate has filled out a survey with 10 questions. Each question has 5 possible answers, A through E, or a question may be skipped, indicated by an X.  </w:delText>
        </w:r>
      </w:del>
    </w:p>
    <w:p w:rsidR="003C5AFD" w:rsidDel="000D1818" w:rsidRDefault="003C5AFD" w:rsidP="003C5AFD">
      <w:pPr>
        <w:rPr>
          <w:del w:id="1299" w:author="Michael D. Scott" w:date="2012-02-05T14:53:00Z"/>
          <w:sz w:val="22"/>
          <w:szCs w:val="22"/>
        </w:rPr>
      </w:pPr>
    </w:p>
    <w:p w:rsidR="003C5AFD" w:rsidDel="000D1818" w:rsidRDefault="003C5AFD" w:rsidP="003C5AFD">
      <w:pPr>
        <w:rPr>
          <w:del w:id="1300" w:author="Michael D. Scott" w:date="2012-02-05T14:53:00Z"/>
          <w:sz w:val="22"/>
          <w:szCs w:val="22"/>
        </w:rPr>
      </w:pPr>
      <w:del w:id="1301" w:author="Michael D. Scott" w:date="2012-02-05T14:53:00Z">
        <w:r w:rsidDel="000D1818">
          <w:rPr>
            <w:sz w:val="22"/>
            <w:szCs w:val="22"/>
          </w:rPr>
          <w:delText xml:space="preserve">The compatibility </w:delText>
        </w:r>
      </w:del>
      <w:ins w:id="1302" w:author="Shyamal Mitra" w:date="2012-02-04T16:10:00Z">
        <w:del w:id="1303" w:author="Michael D. Scott" w:date="2012-02-05T14:53:00Z">
          <w:r w:rsidDel="000D1818">
            <w:rPr>
              <w:sz w:val="22"/>
              <w:szCs w:val="22"/>
            </w:rPr>
            <w:delText xml:space="preserve">score </w:delText>
          </w:r>
        </w:del>
      </w:ins>
      <w:del w:id="1304" w:author="Michael D. Scott" w:date="2012-02-05T14:53:00Z">
        <w:r w:rsidDel="000D1818">
          <w:rPr>
            <w:sz w:val="22"/>
            <w:szCs w:val="22"/>
          </w:rPr>
          <w:delText xml:space="preserve"> for a question is the square of the difference </w:delText>
        </w:r>
      </w:del>
      <w:del w:id="1305" w:author="Michael D. Scott" w:date="2012-02-05T09:58:00Z">
        <w:r w:rsidDel="00EA0E50">
          <w:rPr>
            <w:sz w:val="22"/>
            <w:szCs w:val="22"/>
          </w:rPr>
          <w:delText>in</w:delText>
        </w:r>
      </w:del>
      <w:del w:id="1306" w:author="Michael D. Scott" w:date="2012-02-05T14:53:00Z">
        <w:r w:rsidDel="000D1818">
          <w:rPr>
            <w:sz w:val="22"/>
            <w:szCs w:val="22"/>
          </w:rPr>
          <w:delText xml:space="preserve"> answers with A assigned 1, B assigned 2, C assigned 3, D assigned 4, and E assigned 5. Thus if two people answered a question the same the compatibility score for that question is 0 (difference of 0, 0 * 0 = 0). If one answered A and the other answered B the compatibility score for that question  is 1. (difference of 1, 1 * 1 = 1). If one answered A and the other answered E the compatibility score for that question is 16 (difference of 4, 4 * 4 = 16). </w:delText>
        </w:r>
      </w:del>
    </w:p>
    <w:p w:rsidR="003C5AFD" w:rsidDel="000D1818" w:rsidRDefault="003C5AFD" w:rsidP="003C5AFD">
      <w:pPr>
        <w:rPr>
          <w:del w:id="1307" w:author="Michael D. Scott" w:date="2012-02-05T14:53:00Z"/>
          <w:sz w:val="22"/>
          <w:szCs w:val="22"/>
        </w:rPr>
      </w:pPr>
    </w:p>
    <w:p w:rsidR="003C5AFD" w:rsidDel="000D1818" w:rsidRDefault="003C5AFD" w:rsidP="003C5AFD">
      <w:pPr>
        <w:rPr>
          <w:del w:id="1308" w:author="Michael D. Scott" w:date="2012-02-05T14:53:00Z"/>
          <w:sz w:val="22"/>
          <w:szCs w:val="22"/>
        </w:rPr>
      </w:pPr>
      <w:del w:id="1309" w:author="Michael D. Scott" w:date="2012-02-05T14:53:00Z">
        <w:r w:rsidDel="000D1818">
          <w:rPr>
            <w:sz w:val="22"/>
            <w:szCs w:val="22"/>
          </w:rPr>
          <w:delText>If one person skips a question assume their answer is whatever will yield the biggest difference. For example if one person answers D and the other s</w:delText>
        </w:r>
      </w:del>
      <w:ins w:id="1310" w:author="Shyamal Mitra" w:date="2012-02-04T16:11:00Z">
        <w:del w:id="1311" w:author="Michael D. Scott" w:date="2012-02-05T14:53:00Z">
          <w:r w:rsidDel="000D1818">
            <w:rPr>
              <w:sz w:val="22"/>
              <w:szCs w:val="22"/>
            </w:rPr>
            <w:delText>k</w:delText>
          </w:r>
        </w:del>
      </w:ins>
      <w:del w:id="1312" w:author="Michael D. Scott" w:date="2012-02-05T14:53:00Z">
        <w:r w:rsidDel="000D1818">
          <w:rPr>
            <w:sz w:val="22"/>
            <w:szCs w:val="22"/>
          </w:rPr>
          <w:delText>lips the question assume the answer is A which give</w:delText>
        </w:r>
      </w:del>
      <w:ins w:id="1313" w:author="Shyamal Mitra" w:date="2012-02-04T16:11:00Z">
        <w:del w:id="1314" w:author="Michael D. Scott" w:date="2012-02-05T14:53:00Z">
          <w:r w:rsidDel="000D1818">
            <w:rPr>
              <w:sz w:val="22"/>
              <w:szCs w:val="22"/>
            </w:rPr>
            <w:delText>s</w:delText>
          </w:r>
        </w:del>
      </w:ins>
      <w:del w:id="1315" w:author="Michael D. Scott" w:date="2012-02-05T14:53:00Z">
        <w:r w:rsidDel="000D1818">
          <w:rPr>
            <w:sz w:val="22"/>
            <w:szCs w:val="22"/>
          </w:rPr>
          <w:delText xml:space="preserve"> the biggest difference and a compatibility score on that question of 9. If both people skip a question, again assume the answers will give the highest possible compatibility score of 16. (Assume one is A and the other is E.)</w:delText>
        </w:r>
      </w:del>
    </w:p>
    <w:p w:rsidR="003C5AFD" w:rsidDel="000D1818" w:rsidRDefault="003C5AFD" w:rsidP="003C5AFD">
      <w:pPr>
        <w:rPr>
          <w:del w:id="1316" w:author="Michael D. Scott" w:date="2012-02-05T14:53:00Z"/>
          <w:sz w:val="22"/>
          <w:szCs w:val="22"/>
        </w:rPr>
      </w:pPr>
    </w:p>
    <w:p w:rsidR="003C5AFD" w:rsidRPr="007A60D5" w:rsidDel="000D1818" w:rsidRDefault="003C5AFD" w:rsidP="003C5AFD">
      <w:pPr>
        <w:rPr>
          <w:del w:id="1317" w:author="Michael D. Scott" w:date="2012-02-05T14:53:00Z"/>
          <w:sz w:val="22"/>
          <w:szCs w:val="22"/>
        </w:rPr>
      </w:pPr>
      <w:del w:id="1318" w:author="Michael D. Scott" w:date="2012-02-05T14:53:00Z">
        <w:r w:rsidDel="000D1818">
          <w:rPr>
            <w:sz w:val="22"/>
            <w:szCs w:val="22"/>
          </w:rPr>
          <w:delText xml:space="preserve">The overall compatibility score is the square root of the sums of the compatibility scores for each question rounded to the nearest integer. </w:delText>
        </w:r>
      </w:del>
    </w:p>
    <w:p w:rsidR="003C5AFD" w:rsidDel="000D1818" w:rsidRDefault="003C5AFD" w:rsidP="003C5AFD">
      <w:pPr>
        <w:rPr>
          <w:del w:id="1319" w:author="Michael D. Scott" w:date="2012-02-05T14:53:00Z"/>
          <w:rFonts w:ascii="Arial-BoldMT" w:hAnsi="Arial-BoldMT" w:cs="Arial-BoldMT"/>
          <w:b/>
          <w:bCs/>
          <w:sz w:val="24"/>
          <w:szCs w:val="24"/>
        </w:rPr>
      </w:pPr>
    </w:p>
    <w:p w:rsidR="003C5AFD" w:rsidRPr="00BA7DD1" w:rsidDel="000D1818" w:rsidRDefault="003C5AFD" w:rsidP="003C5AFD">
      <w:pPr>
        <w:rPr>
          <w:del w:id="1320" w:author="Michael D. Scott" w:date="2012-02-05T14:53:00Z"/>
          <w:rFonts w:ascii="Arial-BoldMT" w:hAnsi="Arial-BoldMT" w:cs="Arial-BoldMT"/>
          <w:b/>
          <w:bCs/>
          <w:sz w:val="24"/>
          <w:szCs w:val="24"/>
        </w:rPr>
      </w:pPr>
      <w:del w:id="1321" w:author="Michael D. Scott" w:date="2012-02-05T14:53:00Z">
        <w:r w:rsidRPr="00BA7DD1" w:rsidDel="000D1818">
          <w:rPr>
            <w:rFonts w:ascii="Arial-BoldMT" w:hAnsi="Arial-BoldMT" w:cs="Arial-BoldMT"/>
            <w:b/>
            <w:bCs/>
            <w:sz w:val="24"/>
            <w:szCs w:val="24"/>
          </w:rPr>
          <w:delText>Input</w:delText>
        </w:r>
      </w:del>
    </w:p>
    <w:p w:rsidR="003C5AFD" w:rsidRPr="007F2BD9" w:rsidDel="000D1818" w:rsidRDefault="003C5AFD" w:rsidP="003C5AFD">
      <w:pPr>
        <w:numPr>
          <w:ilvl w:val="0"/>
          <w:numId w:val="7"/>
        </w:numPr>
        <w:rPr>
          <w:del w:id="1322" w:author="Michael D. Scott" w:date="2012-02-05T14:53:00Z"/>
          <w:sz w:val="24"/>
          <w:szCs w:val="24"/>
        </w:rPr>
      </w:pPr>
      <w:del w:id="1323" w:author="Michael D. Scott" w:date="2012-02-05T14:53:00Z">
        <w:r w:rsidRPr="007F2BD9" w:rsidDel="000D1818">
          <w:rPr>
            <w:sz w:val="24"/>
            <w:szCs w:val="24"/>
          </w:rPr>
          <w:delText xml:space="preserve">The first line will contain a single integer </w:delText>
        </w:r>
        <w:r w:rsidDel="000D1818">
          <w:rPr>
            <w:sz w:val="24"/>
            <w:szCs w:val="24"/>
          </w:rPr>
          <w:delText>N</w:delText>
        </w:r>
        <w:r w:rsidRPr="007F2BD9" w:rsidDel="000D1818">
          <w:rPr>
            <w:sz w:val="24"/>
            <w:szCs w:val="24"/>
          </w:rPr>
          <w:delText xml:space="preserve"> that indicates the number of data sets. </w:delText>
        </w:r>
      </w:del>
    </w:p>
    <w:p w:rsidR="003C5AFD" w:rsidDel="000D1818" w:rsidRDefault="003C5AFD" w:rsidP="003C5AFD">
      <w:pPr>
        <w:numPr>
          <w:ilvl w:val="0"/>
          <w:numId w:val="7"/>
        </w:numPr>
        <w:rPr>
          <w:del w:id="1324" w:author="Michael D. Scott" w:date="2012-02-05T14:53:00Z"/>
          <w:sz w:val="24"/>
          <w:szCs w:val="24"/>
        </w:rPr>
      </w:pPr>
      <w:del w:id="1325" w:author="Michael D. Scott" w:date="2012-02-05T14:53:00Z">
        <w:r w:rsidDel="000D1818">
          <w:rPr>
            <w:sz w:val="24"/>
            <w:szCs w:val="24"/>
          </w:rPr>
          <w:delText>Each data set will consist of 2 lines.</w:delText>
        </w:r>
      </w:del>
    </w:p>
    <w:p w:rsidR="003C5AFD" w:rsidRPr="007A60D5" w:rsidDel="000D1818" w:rsidRDefault="003C5AFD" w:rsidP="003C5AFD">
      <w:pPr>
        <w:numPr>
          <w:ilvl w:val="0"/>
          <w:numId w:val="7"/>
        </w:numPr>
        <w:rPr>
          <w:del w:id="1326" w:author="Michael D. Scott" w:date="2012-02-05T14:53:00Z"/>
          <w:sz w:val="24"/>
          <w:szCs w:val="24"/>
        </w:rPr>
      </w:pPr>
      <w:del w:id="1327" w:author="Michael D. Scott" w:date="2012-02-05T14:53:00Z">
        <w:r w:rsidDel="000D1818">
          <w:rPr>
            <w:sz w:val="24"/>
            <w:szCs w:val="24"/>
          </w:rPr>
          <w:delText>Each line in a data set will contain 10 upper case characters, A - E or X, with no extra spaces. The characters are the answers to survey questions 1 through 10.</w:delText>
        </w:r>
      </w:del>
    </w:p>
    <w:p w:rsidR="003C5AFD" w:rsidRPr="00BA7DD1" w:rsidDel="000D1818" w:rsidRDefault="003C5AFD" w:rsidP="003C5AFD">
      <w:pPr>
        <w:rPr>
          <w:del w:id="1328" w:author="Michael D. Scott" w:date="2012-02-05T14:53:00Z"/>
          <w:sz w:val="24"/>
          <w:szCs w:val="24"/>
        </w:rPr>
      </w:pPr>
    </w:p>
    <w:p w:rsidR="003C5AFD" w:rsidRPr="00BA7DD1" w:rsidDel="000D1818" w:rsidRDefault="003C5AFD" w:rsidP="003C5AFD">
      <w:pPr>
        <w:rPr>
          <w:del w:id="1329" w:author="Michael D. Scott" w:date="2012-02-05T14:53:00Z"/>
          <w:rFonts w:ascii="Arial-BoldMT" w:hAnsi="Arial-BoldMT" w:cs="Arial-BoldMT"/>
          <w:b/>
          <w:bCs/>
          <w:sz w:val="24"/>
          <w:szCs w:val="24"/>
        </w:rPr>
      </w:pPr>
      <w:del w:id="1330" w:author="Michael D. Scott" w:date="2012-02-05T14:53:00Z">
        <w:r w:rsidRPr="00BA7DD1" w:rsidDel="000D1818">
          <w:rPr>
            <w:rFonts w:ascii="Arial-BoldMT" w:hAnsi="Arial-BoldMT" w:cs="Arial-BoldMT"/>
            <w:b/>
            <w:bCs/>
            <w:sz w:val="24"/>
            <w:szCs w:val="24"/>
          </w:rPr>
          <w:delText>Output</w:delText>
        </w:r>
      </w:del>
    </w:p>
    <w:p w:rsidR="003C5AFD" w:rsidDel="000D1818" w:rsidRDefault="003C5AFD" w:rsidP="003C5AFD">
      <w:pPr>
        <w:rPr>
          <w:del w:id="1331" w:author="Michael D. Scott" w:date="2012-02-05T14:53:00Z"/>
          <w:sz w:val="24"/>
          <w:szCs w:val="24"/>
        </w:rPr>
      </w:pPr>
      <w:del w:id="1332" w:author="Michael D. Scott" w:date="2012-02-05T14:53:00Z">
        <w:r w:rsidDel="000D1818">
          <w:rPr>
            <w:sz w:val="24"/>
            <w:szCs w:val="24"/>
          </w:rPr>
          <w:delText>For each data set print out the number of the data set followed by a space followed by the overall compatibility score rounded to the nearest integer.</w:delText>
        </w:r>
      </w:del>
    </w:p>
    <w:p w:rsidR="003C5AFD" w:rsidRPr="00BA7DD1" w:rsidDel="000D1818" w:rsidRDefault="003C5AFD" w:rsidP="003C5AFD">
      <w:pPr>
        <w:rPr>
          <w:del w:id="1333" w:author="Michael D. Scott" w:date="2012-02-05T14:53:00Z"/>
          <w:sz w:val="24"/>
          <w:szCs w:val="24"/>
        </w:rPr>
      </w:pPr>
    </w:p>
    <w:p w:rsidR="003C5AFD" w:rsidDel="000D1818" w:rsidRDefault="003C5AFD" w:rsidP="003C5AFD">
      <w:pPr>
        <w:rPr>
          <w:del w:id="1334" w:author="Michael D. Scott" w:date="2012-02-05T14:53:00Z"/>
          <w:rFonts w:ascii="Arial-BoldMT" w:hAnsi="Arial-BoldMT" w:cs="Arial-BoldMT"/>
          <w:b/>
          <w:bCs/>
          <w:sz w:val="24"/>
          <w:szCs w:val="24"/>
        </w:rPr>
      </w:pPr>
      <w:del w:id="1335" w:author="Michael D. Scott" w:date="2012-02-05T14:53:00Z">
        <w:r w:rsidRPr="00BA7DD1" w:rsidDel="000D1818">
          <w:rPr>
            <w:rFonts w:ascii="Arial-BoldMT" w:hAnsi="Arial-BoldMT" w:cs="Arial-BoldMT"/>
            <w:b/>
            <w:bCs/>
            <w:sz w:val="24"/>
            <w:szCs w:val="24"/>
          </w:rPr>
          <w:delText>Example Input File</w:delText>
        </w:r>
      </w:del>
    </w:p>
    <w:p w:rsidR="003C5AFD" w:rsidDel="000D1818" w:rsidRDefault="003C5AFD" w:rsidP="003C5AFD">
      <w:pPr>
        <w:rPr>
          <w:del w:id="1336" w:author="Michael D. Scott" w:date="2012-02-05T14:53:00Z"/>
          <w:rFonts w:ascii="Courier New" w:hAnsi="Courier New" w:cs="Courier New"/>
          <w:bCs/>
          <w:sz w:val="24"/>
          <w:szCs w:val="24"/>
        </w:rPr>
      </w:pPr>
      <w:del w:id="1337" w:author="Michael D. Scott" w:date="2012-02-05T14:53:00Z">
        <w:r w:rsidDel="000D1818">
          <w:rPr>
            <w:rFonts w:ascii="Courier New" w:hAnsi="Courier New" w:cs="Courier New"/>
            <w:bCs/>
            <w:sz w:val="24"/>
            <w:szCs w:val="24"/>
          </w:rPr>
          <w:delText>4</w:delText>
        </w:r>
      </w:del>
    </w:p>
    <w:p w:rsidR="003C5AFD" w:rsidDel="000D1818" w:rsidRDefault="003C5AFD" w:rsidP="003C5AFD">
      <w:pPr>
        <w:rPr>
          <w:del w:id="1338" w:author="Michael D. Scott" w:date="2012-02-05T14:53:00Z"/>
          <w:rFonts w:ascii="Courier New" w:hAnsi="Courier New" w:cs="Courier New"/>
          <w:bCs/>
          <w:sz w:val="24"/>
          <w:szCs w:val="24"/>
        </w:rPr>
      </w:pPr>
      <w:del w:id="1339" w:author="Michael D. Scott" w:date="2012-02-05T14:53:00Z">
        <w:r w:rsidDel="000D1818">
          <w:rPr>
            <w:rFonts w:ascii="Courier New" w:hAnsi="Courier New" w:cs="Courier New"/>
            <w:bCs/>
            <w:sz w:val="24"/>
            <w:szCs w:val="24"/>
          </w:rPr>
          <w:delText>AAAAAAAAAA</w:delText>
        </w:r>
        <w:r w:rsidDel="000D1818">
          <w:rPr>
            <w:rFonts w:ascii="Courier New" w:hAnsi="Courier New" w:cs="Courier New"/>
            <w:bCs/>
            <w:sz w:val="24"/>
            <w:szCs w:val="24"/>
          </w:rPr>
          <w:br/>
          <w:delText>EEEEEEEEEE</w:delText>
        </w:r>
        <w:r w:rsidDel="000D1818">
          <w:rPr>
            <w:rFonts w:ascii="Courier New" w:hAnsi="Courier New" w:cs="Courier New"/>
            <w:bCs/>
            <w:sz w:val="24"/>
            <w:szCs w:val="24"/>
          </w:rPr>
          <w:br/>
          <w:delText>BDBDBDBDBD</w:delText>
        </w:r>
      </w:del>
    </w:p>
    <w:p w:rsidR="003C5AFD" w:rsidDel="000D1818" w:rsidRDefault="003C5AFD" w:rsidP="003C5AFD">
      <w:pPr>
        <w:rPr>
          <w:del w:id="1340" w:author="Michael D. Scott" w:date="2012-02-05T14:53:00Z"/>
          <w:rFonts w:ascii="Courier New" w:hAnsi="Courier New" w:cs="Courier New"/>
          <w:bCs/>
          <w:sz w:val="24"/>
          <w:szCs w:val="24"/>
        </w:rPr>
      </w:pPr>
      <w:del w:id="1341" w:author="Michael D. Scott" w:date="2012-02-05T14:53:00Z">
        <w:r w:rsidDel="000D1818">
          <w:rPr>
            <w:rFonts w:ascii="Courier New" w:hAnsi="Courier New" w:cs="Courier New"/>
            <w:bCs/>
            <w:sz w:val="24"/>
            <w:szCs w:val="24"/>
          </w:rPr>
          <w:delText>XXXXXXXXXX</w:delText>
        </w:r>
      </w:del>
    </w:p>
    <w:p w:rsidR="003C5AFD" w:rsidDel="000D1818" w:rsidRDefault="003C5AFD" w:rsidP="003C5AFD">
      <w:pPr>
        <w:rPr>
          <w:del w:id="1342" w:author="Michael D. Scott" w:date="2012-02-05T14:53:00Z"/>
          <w:rFonts w:ascii="Courier New" w:hAnsi="Courier New" w:cs="Courier New"/>
          <w:bCs/>
          <w:sz w:val="24"/>
          <w:szCs w:val="24"/>
        </w:rPr>
      </w:pPr>
      <w:del w:id="1343" w:author="Michael D. Scott" w:date="2012-02-05T14:53:00Z">
        <w:r w:rsidDel="000D1818">
          <w:rPr>
            <w:rFonts w:ascii="Courier New" w:hAnsi="Courier New" w:cs="Courier New"/>
            <w:bCs/>
            <w:sz w:val="24"/>
            <w:szCs w:val="24"/>
          </w:rPr>
          <w:delText>ABCDEEDCBA</w:delText>
        </w:r>
        <w:r w:rsidDel="000D1818">
          <w:rPr>
            <w:rFonts w:ascii="Courier New" w:hAnsi="Courier New" w:cs="Courier New"/>
            <w:bCs/>
            <w:sz w:val="24"/>
            <w:szCs w:val="24"/>
          </w:rPr>
          <w:br/>
          <w:delText>EDCBAABCDE</w:delText>
        </w:r>
        <w:r w:rsidDel="000D1818">
          <w:rPr>
            <w:rFonts w:ascii="Courier New" w:hAnsi="Courier New" w:cs="Courier New"/>
            <w:bCs/>
            <w:sz w:val="24"/>
            <w:szCs w:val="24"/>
          </w:rPr>
          <w:br/>
          <w:delText>ABDEEBDBEA</w:delText>
        </w:r>
        <w:r w:rsidDel="000D1818">
          <w:rPr>
            <w:rFonts w:ascii="Courier New" w:hAnsi="Courier New" w:cs="Courier New"/>
            <w:bCs/>
            <w:sz w:val="24"/>
            <w:szCs w:val="24"/>
          </w:rPr>
          <w:br/>
          <w:delText>CCECCEXXAA</w:delText>
        </w:r>
      </w:del>
    </w:p>
    <w:p w:rsidR="003C5AFD" w:rsidRPr="00BA7DD1" w:rsidDel="000D1818" w:rsidRDefault="003C5AFD" w:rsidP="003C5AFD">
      <w:pPr>
        <w:rPr>
          <w:del w:id="1344" w:author="Michael D. Scott" w:date="2012-02-05T14:53:00Z"/>
          <w:rFonts w:ascii="Courier New" w:hAnsi="Courier New"/>
          <w:sz w:val="24"/>
          <w:szCs w:val="24"/>
        </w:rPr>
      </w:pPr>
    </w:p>
    <w:p w:rsidR="003C5AFD" w:rsidRPr="00BA7DD1" w:rsidDel="000D1818" w:rsidRDefault="003C5AFD" w:rsidP="003C5AFD">
      <w:pPr>
        <w:rPr>
          <w:del w:id="1345" w:author="Michael D. Scott" w:date="2012-02-05T14:53:00Z"/>
          <w:rFonts w:ascii="Arial-BoldMT" w:hAnsi="Arial-BoldMT" w:cs="Arial-BoldMT"/>
          <w:b/>
          <w:bCs/>
          <w:sz w:val="24"/>
          <w:szCs w:val="24"/>
        </w:rPr>
      </w:pPr>
      <w:del w:id="1346" w:author="Michael D. Scott" w:date="2012-02-05T14:53:00Z">
        <w:r w:rsidRPr="00BA7DD1" w:rsidDel="000D1818">
          <w:rPr>
            <w:rFonts w:ascii="Arial-BoldMT" w:hAnsi="Arial-BoldMT" w:cs="Arial-BoldMT"/>
            <w:b/>
            <w:bCs/>
            <w:sz w:val="24"/>
            <w:szCs w:val="24"/>
          </w:rPr>
          <w:delText>Example Output To Screen</w:delText>
        </w:r>
      </w:del>
    </w:p>
    <w:p w:rsidR="003C5AFD" w:rsidRPr="00E461CB" w:rsidDel="000D1818" w:rsidRDefault="003C5AFD" w:rsidP="003C5AFD">
      <w:pPr>
        <w:rPr>
          <w:del w:id="1347" w:author="Michael D. Scott" w:date="2012-02-05T14:53:00Z"/>
          <w:rFonts w:ascii="Courier New" w:hAnsi="Courier New" w:cs="Courier New"/>
          <w:sz w:val="24"/>
          <w:szCs w:val="24"/>
        </w:rPr>
      </w:pPr>
      <w:del w:id="1348" w:author="Michael D. Scott" w:date="2012-02-05T14:53:00Z">
        <w:r w:rsidRPr="00E461CB" w:rsidDel="000D1818">
          <w:rPr>
            <w:rFonts w:ascii="Courier New" w:hAnsi="Courier New" w:cs="Courier New"/>
            <w:sz w:val="24"/>
            <w:szCs w:val="24"/>
          </w:rPr>
          <w:delText>1 13</w:delText>
        </w:r>
      </w:del>
    </w:p>
    <w:p w:rsidR="003C5AFD" w:rsidRPr="00E461CB" w:rsidDel="000D1818" w:rsidRDefault="003C5AFD" w:rsidP="003C5AFD">
      <w:pPr>
        <w:rPr>
          <w:del w:id="1349" w:author="Michael D. Scott" w:date="2012-02-05T14:53:00Z"/>
          <w:rFonts w:ascii="Courier New" w:hAnsi="Courier New" w:cs="Courier New"/>
          <w:sz w:val="24"/>
          <w:szCs w:val="24"/>
        </w:rPr>
      </w:pPr>
      <w:del w:id="1350" w:author="Michael D. Scott" w:date="2012-02-05T14:53:00Z">
        <w:r w:rsidRPr="00E461CB" w:rsidDel="000D1818">
          <w:rPr>
            <w:rFonts w:ascii="Courier New" w:hAnsi="Courier New" w:cs="Courier New"/>
            <w:sz w:val="24"/>
            <w:szCs w:val="24"/>
          </w:rPr>
          <w:delText>2 9</w:delText>
        </w:r>
      </w:del>
    </w:p>
    <w:p w:rsidR="003C5AFD" w:rsidRPr="00E461CB" w:rsidDel="000D1818" w:rsidRDefault="003C5AFD" w:rsidP="003C5AFD">
      <w:pPr>
        <w:rPr>
          <w:del w:id="1351" w:author="Michael D. Scott" w:date="2012-02-05T14:53:00Z"/>
          <w:rFonts w:ascii="Courier New" w:hAnsi="Courier New" w:cs="Courier New"/>
          <w:sz w:val="24"/>
          <w:szCs w:val="24"/>
        </w:rPr>
      </w:pPr>
      <w:del w:id="1352" w:author="Michael D. Scott" w:date="2012-02-05T14:53:00Z">
        <w:r w:rsidRPr="00E461CB" w:rsidDel="000D1818">
          <w:rPr>
            <w:rFonts w:ascii="Courier New" w:hAnsi="Courier New" w:cs="Courier New"/>
            <w:sz w:val="24"/>
            <w:szCs w:val="24"/>
          </w:rPr>
          <w:delText>3 9</w:delText>
        </w:r>
      </w:del>
    </w:p>
    <w:p w:rsidR="003C5AFD" w:rsidRPr="00E461CB" w:rsidDel="000D1818" w:rsidRDefault="003C5AFD" w:rsidP="003C5AFD">
      <w:pPr>
        <w:rPr>
          <w:del w:id="1353" w:author="Michael D. Scott" w:date="2012-02-05T14:53:00Z"/>
          <w:rFonts w:ascii="Courier New" w:hAnsi="Courier New" w:cs="Courier New"/>
          <w:sz w:val="24"/>
          <w:szCs w:val="24"/>
        </w:rPr>
      </w:pPr>
      <w:del w:id="1354" w:author="Michael D. Scott" w:date="2012-02-05T14:53:00Z">
        <w:r w:rsidRPr="00E461CB" w:rsidDel="000D1818">
          <w:rPr>
            <w:rFonts w:ascii="Courier New" w:hAnsi="Courier New" w:cs="Courier New"/>
            <w:sz w:val="24"/>
            <w:szCs w:val="24"/>
          </w:rPr>
          <w:delText>4 8</w:delText>
        </w:r>
      </w:del>
    </w:p>
    <w:p w:rsidR="003C5AFD" w:rsidDel="00EA0E50" w:rsidRDefault="003C5AFD" w:rsidP="003C5AFD">
      <w:pPr>
        <w:rPr>
          <w:del w:id="1355" w:author="Michael D. Scott" w:date="2012-02-05T09:59:00Z"/>
          <w:sz w:val="24"/>
          <w:szCs w:val="24"/>
        </w:rPr>
      </w:pPr>
    </w:p>
    <w:p w:rsidR="003C5AFD" w:rsidRDefault="003C5AFD" w:rsidP="003C5AFD">
      <w:pPr>
        <w:jc w:val="center"/>
        <w:rPr>
          <w:rFonts w:ascii="Arial" w:hAnsi="Arial"/>
          <w:b/>
          <w:sz w:val="32"/>
        </w:rPr>
      </w:pPr>
      <w:del w:id="1356" w:author="Michael D. Scott" w:date="2012-02-05T14:53:00Z">
        <w:r w:rsidDel="000D1818">
          <w:rPr>
            <w:sz w:val="24"/>
            <w:szCs w:val="24"/>
          </w:rPr>
          <w:br w:type="page"/>
        </w:r>
      </w:del>
      <w:r>
        <w:rPr>
          <w:rFonts w:ascii="Arial" w:hAnsi="Arial"/>
          <w:b/>
          <w:sz w:val="32"/>
        </w:rPr>
        <w:t xml:space="preserve">7. </w:t>
      </w:r>
      <w:r>
        <w:rPr>
          <w:rFonts w:ascii="Arial-BoldMT" w:hAnsi="Arial-BoldMT" w:cs="Arial-BoldMT"/>
          <w:b/>
          <w:bCs/>
          <w:sz w:val="32"/>
          <w:szCs w:val="32"/>
        </w:rPr>
        <w:t>Howdy Neighbor</w:t>
      </w:r>
    </w:p>
    <w:p w:rsidR="003C5AFD" w:rsidRDefault="003C5AFD" w:rsidP="003C5AFD">
      <w:pPr>
        <w:jc w:val="both"/>
        <w:rPr>
          <w:rFonts w:ascii="Arial" w:hAnsi="Arial"/>
        </w:rPr>
      </w:pPr>
    </w:p>
    <w:p w:rsidR="000D1818" w:rsidRDefault="000D1818" w:rsidP="000D1818">
      <w:pPr>
        <w:rPr>
          <w:ins w:id="1357" w:author="Michael D. Scott" w:date="2012-02-05T14:53:00Z"/>
          <w:rFonts w:ascii="Courier New" w:hAnsi="Courier New" w:cs="Courier New"/>
          <w:b/>
          <w:sz w:val="22"/>
          <w:szCs w:val="22"/>
        </w:rPr>
      </w:pPr>
      <w:ins w:id="1358" w:author="Michael D. Scott" w:date="2012-02-05T14:53:00Z">
        <w:r>
          <w:rPr>
            <w:rFonts w:ascii="Courier New" w:hAnsi="Courier New" w:cs="Courier New"/>
            <w:b/>
            <w:sz w:val="22"/>
            <w:szCs w:val="22"/>
          </w:rPr>
          <w:t>JUDGES DATA FILE</w:t>
        </w:r>
      </w:ins>
    </w:p>
    <w:p w:rsidR="000D1818" w:rsidRPr="00283676" w:rsidRDefault="000D1818" w:rsidP="00283676">
      <w:pPr>
        <w:pStyle w:val="PlainText"/>
        <w:rPr>
          <w:ins w:id="1359" w:author="Michael D. Scott" w:date="2012-02-05T14:55:00Z"/>
          <w:sz w:val="21"/>
          <w:szCs w:val="21"/>
        </w:rPr>
      </w:pPr>
      <w:ins w:id="1360" w:author="Michael D. Scott" w:date="2012-02-05T14:55:00Z">
        <w:r w:rsidRPr="00283676">
          <w:rPr>
            <w:sz w:val="21"/>
            <w:szCs w:val="21"/>
          </w:rPr>
          <w:t>12</w:t>
        </w:r>
      </w:ins>
    </w:p>
    <w:p w:rsidR="000D1818" w:rsidRPr="00283676" w:rsidRDefault="000D1818" w:rsidP="00283676">
      <w:pPr>
        <w:pStyle w:val="PlainText"/>
        <w:rPr>
          <w:ins w:id="1361" w:author="Michael D. Scott" w:date="2012-02-05T14:55:00Z"/>
          <w:sz w:val="21"/>
          <w:szCs w:val="21"/>
        </w:rPr>
      </w:pPr>
      <w:ins w:id="1362" w:author="Michael D. Scott" w:date="2012-02-05T14:55:00Z">
        <w:r w:rsidRPr="00283676">
          <w:rPr>
            <w:sz w:val="21"/>
            <w:szCs w:val="21"/>
          </w:rPr>
          <w:t>3</w:t>
        </w:r>
      </w:ins>
    </w:p>
    <w:p w:rsidR="000D1818" w:rsidRPr="00283676" w:rsidRDefault="000D1818" w:rsidP="00283676">
      <w:pPr>
        <w:pStyle w:val="PlainText"/>
        <w:rPr>
          <w:ins w:id="1363" w:author="Michael D. Scott" w:date="2012-02-05T14:55:00Z"/>
          <w:sz w:val="21"/>
          <w:szCs w:val="21"/>
        </w:rPr>
      </w:pPr>
      <w:ins w:id="1364" w:author="Michael D. Scott" w:date="2012-02-05T14:55:00Z">
        <w:r w:rsidRPr="00283676">
          <w:rPr>
            <w:sz w:val="21"/>
            <w:szCs w:val="21"/>
          </w:rPr>
          <w:t>4 3</w:t>
        </w:r>
      </w:ins>
    </w:p>
    <w:p w:rsidR="000D1818" w:rsidRPr="00283676" w:rsidRDefault="000D1818" w:rsidP="00283676">
      <w:pPr>
        <w:pStyle w:val="PlainText"/>
        <w:rPr>
          <w:ins w:id="1365" w:author="Michael D. Scott" w:date="2012-02-05T14:55:00Z"/>
          <w:sz w:val="21"/>
          <w:szCs w:val="21"/>
        </w:rPr>
      </w:pPr>
      <w:ins w:id="1366" w:author="Michael D. Scott" w:date="2012-02-05T14:55:00Z">
        <w:r w:rsidRPr="00283676">
          <w:rPr>
            <w:sz w:val="21"/>
            <w:szCs w:val="21"/>
          </w:rPr>
          <w:t>A B C</w:t>
        </w:r>
      </w:ins>
    </w:p>
    <w:p w:rsidR="000D1818" w:rsidRPr="00283676" w:rsidRDefault="000D1818" w:rsidP="00283676">
      <w:pPr>
        <w:pStyle w:val="PlainText"/>
        <w:rPr>
          <w:ins w:id="1367" w:author="Michael D. Scott" w:date="2012-02-05T14:55:00Z"/>
          <w:sz w:val="21"/>
          <w:szCs w:val="21"/>
        </w:rPr>
      </w:pPr>
      <w:ins w:id="1368" w:author="Michael D. Scott" w:date="2012-02-05T14:55:00Z">
        <w:r w:rsidRPr="00283676">
          <w:rPr>
            <w:sz w:val="21"/>
            <w:szCs w:val="21"/>
          </w:rPr>
          <w:t>D E F</w:t>
        </w:r>
      </w:ins>
    </w:p>
    <w:p w:rsidR="000D1818" w:rsidRPr="00283676" w:rsidRDefault="000D1818" w:rsidP="00283676">
      <w:pPr>
        <w:pStyle w:val="PlainText"/>
        <w:rPr>
          <w:ins w:id="1369" w:author="Michael D. Scott" w:date="2012-02-05T14:55:00Z"/>
          <w:sz w:val="21"/>
          <w:szCs w:val="21"/>
        </w:rPr>
      </w:pPr>
      <w:ins w:id="1370" w:author="Michael D. Scott" w:date="2012-02-05T14:55:00Z">
        <w:r w:rsidRPr="00283676">
          <w:rPr>
            <w:sz w:val="21"/>
            <w:szCs w:val="21"/>
          </w:rPr>
          <w:t>G H I</w:t>
        </w:r>
      </w:ins>
    </w:p>
    <w:p w:rsidR="000D1818" w:rsidRPr="00283676" w:rsidRDefault="000D1818" w:rsidP="00283676">
      <w:pPr>
        <w:pStyle w:val="PlainText"/>
        <w:rPr>
          <w:ins w:id="1371" w:author="Michael D. Scott" w:date="2012-02-05T14:55:00Z"/>
          <w:sz w:val="21"/>
          <w:szCs w:val="21"/>
        </w:rPr>
      </w:pPr>
      <w:ins w:id="1372" w:author="Michael D. Scott" w:date="2012-02-05T14:55:00Z">
        <w:r w:rsidRPr="00283676">
          <w:rPr>
            <w:sz w:val="21"/>
            <w:szCs w:val="21"/>
          </w:rPr>
          <w:t>J K L</w:t>
        </w:r>
      </w:ins>
    </w:p>
    <w:p w:rsidR="000D1818" w:rsidRPr="00283676" w:rsidRDefault="000D1818" w:rsidP="00283676">
      <w:pPr>
        <w:pStyle w:val="PlainText"/>
        <w:rPr>
          <w:ins w:id="1373" w:author="Michael D. Scott" w:date="2012-02-05T14:55:00Z"/>
          <w:sz w:val="21"/>
          <w:szCs w:val="21"/>
        </w:rPr>
      </w:pPr>
      <w:ins w:id="1374" w:author="Michael D. Scott" w:date="2012-02-05T14:55:00Z">
        <w:r w:rsidRPr="00283676">
          <w:rPr>
            <w:sz w:val="21"/>
            <w:szCs w:val="21"/>
          </w:rPr>
          <w:t>3</w:t>
        </w:r>
      </w:ins>
    </w:p>
    <w:p w:rsidR="000D1818" w:rsidRPr="00283676" w:rsidRDefault="000D1818" w:rsidP="00283676">
      <w:pPr>
        <w:pStyle w:val="PlainText"/>
        <w:rPr>
          <w:ins w:id="1375" w:author="Michael D. Scott" w:date="2012-02-05T14:55:00Z"/>
          <w:sz w:val="21"/>
          <w:szCs w:val="21"/>
        </w:rPr>
      </w:pPr>
      <w:ins w:id="1376" w:author="Michael D. Scott" w:date="2012-02-05T14:55:00Z">
        <w:r w:rsidRPr="00283676">
          <w:rPr>
            <w:sz w:val="21"/>
            <w:szCs w:val="21"/>
          </w:rPr>
          <w:t>5 7</w:t>
        </w:r>
      </w:ins>
    </w:p>
    <w:p w:rsidR="000D1818" w:rsidRPr="00283676" w:rsidRDefault="000D1818" w:rsidP="00283676">
      <w:pPr>
        <w:pStyle w:val="PlainText"/>
        <w:rPr>
          <w:ins w:id="1377" w:author="Michael D. Scott" w:date="2012-02-05T14:55:00Z"/>
          <w:sz w:val="21"/>
          <w:szCs w:val="21"/>
        </w:rPr>
      </w:pPr>
      <w:ins w:id="1378" w:author="Michael D. Scott" w:date="2012-02-05T14:55:00Z">
        <w:r w:rsidRPr="00283676">
          <w:rPr>
            <w:sz w:val="21"/>
            <w:szCs w:val="21"/>
          </w:rPr>
          <w:t>A B A B A B A</w:t>
        </w:r>
      </w:ins>
    </w:p>
    <w:p w:rsidR="000D1818" w:rsidRPr="00283676" w:rsidRDefault="000D1818" w:rsidP="00283676">
      <w:pPr>
        <w:pStyle w:val="PlainText"/>
        <w:rPr>
          <w:ins w:id="1379" w:author="Michael D. Scott" w:date="2012-02-05T14:55:00Z"/>
          <w:sz w:val="21"/>
          <w:szCs w:val="21"/>
        </w:rPr>
      </w:pPr>
      <w:ins w:id="1380" w:author="Michael D. Scott" w:date="2012-02-05T14:55:00Z">
        <w:r w:rsidRPr="00283676">
          <w:rPr>
            <w:sz w:val="21"/>
            <w:szCs w:val="21"/>
          </w:rPr>
          <w:t>A B A B A B A</w:t>
        </w:r>
      </w:ins>
    </w:p>
    <w:p w:rsidR="000D1818" w:rsidRPr="00283676" w:rsidRDefault="000D1818" w:rsidP="00283676">
      <w:pPr>
        <w:pStyle w:val="PlainText"/>
        <w:rPr>
          <w:ins w:id="1381" w:author="Michael D. Scott" w:date="2012-02-05T14:55:00Z"/>
          <w:sz w:val="21"/>
          <w:szCs w:val="21"/>
        </w:rPr>
      </w:pPr>
      <w:ins w:id="1382" w:author="Michael D. Scott" w:date="2012-02-05T14:55:00Z">
        <w:r w:rsidRPr="00283676">
          <w:rPr>
            <w:sz w:val="21"/>
            <w:szCs w:val="21"/>
          </w:rPr>
          <w:t>A B C B A C A</w:t>
        </w:r>
      </w:ins>
    </w:p>
    <w:p w:rsidR="000D1818" w:rsidRPr="00283676" w:rsidRDefault="000D1818" w:rsidP="00283676">
      <w:pPr>
        <w:pStyle w:val="PlainText"/>
        <w:rPr>
          <w:ins w:id="1383" w:author="Michael D. Scott" w:date="2012-02-05T14:55:00Z"/>
          <w:sz w:val="21"/>
          <w:szCs w:val="21"/>
        </w:rPr>
      </w:pPr>
      <w:ins w:id="1384" w:author="Michael D. Scott" w:date="2012-02-05T14:55:00Z">
        <w:r w:rsidRPr="00283676">
          <w:rPr>
            <w:sz w:val="21"/>
            <w:szCs w:val="21"/>
          </w:rPr>
          <w:t>A B C B A C A</w:t>
        </w:r>
      </w:ins>
    </w:p>
    <w:p w:rsidR="000D1818" w:rsidRPr="00283676" w:rsidRDefault="000D1818" w:rsidP="00283676">
      <w:pPr>
        <w:pStyle w:val="PlainText"/>
        <w:rPr>
          <w:ins w:id="1385" w:author="Michael D. Scott" w:date="2012-02-05T14:55:00Z"/>
          <w:sz w:val="21"/>
          <w:szCs w:val="21"/>
        </w:rPr>
      </w:pPr>
      <w:ins w:id="1386" w:author="Michael D. Scott" w:date="2012-02-05T14:55:00Z">
        <w:r w:rsidRPr="00283676">
          <w:rPr>
            <w:sz w:val="21"/>
            <w:szCs w:val="21"/>
          </w:rPr>
          <w:t>A B A B A B A</w:t>
        </w:r>
      </w:ins>
    </w:p>
    <w:p w:rsidR="000D1818" w:rsidRPr="00283676" w:rsidRDefault="000D1818" w:rsidP="00283676">
      <w:pPr>
        <w:pStyle w:val="PlainText"/>
        <w:rPr>
          <w:ins w:id="1387" w:author="Michael D. Scott" w:date="2012-02-05T14:55:00Z"/>
          <w:sz w:val="21"/>
          <w:szCs w:val="21"/>
        </w:rPr>
      </w:pPr>
      <w:ins w:id="1388" w:author="Michael D. Scott" w:date="2012-02-05T14:55:00Z">
        <w:r w:rsidRPr="00283676">
          <w:rPr>
            <w:sz w:val="21"/>
            <w:szCs w:val="21"/>
          </w:rPr>
          <w:t>5</w:t>
        </w:r>
      </w:ins>
    </w:p>
    <w:p w:rsidR="000D1818" w:rsidRPr="00283676" w:rsidRDefault="000D1818" w:rsidP="00283676">
      <w:pPr>
        <w:pStyle w:val="PlainText"/>
        <w:rPr>
          <w:ins w:id="1389" w:author="Michael D. Scott" w:date="2012-02-05T14:55:00Z"/>
          <w:sz w:val="21"/>
          <w:szCs w:val="21"/>
        </w:rPr>
      </w:pPr>
      <w:ins w:id="1390" w:author="Michael D. Scott" w:date="2012-02-05T14:55:00Z">
        <w:r w:rsidRPr="00283676">
          <w:rPr>
            <w:sz w:val="21"/>
            <w:szCs w:val="21"/>
          </w:rPr>
          <w:t>3 7</w:t>
        </w:r>
      </w:ins>
    </w:p>
    <w:p w:rsidR="000D1818" w:rsidRPr="00283676" w:rsidRDefault="000D1818" w:rsidP="00283676">
      <w:pPr>
        <w:pStyle w:val="PlainText"/>
        <w:rPr>
          <w:ins w:id="1391" w:author="Michael D. Scott" w:date="2012-02-05T14:55:00Z"/>
          <w:sz w:val="21"/>
          <w:szCs w:val="21"/>
        </w:rPr>
      </w:pPr>
      <w:ins w:id="1392" w:author="Michael D. Scott" w:date="2012-02-05T14:55:00Z">
        <w:r w:rsidRPr="00283676">
          <w:rPr>
            <w:sz w:val="21"/>
            <w:szCs w:val="21"/>
          </w:rPr>
          <w:t xml:space="preserve">A B </w:t>
        </w:r>
        <w:proofErr w:type="spellStart"/>
        <w:r w:rsidRPr="00283676">
          <w:rPr>
            <w:sz w:val="21"/>
            <w:szCs w:val="21"/>
          </w:rPr>
          <w:t>B</w:t>
        </w:r>
        <w:proofErr w:type="spellEnd"/>
        <w:r w:rsidRPr="00283676">
          <w:rPr>
            <w:sz w:val="21"/>
            <w:szCs w:val="21"/>
          </w:rPr>
          <w:t xml:space="preserve"> C B </w:t>
        </w:r>
        <w:proofErr w:type="spellStart"/>
        <w:r w:rsidRPr="00283676">
          <w:rPr>
            <w:sz w:val="21"/>
            <w:szCs w:val="21"/>
          </w:rPr>
          <w:t>B</w:t>
        </w:r>
        <w:proofErr w:type="spellEnd"/>
        <w:r w:rsidRPr="00283676">
          <w:rPr>
            <w:sz w:val="21"/>
            <w:szCs w:val="21"/>
          </w:rPr>
          <w:t xml:space="preserve"> A</w:t>
        </w:r>
      </w:ins>
    </w:p>
    <w:p w:rsidR="000D1818" w:rsidRPr="00283676" w:rsidRDefault="000D1818" w:rsidP="00283676">
      <w:pPr>
        <w:pStyle w:val="PlainText"/>
        <w:rPr>
          <w:ins w:id="1393" w:author="Michael D. Scott" w:date="2012-02-05T14:55:00Z"/>
          <w:sz w:val="21"/>
          <w:szCs w:val="21"/>
        </w:rPr>
      </w:pPr>
      <w:ins w:id="1394" w:author="Michael D. Scott" w:date="2012-02-05T14:55:00Z">
        <w:r w:rsidRPr="00283676">
          <w:rPr>
            <w:sz w:val="21"/>
            <w:szCs w:val="21"/>
          </w:rPr>
          <w:t xml:space="preserve">B C </w:t>
        </w:r>
        <w:proofErr w:type="spellStart"/>
        <w:r w:rsidRPr="00283676">
          <w:rPr>
            <w:sz w:val="21"/>
            <w:szCs w:val="21"/>
          </w:rPr>
          <w:t>C</w:t>
        </w:r>
        <w:proofErr w:type="spellEnd"/>
        <w:r w:rsidRPr="00283676">
          <w:rPr>
            <w:sz w:val="21"/>
            <w:szCs w:val="21"/>
          </w:rPr>
          <w:t xml:space="preserve"> B C </w:t>
        </w:r>
        <w:proofErr w:type="spellStart"/>
        <w:r w:rsidRPr="00283676">
          <w:rPr>
            <w:sz w:val="21"/>
            <w:szCs w:val="21"/>
          </w:rPr>
          <w:t>C</w:t>
        </w:r>
        <w:proofErr w:type="spellEnd"/>
        <w:r w:rsidRPr="00283676">
          <w:rPr>
            <w:sz w:val="21"/>
            <w:szCs w:val="21"/>
          </w:rPr>
          <w:t xml:space="preserve"> B</w:t>
        </w:r>
      </w:ins>
    </w:p>
    <w:p w:rsidR="000D1818" w:rsidRPr="00283676" w:rsidRDefault="000D1818" w:rsidP="00283676">
      <w:pPr>
        <w:pStyle w:val="PlainText"/>
        <w:rPr>
          <w:ins w:id="1395" w:author="Michael D. Scott" w:date="2012-02-05T14:55:00Z"/>
          <w:sz w:val="21"/>
          <w:szCs w:val="21"/>
        </w:rPr>
      </w:pPr>
      <w:ins w:id="1396" w:author="Michael D. Scott" w:date="2012-02-05T14:55:00Z">
        <w:r w:rsidRPr="00283676">
          <w:rPr>
            <w:sz w:val="21"/>
            <w:szCs w:val="21"/>
          </w:rPr>
          <w:t xml:space="preserve">A B </w:t>
        </w:r>
        <w:proofErr w:type="spellStart"/>
        <w:r w:rsidRPr="00283676">
          <w:rPr>
            <w:sz w:val="21"/>
            <w:szCs w:val="21"/>
          </w:rPr>
          <w:t>B</w:t>
        </w:r>
        <w:proofErr w:type="spellEnd"/>
        <w:r w:rsidRPr="00283676">
          <w:rPr>
            <w:sz w:val="21"/>
            <w:szCs w:val="21"/>
          </w:rPr>
          <w:t xml:space="preserve"> C B A </w:t>
        </w:r>
        <w:proofErr w:type="spellStart"/>
        <w:r w:rsidRPr="00283676">
          <w:rPr>
            <w:sz w:val="21"/>
            <w:szCs w:val="21"/>
          </w:rPr>
          <w:t>A</w:t>
        </w:r>
        <w:proofErr w:type="spellEnd"/>
      </w:ins>
    </w:p>
    <w:p w:rsidR="000D1818" w:rsidRPr="00283676" w:rsidRDefault="000D1818" w:rsidP="00283676">
      <w:pPr>
        <w:pStyle w:val="PlainText"/>
        <w:rPr>
          <w:ins w:id="1397" w:author="Michael D. Scott" w:date="2012-02-05T14:55:00Z"/>
          <w:sz w:val="21"/>
          <w:szCs w:val="21"/>
        </w:rPr>
      </w:pPr>
      <w:ins w:id="1398" w:author="Michael D. Scott" w:date="2012-02-05T14:55:00Z">
        <w:r w:rsidRPr="00283676">
          <w:rPr>
            <w:sz w:val="21"/>
            <w:szCs w:val="21"/>
          </w:rPr>
          <w:t>1</w:t>
        </w:r>
      </w:ins>
    </w:p>
    <w:p w:rsidR="000D1818" w:rsidRPr="00283676" w:rsidRDefault="000D1818" w:rsidP="00283676">
      <w:pPr>
        <w:pStyle w:val="PlainText"/>
        <w:rPr>
          <w:ins w:id="1399" w:author="Michael D. Scott" w:date="2012-02-05T14:55:00Z"/>
          <w:sz w:val="21"/>
          <w:szCs w:val="21"/>
        </w:rPr>
      </w:pPr>
      <w:ins w:id="1400" w:author="Michael D. Scott" w:date="2012-02-05T14:55:00Z">
        <w:r w:rsidRPr="00283676">
          <w:rPr>
            <w:sz w:val="21"/>
            <w:szCs w:val="21"/>
          </w:rPr>
          <w:t>3 3</w:t>
        </w:r>
      </w:ins>
    </w:p>
    <w:p w:rsidR="000D1818" w:rsidRPr="00283676" w:rsidRDefault="000D1818" w:rsidP="00283676">
      <w:pPr>
        <w:pStyle w:val="PlainText"/>
        <w:rPr>
          <w:ins w:id="1401" w:author="Michael D. Scott" w:date="2012-02-05T14:55:00Z"/>
          <w:sz w:val="21"/>
          <w:szCs w:val="21"/>
        </w:rPr>
      </w:pPr>
      <w:ins w:id="1402" w:author="Michael D. Scott" w:date="2012-02-05T14:55:00Z">
        <w:r w:rsidRPr="00283676">
          <w:rPr>
            <w:sz w:val="21"/>
            <w:szCs w:val="21"/>
          </w:rPr>
          <w:t xml:space="preserve">A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ins>
    </w:p>
    <w:p w:rsidR="000D1818" w:rsidRPr="00283676" w:rsidRDefault="000D1818" w:rsidP="00283676">
      <w:pPr>
        <w:pStyle w:val="PlainText"/>
        <w:rPr>
          <w:ins w:id="1403" w:author="Michael D. Scott" w:date="2012-02-05T14:55:00Z"/>
          <w:sz w:val="21"/>
          <w:szCs w:val="21"/>
        </w:rPr>
      </w:pPr>
      <w:ins w:id="1404" w:author="Michael D. Scott" w:date="2012-02-05T14:55:00Z">
        <w:r w:rsidRPr="00283676">
          <w:rPr>
            <w:sz w:val="21"/>
            <w:szCs w:val="21"/>
          </w:rPr>
          <w:t xml:space="preserve">A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ins>
    </w:p>
    <w:p w:rsidR="000D1818" w:rsidRPr="00283676" w:rsidRDefault="000D1818" w:rsidP="00283676">
      <w:pPr>
        <w:pStyle w:val="PlainText"/>
        <w:rPr>
          <w:ins w:id="1405" w:author="Michael D. Scott" w:date="2012-02-05T14:55:00Z"/>
          <w:sz w:val="21"/>
          <w:szCs w:val="21"/>
        </w:rPr>
      </w:pPr>
      <w:ins w:id="1406" w:author="Michael D. Scott" w:date="2012-02-05T14:55:00Z">
        <w:r w:rsidRPr="00283676">
          <w:rPr>
            <w:sz w:val="21"/>
            <w:szCs w:val="21"/>
          </w:rPr>
          <w:t xml:space="preserve">A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ins>
    </w:p>
    <w:p w:rsidR="000D1818" w:rsidRPr="00283676" w:rsidRDefault="000D1818" w:rsidP="00283676">
      <w:pPr>
        <w:pStyle w:val="PlainText"/>
        <w:rPr>
          <w:ins w:id="1407" w:author="Michael D. Scott" w:date="2012-02-05T14:55:00Z"/>
          <w:sz w:val="21"/>
          <w:szCs w:val="21"/>
        </w:rPr>
      </w:pPr>
      <w:ins w:id="1408" w:author="Michael D. Scott" w:date="2012-02-05T14:55:00Z">
        <w:r w:rsidRPr="00283676">
          <w:rPr>
            <w:sz w:val="21"/>
            <w:szCs w:val="21"/>
          </w:rPr>
          <w:t>10</w:t>
        </w:r>
      </w:ins>
    </w:p>
    <w:p w:rsidR="000D1818" w:rsidRPr="00283676" w:rsidRDefault="000D1818" w:rsidP="00283676">
      <w:pPr>
        <w:pStyle w:val="PlainText"/>
        <w:rPr>
          <w:ins w:id="1409" w:author="Michael D. Scott" w:date="2012-02-05T14:55:00Z"/>
          <w:sz w:val="21"/>
          <w:szCs w:val="21"/>
        </w:rPr>
      </w:pPr>
      <w:ins w:id="1410" w:author="Michael D. Scott" w:date="2012-02-05T14:55:00Z">
        <w:r w:rsidRPr="00283676">
          <w:rPr>
            <w:sz w:val="21"/>
            <w:szCs w:val="21"/>
          </w:rPr>
          <w:t>3 3</w:t>
        </w:r>
      </w:ins>
    </w:p>
    <w:p w:rsidR="000D1818" w:rsidRPr="00283676" w:rsidRDefault="000D1818" w:rsidP="00283676">
      <w:pPr>
        <w:pStyle w:val="PlainText"/>
        <w:rPr>
          <w:ins w:id="1411" w:author="Michael D. Scott" w:date="2012-02-05T14:55:00Z"/>
          <w:sz w:val="21"/>
          <w:szCs w:val="21"/>
        </w:rPr>
      </w:pPr>
      <w:ins w:id="1412" w:author="Michael D. Scott" w:date="2012-02-05T14:55:00Z">
        <w:r w:rsidRPr="00283676">
          <w:rPr>
            <w:sz w:val="21"/>
            <w:szCs w:val="21"/>
          </w:rPr>
          <w:t xml:space="preserve">A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ins>
    </w:p>
    <w:p w:rsidR="000D1818" w:rsidRPr="00283676" w:rsidRDefault="000D1818" w:rsidP="00283676">
      <w:pPr>
        <w:pStyle w:val="PlainText"/>
        <w:rPr>
          <w:ins w:id="1413" w:author="Michael D. Scott" w:date="2012-02-05T14:55:00Z"/>
          <w:sz w:val="21"/>
          <w:szCs w:val="21"/>
        </w:rPr>
      </w:pPr>
      <w:ins w:id="1414" w:author="Michael D. Scott" w:date="2012-02-05T14:55:00Z">
        <w:r w:rsidRPr="00283676">
          <w:rPr>
            <w:sz w:val="21"/>
            <w:szCs w:val="21"/>
          </w:rPr>
          <w:t xml:space="preserve">A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ins>
    </w:p>
    <w:p w:rsidR="000D1818" w:rsidRPr="00283676" w:rsidRDefault="000D1818" w:rsidP="00283676">
      <w:pPr>
        <w:pStyle w:val="PlainText"/>
        <w:rPr>
          <w:ins w:id="1415" w:author="Michael D. Scott" w:date="2012-02-05T14:55:00Z"/>
          <w:sz w:val="21"/>
          <w:szCs w:val="21"/>
        </w:rPr>
      </w:pPr>
      <w:ins w:id="1416" w:author="Michael D. Scott" w:date="2012-02-05T14:55:00Z">
        <w:r w:rsidRPr="00283676">
          <w:rPr>
            <w:sz w:val="21"/>
            <w:szCs w:val="21"/>
          </w:rPr>
          <w:t xml:space="preserve">A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ins>
    </w:p>
    <w:p w:rsidR="000D1818" w:rsidRPr="00283676" w:rsidRDefault="000D1818" w:rsidP="00283676">
      <w:pPr>
        <w:pStyle w:val="PlainText"/>
        <w:rPr>
          <w:ins w:id="1417" w:author="Michael D. Scott" w:date="2012-02-05T14:55:00Z"/>
          <w:sz w:val="21"/>
          <w:szCs w:val="21"/>
        </w:rPr>
      </w:pPr>
      <w:ins w:id="1418" w:author="Michael D. Scott" w:date="2012-02-05T14:55:00Z">
        <w:r w:rsidRPr="00283676">
          <w:rPr>
            <w:sz w:val="21"/>
            <w:szCs w:val="21"/>
          </w:rPr>
          <w:t>3</w:t>
        </w:r>
      </w:ins>
    </w:p>
    <w:p w:rsidR="000D1818" w:rsidRPr="00283676" w:rsidRDefault="000D1818" w:rsidP="00283676">
      <w:pPr>
        <w:pStyle w:val="PlainText"/>
        <w:rPr>
          <w:ins w:id="1419" w:author="Michael D. Scott" w:date="2012-02-05T14:55:00Z"/>
          <w:sz w:val="21"/>
          <w:szCs w:val="21"/>
        </w:rPr>
      </w:pPr>
      <w:ins w:id="1420" w:author="Michael D. Scott" w:date="2012-02-05T14:55:00Z">
        <w:r w:rsidRPr="00283676">
          <w:rPr>
            <w:sz w:val="21"/>
            <w:szCs w:val="21"/>
          </w:rPr>
          <w:t>4 9</w:t>
        </w:r>
      </w:ins>
    </w:p>
    <w:p w:rsidR="000D1818" w:rsidRPr="00283676" w:rsidRDefault="000D1818" w:rsidP="00283676">
      <w:pPr>
        <w:pStyle w:val="PlainText"/>
        <w:rPr>
          <w:ins w:id="1421" w:author="Michael D. Scott" w:date="2012-02-05T14:55:00Z"/>
          <w:sz w:val="21"/>
          <w:szCs w:val="21"/>
        </w:rPr>
      </w:pPr>
      <w:ins w:id="1422" w:author="Michael D. Scott" w:date="2012-02-05T14:55:00Z">
        <w:r w:rsidRPr="00283676">
          <w:rPr>
            <w:sz w:val="21"/>
            <w:szCs w:val="21"/>
          </w:rPr>
          <w:t xml:space="preserve">C </w:t>
        </w:r>
        <w:proofErr w:type="spellStart"/>
        <w:r w:rsidRPr="00283676">
          <w:rPr>
            <w:sz w:val="21"/>
            <w:szCs w:val="21"/>
          </w:rPr>
          <w:t>C</w:t>
        </w:r>
        <w:proofErr w:type="spellEnd"/>
        <w:r w:rsidRPr="00283676">
          <w:rPr>
            <w:sz w:val="21"/>
            <w:szCs w:val="21"/>
          </w:rPr>
          <w:t xml:space="preserve"> F D </w:t>
        </w:r>
        <w:proofErr w:type="spellStart"/>
        <w:r w:rsidRPr="00283676">
          <w:rPr>
            <w:sz w:val="21"/>
            <w:szCs w:val="21"/>
          </w:rPr>
          <w:t>D</w:t>
        </w:r>
        <w:proofErr w:type="spellEnd"/>
        <w:r w:rsidRPr="00283676">
          <w:rPr>
            <w:sz w:val="21"/>
            <w:szCs w:val="21"/>
          </w:rPr>
          <w:t xml:space="preserve"> C B D C</w:t>
        </w:r>
      </w:ins>
    </w:p>
    <w:p w:rsidR="000D1818" w:rsidRPr="00283676" w:rsidRDefault="000D1818" w:rsidP="00283676">
      <w:pPr>
        <w:pStyle w:val="PlainText"/>
        <w:rPr>
          <w:ins w:id="1423" w:author="Michael D. Scott" w:date="2012-02-05T14:55:00Z"/>
          <w:sz w:val="21"/>
          <w:szCs w:val="21"/>
        </w:rPr>
      </w:pPr>
      <w:ins w:id="1424" w:author="Michael D. Scott" w:date="2012-02-05T14:55:00Z">
        <w:r w:rsidRPr="00283676">
          <w:rPr>
            <w:sz w:val="21"/>
            <w:szCs w:val="21"/>
          </w:rPr>
          <w:t xml:space="preserve">F D </w:t>
        </w:r>
        <w:proofErr w:type="spellStart"/>
        <w:r w:rsidRPr="00283676">
          <w:rPr>
            <w:sz w:val="21"/>
            <w:szCs w:val="21"/>
          </w:rPr>
          <w:t>D</w:t>
        </w:r>
        <w:proofErr w:type="spellEnd"/>
        <w:r w:rsidRPr="00283676">
          <w:rPr>
            <w:sz w:val="21"/>
            <w:szCs w:val="21"/>
          </w:rPr>
          <w:t xml:space="preserve"> </w:t>
        </w:r>
        <w:proofErr w:type="spellStart"/>
        <w:r w:rsidRPr="00283676">
          <w:rPr>
            <w:sz w:val="21"/>
            <w:szCs w:val="21"/>
          </w:rPr>
          <w:t>D</w:t>
        </w:r>
        <w:proofErr w:type="spellEnd"/>
        <w:r w:rsidRPr="00283676">
          <w:rPr>
            <w:sz w:val="21"/>
            <w:szCs w:val="21"/>
          </w:rPr>
          <w:t xml:space="preserve"> A </w:t>
        </w:r>
        <w:proofErr w:type="spellStart"/>
        <w:r w:rsidRPr="00283676">
          <w:rPr>
            <w:sz w:val="21"/>
            <w:szCs w:val="21"/>
          </w:rPr>
          <w:t>A</w:t>
        </w:r>
        <w:proofErr w:type="spellEnd"/>
        <w:r w:rsidRPr="00283676">
          <w:rPr>
            <w:sz w:val="21"/>
            <w:szCs w:val="21"/>
          </w:rPr>
          <w:t xml:space="preserve"> F B </w:t>
        </w:r>
        <w:proofErr w:type="spellStart"/>
        <w:r w:rsidRPr="00283676">
          <w:rPr>
            <w:sz w:val="21"/>
            <w:szCs w:val="21"/>
          </w:rPr>
          <w:t>B</w:t>
        </w:r>
        <w:proofErr w:type="spellEnd"/>
      </w:ins>
    </w:p>
    <w:p w:rsidR="000D1818" w:rsidRPr="00283676" w:rsidRDefault="000D1818" w:rsidP="00283676">
      <w:pPr>
        <w:pStyle w:val="PlainText"/>
        <w:rPr>
          <w:ins w:id="1425" w:author="Michael D. Scott" w:date="2012-02-05T14:55:00Z"/>
          <w:sz w:val="21"/>
          <w:szCs w:val="21"/>
        </w:rPr>
      </w:pPr>
      <w:ins w:id="1426" w:author="Michael D. Scott" w:date="2012-02-05T14:55:00Z">
        <w:r w:rsidRPr="00283676">
          <w:rPr>
            <w:sz w:val="21"/>
            <w:szCs w:val="21"/>
          </w:rPr>
          <w:t xml:space="preserve">C F B </w:t>
        </w:r>
        <w:proofErr w:type="spellStart"/>
        <w:r w:rsidRPr="00283676">
          <w:rPr>
            <w:sz w:val="21"/>
            <w:szCs w:val="21"/>
          </w:rPr>
          <w:t>B</w:t>
        </w:r>
        <w:proofErr w:type="spellEnd"/>
        <w:r w:rsidRPr="00283676">
          <w:rPr>
            <w:sz w:val="21"/>
            <w:szCs w:val="21"/>
          </w:rPr>
          <w:t xml:space="preserve"> F B A D E</w:t>
        </w:r>
      </w:ins>
    </w:p>
    <w:p w:rsidR="000D1818" w:rsidRPr="00283676" w:rsidRDefault="000D1818" w:rsidP="00283676">
      <w:pPr>
        <w:pStyle w:val="PlainText"/>
        <w:rPr>
          <w:ins w:id="1427" w:author="Michael D. Scott" w:date="2012-02-05T14:55:00Z"/>
          <w:sz w:val="21"/>
          <w:szCs w:val="21"/>
        </w:rPr>
      </w:pPr>
      <w:ins w:id="1428" w:author="Michael D. Scott" w:date="2012-02-05T14:55:00Z">
        <w:r w:rsidRPr="00283676">
          <w:rPr>
            <w:sz w:val="21"/>
            <w:szCs w:val="21"/>
          </w:rPr>
          <w:t>B C E A D A B F B</w:t>
        </w:r>
      </w:ins>
    </w:p>
    <w:p w:rsidR="000D1818" w:rsidRPr="00283676" w:rsidRDefault="000D1818" w:rsidP="00283676">
      <w:pPr>
        <w:pStyle w:val="PlainText"/>
        <w:rPr>
          <w:ins w:id="1429" w:author="Michael D. Scott" w:date="2012-02-05T14:55:00Z"/>
          <w:sz w:val="21"/>
          <w:szCs w:val="21"/>
        </w:rPr>
      </w:pPr>
      <w:ins w:id="1430" w:author="Michael D. Scott" w:date="2012-02-05T14:55:00Z">
        <w:r w:rsidRPr="00283676">
          <w:rPr>
            <w:sz w:val="21"/>
            <w:szCs w:val="21"/>
          </w:rPr>
          <w:t>5</w:t>
        </w:r>
      </w:ins>
    </w:p>
    <w:p w:rsidR="000D1818" w:rsidRPr="00283676" w:rsidRDefault="000D1818" w:rsidP="00283676">
      <w:pPr>
        <w:pStyle w:val="PlainText"/>
        <w:rPr>
          <w:ins w:id="1431" w:author="Michael D. Scott" w:date="2012-02-05T14:55:00Z"/>
          <w:sz w:val="21"/>
          <w:szCs w:val="21"/>
        </w:rPr>
      </w:pPr>
      <w:ins w:id="1432" w:author="Michael D. Scott" w:date="2012-02-05T14:55:00Z">
        <w:r w:rsidRPr="00283676">
          <w:rPr>
            <w:sz w:val="21"/>
            <w:szCs w:val="21"/>
          </w:rPr>
          <w:t>4 11</w:t>
        </w:r>
      </w:ins>
    </w:p>
    <w:p w:rsidR="000D1818" w:rsidRPr="00283676" w:rsidRDefault="000D1818" w:rsidP="00283676">
      <w:pPr>
        <w:pStyle w:val="PlainText"/>
        <w:rPr>
          <w:ins w:id="1433" w:author="Michael D. Scott" w:date="2012-02-05T14:55:00Z"/>
          <w:sz w:val="21"/>
          <w:szCs w:val="21"/>
        </w:rPr>
      </w:pPr>
      <w:ins w:id="1434" w:author="Michael D. Scott" w:date="2012-02-05T14:55:00Z">
        <w:r w:rsidRPr="00283676">
          <w:rPr>
            <w:sz w:val="21"/>
            <w:szCs w:val="21"/>
          </w:rPr>
          <w:t xml:space="preserve">B D A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r w:rsidRPr="00283676">
          <w:rPr>
            <w:sz w:val="21"/>
            <w:szCs w:val="21"/>
          </w:rPr>
          <w:t xml:space="preserve"> D A </w:t>
        </w:r>
        <w:proofErr w:type="spellStart"/>
        <w:r w:rsidRPr="00283676">
          <w:rPr>
            <w:sz w:val="21"/>
            <w:szCs w:val="21"/>
          </w:rPr>
          <w:t>A</w:t>
        </w:r>
        <w:proofErr w:type="spellEnd"/>
        <w:r w:rsidRPr="00283676">
          <w:rPr>
            <w:sz w:val="21"/>
            <w:szCs w:val="21"/>
          </w:rPr>
          <w:t xml:space="preserve"> C </w:t>
        </w:r>
        <w:proofErr w:type="spellStart"/>
        <w:r w:rsidRPr="00283676">
          <w:rPr>
            <w:sz w:val="21"/>
            <w:szCs w:val="21"/>
          </w:rPr>
          <w:t>C</w:t>
        </w:r>
        <w:proofErr w:type="spellEnd"/>
      </w:ins>
    </w:p>
    <w:p w:rsidR="000D1818" w:rsidRPr="00283676" w:rsidRDefault="000D1818" w:rsidP="00283676">
      <w:pPr>
        <w:pStyle w:val="PlainText"/>
        <w:rPr>
          <w:ins w:id="1435" w:author="Michael D. Scott" w:date="2012-02-05T14:55:00Z"/>
          <w:sz w:val="21"/>
          <w:szCs w:val="21"/>
        </w:rPr>
      </w:pPr>
      <w:ins w:id="1436" w:author="Michael D. Scott" w:date="2012-02-05T14:55:00Z">
        <w:r w:rsidRPr="00283676">
          <w:rPr>
            <w:sz w:val="21"/>
            <w:szCs w:val="21"/>
          </w:rPr>
          <w:t xml:space="preserve">B C </w:t>
        </w:r>
        <w:proofErr w:type="spellStart"/>
        <w:r w:rsidRPr="00283676">
          <w:rPr>
            <w:sz w:val="21"/>
            <w:szCs w:val="21"/>
          </w:rPr>
          <w:t>C</w:t>
        </w:r>
        <w:proofErr w:type="spellEnd"/>
        <w:r w:rsidRPr="00283676">
          <w:rPr>
            <w:sz w:val="21"/>
            <w:szCs w:val="21"/>
          </w:rPr>
          <w:t xml:space="preserve"> D A B </w:t>
        </w:r>
        <w:proofErr w:type="spellStart"/>
        <w:r w:rsidRPr="00283676">
          <w:rPr>
            <w:sz w:val="21"/>
            <w:szCs w:val="21"/>
          </w:rPr>
          <w:t>B</w:t>
        </w:r>
        <w:proofErr w:type="spellEnd"/>
        <w:r w:rsidRPr="00283676">
          <w:rPr>
            <w:sz w:val="21"/>
            <w:szCs w:val="21"/>
          </w:rPr>
          <w:t xml:space="preserve"> </w:t>
        </w:r>
        <w:proofErr w:type="spellStart"/>
        <w:r w:rsidRPr="00283676">
          <w:rPr>
            <w:sz w:val="21"/>
            <w:szCs w:val="21"/>
          </w:rPr>
          <w:t>B</w:t>
        </w:r>
        <w:proofErr w:type="spellEnd"/>
        <w:r w:rsidRPr="00283676">
          <w:rPr>
            <w:sz w:val="21"/>
            <w:szCs w:val="21"/>
          </w:rPr>
          <w:t xml:space="preserve"> C B C</w:t>
        </w:r>
      </w:ins>
    </w:p>
    <w:p w:rsidR="000D1818" w:rsidRPr="00283676" w:rsidRDefault="000D1818" w:rsidP="00283676">
      <w:pPr>
        <w:pStyle w:val="PlainText"/>
        <w:rPr>
          <w:ins w:id="1437" w:author="Michael D. Scott" w:date="2012-02-05T14:55:00Z"/>
          <w:sz w:val="21"/>
          <w:szCs w:val="21"/>
        </w:rPr>
      </w:pPr>
      <w:ins w:id="1438" w:author="Michael D. Scott" w:date="2012-02-05T14:55:00Z">
        <w:r w:rsidRPr="00283676">
          <w:rPr>
            <w:sz w:val="21"/>
            <w:szCs w:val="21"/>
          </w:rPr>
          <w:t>D C B C A D A D A C A</w:t>
        </w:r>
      </w:ins>
    </w:p>
    <w:p w:rsidR="000D1818" w:rsidRPr="00283676" w:rsidRDefault="000D1818" w:rsidP="00283676">
      <w:pPr>
        <w:pStyle w:val="PlainText"/>
        <w:rPr>
          <w:ins w:id="1439" w:author="Michael D. Scott" w:date="2012-02-05T14:55:00Z"/>
          <w:sz w:val="21"/>
          <w:szCs w:val="21"/>
        </w:rPr>
      </w:pPr>
      <w:ins w:id="1440" w:author="Michael D. Scott" w:date="2012-02-05T14:55:00Z">
        <w:r w:rsidRPr="00283676">
          <w:rPr>
            <w:sz w:val="21"/>
            <w:szCs w:val="21"/>
          </w:rPr>
          <w:t xml:space="preserve">C A D A C A C </w:t>
        </w:r>
        <w:proofErr w:type="spellStart"/>
        <w:r w:rsidRPr="00283676">
          <w:rPr>
            <w:sz w:val="21"/>
            <w:szCs w:val="21"/>
          </w:rPr>
          <w:t>C</w:t>
        </w:r>
        <w:proofErr w:type="spellEnd"/>
        <w:r w:rsidRPr="00283676">
          <w:rPr>
            <w:sz w:val="21"/>
            <w:szCs w:val="21"/>
          </w:rPr>
          <w:t xml:space="preserve"> B A C</w:t>
        </w:r>
      </w:ins>
    </w:p>
    <w:p w:rsidR="000D1818" w:rsidRPr="00283676" w:rsidRDefault="000D1818" w:rsidP="00283676">
      <w:pPr>
        <w:pStyle w:val="PlainText"/>
        <w:rPr>
          <w:ins w:id="1441" w:author="Michael D. Scott" w:date="2012-02-05T14:55:00Z"/>
          <w:sz w:val="21"/>
          <w:szCs w:val="21"/>
        </w:rPr>
      </w:pPr>
      <w:ins w:id="1442" w:author="Michael D. Scott" w:date="2012-02-05T14:55:00Z">
        <w:r w:rsidRPr="00283676">
          <w:rPr>
            <w:sz w:val="21"/>
            <w:szCs w:val="21"/>
          </w:rPr>
          <w:t>3</w:t>
        </w:r>
      </w:ins>
    </w:p>
    <w:p w:rsidR="000D1818" w:rsidRPr="00283676" w:rsidRDefault="000D1818" w:rsidP="00283676">
      <w:pPr>
        <w:pStyle w:val="PlainText"/>
        <w:rPr>
          <w:ins w:id="1443" w:author="Michael D. Scott" w:date="2012-02-05T14:55:00Z"/>
          <w:sz w:val="21"/>
          <w:szCs w:val="21"/>
        </w:rPr>
      </w:pPr>
      <w:ins w:id="1444" w:author="Michael D. Scott" w:date="2012-02-05T14:55:00Z">
        <w:r w:rsidRPr="00283676">
          <w:rPr>
            <w:sz w:val="21"/>
            <w:szCs w:val="21"/>
          </w:rPr>
          <w:t>13 20</w:t>
        </w:r>
      </w:ins>
    </w:p>
    <w:p w:rsidR="000D1818" w:rsidRPr="00283676" w:rsidRDefault="000D1818" w:rsidP="00283676">
      <w:pPr>
        <w:pStyle w:val="PlainText"/>
        <w:rPr>
          <w:ins w:id="1445" w:author="Michael D. Scott" w:date="2012-02-05T14:55:00Z"/>
          <w:sz w:val="21"/>
          <w:szCs w:val="21"/>
        </w:rPr>
      </w:pPr>
      <w:ins w:id="1446" w:author="Michael D. Scott" w:date="2012-02-05T14:55:00Z">
        <w:r w:rsidRPr="00283676">
          <w:rPr>
            <w:sz w:val="21"/>
            <w:szCs w:val="21"/>
          </w:rPr>
          <w:t xml:space="preserve">B E C E D F </w:t>
        </w:r>
        <w:proofErr w:type="spellStart"/>
        <w:r w:rsidRPr="00283676">
          <w:rPr>
            <w:sz w:val="21"/>
            <w:szCs w:val="21"/>
          </w:rPr>
          <w:t>F</w:t>
        </w:r>
        <w:proofErr w:type="spellEnd"/>
        <w:r w:rsidRPr="00283676">
          <w:rPr>
            <w:sz w:val="21"/>
            <w:szCs w:val="21"/>
          </w:rPr>
          <w:t xml:space="preserve"> D E F </w:t>
        </w:r>
        <w:proofErr w:type="spellStart"/>
        <w:r w:rsidRPr="00283676">
          <w:rPr>
            <w:sz w:val="21"/>
            <w:szCs w:val="21"/>
          </w:rPr>
          <w:t>F</w:t>
        </w:r>
        <w:proofErr w:type="spellEnd"/>
        <w:r w:rsidRPr="00283676">
          <w:rPr>
            <w:sz w:val="21"/>
            <w:szCs w:val="21"/>
          </w:rPr>
          <w:t xml:space="preserve"> D B A E F E F B D</w:t>
        </w:r>
      </w:ins>
    </w:p>
    <w:p w:rsidR="000D1818" w:rsidRPr="00283676" w:rsidRDefault="000D1818" w:rsidP="00283676">
      <w:pPr>
        <w:pStyle w:val="PlainText"/>
        <w:rPr>
          <w:ins w:id="1447" w:author="Michael D. Scott" w:date="2012-02-05T14:55:00Z"/>
          <w:sz w:val="21"/>
          <w:szCs w:val="21"/>
        </w:rPr>
      </w:pPr>
      <w:ins w:id="1448" w:author="Michael D. Scott" w:date="2012-02-05T14:55:00Z">
        <w:r w:rsidRPr="00283676">
          <w:rPr>
            <w:sz w:val="21"/>
            <w:szCs w:val="21"/>
          </w:rPr>
          <w:t>B E C F D E C E B A F C A B F C A E D F</w:t>
        </w:r>
      </w:ins>
    </w:p>
    <w:p w:rsidR="000D1818" w:rsidRPr="00283676" w:rsidRDefault="000D1818" w:rsidP="00283676">
      <w:pPr>
        <w:pStyle w:val="PlainText"/>
        <w:rPr>
          <w:ins w:id="1449" w:author="Michael D. Scott" w:date="2012-02-05T14:55:00Z"/>
          <w:sz w:val="21"/>
          <w:szCs w:val="21"/>
        </w:rPr>
      </w:pPr>
      <w:ins w:id="1450" w:author="Michael D. Scott" w:date="2012-02-05T14:55:00Z">
        <w:r w:rsidRPr="00283676">
          <w:rPr>
            <w:sz w:val="21"/>
            <w:szCs w:val="21"/>
          </w:rPr>
          <w:t xml:space="preserve">A F </w:t>
        </w:r>
        <w:proofErr w:type="spellStart"/>
        <w:r w:rsidRPr="00283676">
          <w:rPr>
            <w:sz w:val="21"/>
            <w:szCs w:val="21"/>
          </w:rPr>
          <w:t>F</w:t>
        </w:r>
        <w:proofErr w:type="spellEnd"/>
        <w:r w:rsidRPr="00283676">
          <w:rPr>
            <w:sz w:val="21"/>
            <w:szCs w:val="21"/>
          </w:rPr>
          <w:t xml:space="preserve"> A </w:t>
        </w:r>
        <w:proofErr w:type="spellStart"/>
        <w:r w:rsidRPr="00283676">
          <w:rPr>
            <w:sz w:val="21"/>
            <w:szCs w:val="21"/>
          </w:rPr>
          <w:t>A</w:t>
        </w:r>
        <w:proofErr w:type="spellEnd"/>
        <w:r w:rsidRPr="00283676">
          <w:rPr>
            <w:sz w:val="21"/>
            <w:szCs w:val="21"/>
          </w:rPr>
          <w:t xml:space="preserve"> E A C E D C A C D </w:t>
        </w:r>
        <w:proofErr w:type="spellStart"/>
        <w:r w:rsidRPr="00283676">
          <w:rPr>
            <w:sz w:val="21"/>
            <w:szCs w:val="21"/>
          </w:rPr>
          <w:t>D</w:t>
        </w:r>
        <w:proofErr w:type="spellEnd"/>
        <w:r w:rsidRPr="00283676">
          <w:rPr>
            <w:sz w:val="21"/>
            <w:szCs w:val="21"/>
          </w:rPr>
          <w:t xml:space="preserve"> </w:t>
        </w:r>
        <w:proofErr w:type="spellStart"/>
        <w:r w:rsidRPr="00283676">
          <w:rPr>
            <w:sz w:val="21"/>
            <w:szCs w:val="21"/>
          </w:rPr>
          <w:t>D</w:t>
        </w:r>
        <w:proofErr w:type="spellEnd"/>
        <w:r w:rsidRPr="00283676">
          <w:rPr>
            <w:sz w:val="21"/>
            <w:szCs w:val="21"/>
          </w:rPr>
          <w:t xml:space="preserve"> F C B A</w:t>
        </w:r>
      </w:ins>
    </w:p>
    <w:p w:rsidR="000D1818" w:rsidRPr="00283676" w:rsidRDefault="000D1818" w:rsidP="00283676">
      <w:pPr>
        <w:pStyle w:val="PlainText"/>
        <w:rPr>
          <w:ins w:id="1451" w:author="Michael D. Scott" w:date="2012-02-05T14:55:00Z"/>
          <w:sz w:val="21"/>
          <w:szCs w:val="21"/>
        </w:rPr>
      </w:pPr>
      <w:ins w:id="1452" w:author="Michael D. Scott" w:date="2012-02-05T14:55:00Z">
        <w:r w:rsidRPr="00283676">
          <w:rPr>
            <w:sz w:val="21"/>
            <w:szCs w:val="21"/>
          </w:rPr>
          <w:t xml:space="preserve">E C E B E C D E </w:t>
        </w:r>
        <w:proofErr w:type="spellStart"/>
        <w:r w:rsidRPr="00283676">
          <w:rPr>
            <w:sz w:val="21"/>
            <w:szCs w:val="21"/>
          </w:rPr>
          <w:t>E</w:t>
        </w:r>
        <w:proofErr w:type="spellEnd"/>
        <w:r w:rsidRPr="00283676">
          <w:rPr>
            <w:sz w:val="21"/>
            <w:szCs w:val="21"/>
          </w:rPr>
          <w:t xml:space="preserve"> C A F A B C </w:t>
        </w:r>
        <w:proofErr w:type="spellStart"/>
        <w:r w:rsidRPr="00283676">
          <w:rPr>
            <w:sz w:val="21"/>
            <w:szCs w:val="21"/>
          </w:rPr>
          <w:t>C</w:t>
        </w:r>
        <w:proofErr w:type="spellEnd"/>
        <w:r w:rsidRPr="00283676">
          <w:rPr>
            <w:sz w:val="21"/>
            <w:szCs w:val="21"/>
          </w:rPr>
          <w:t xml:space="preserve"> E D C D</w:t>
        </w:r>
      </w:ins>
    </w:p>
    <w:p w:rsidR="000D1818" w:rsidRPr="00283676" w:rsidRDefault="000D1818" w:rsidP="00283676">
      <w:pPr>
        <w:pStyle w:val="PlainText"/>
        <w:rPr>
          <w:ins w:id="1453" w:author="Michael D. Scott" w:date="2012-02-05T14:55:00Z"/>
          <w:sz w:val="21"/>
          <w:szCs w:val="21"/>
        </w:rPr>
      </w:pPr>
      <w:ins w:id="1454" w:author="Michael D. Scott" w:date="2012-02-05T14:55:00Z">
        <w:r w:rsidRPr="00283676">
          <w:rPr>
            <w:sz w:val="21"/>
            <w:szCs w:val="21"/>
          </w:rPr>
          <w:t xml:space="preserve">A E A B F A C E F A E A C D F E </w:t>
        </w:r>
        <w:proofErr w:type="spellStart"/>
        <w:r w:rsidRPr="00283676">
          <w:rPr>
            <w:sz w:val="21"/>
            <w:szCs w:val="21"/>
          </w:rPr>
          <w:t>E</w:t>
        </w:r>
        <w:proofErr w:type="spellEnd"/>
        <w:r w:rsidRPr="00283676">
          <w:rPr>
            <w:sz w:val="21"/>
            <w:szCs w:val="21"/>
          </w:rPr>
          <w:t xml:space="preserve"> C F D</w:t>
        </w:r>
      </w:ins>
    </w:p>
    <w:p w:rsidR="000D1818" w:rsidRPr="00283676" w:rsidRDefault="000D1818" w:rsidP="00283676">
      <w:pPr>
        <w:pStyle w:val="PlainText"/>
        <w:rPr>
          <w:ins w:id="1455" w:author="Michael D. Scott" w:date="2012-02-05T14:55:00Z"/>
          <w:sz w:val="21"/>
          <w:szCs w:val="21"/>
        </w:rPr>
      </w:pPr>
      <w:ins w:id="1456" w:author="Michael D. Scott" w:date="2012-02-05T14:55:00Z">
        <w:r w:rsidRPr="00283676">
          <w:rPr>
            <w:sz w:val="21"/>
            <w:szCs w:val="21"/>
          </w:rPr>
          <w:t xml:space="preserve">E F </w:t>
        </w:r>
        <w:proofErr w:type="spellStart"/>
        <w:r w:rsidRPr="00283676">
          <w:rPr>
            <w:sz w:val="21"/>
            <w:szCs w:val="21"/>
          </w:rPr>
          <w:t>F</w:t>
        </w:r>
        <w:proofErr w:type="spellEnd"/>
        <w:r w:rsidRPr="00283676">
          <w:rPr>
            <w:sz w:val="21"/>
            <w:szCs w:val="21"/>
          </w:rPr>
          <w:t xml:space="preserve"> D C </w:t>
        </w:r>
        <w:proofErr w:type="spellStart"/>
        <w:r w:rsidRPr="00283676">
          <w:rPr>
            <w:sz w:val="21"/>
            <w:szCs w:val="21"/>
          </w:rPr>
          <w:t>C</w:t>
        </w:r>
        <w:proofErr w:type="spellEnd"/>
        <w:r w:rsidRPr="00283676">
          <w:rPr>
            <w:sz w:val="21"/>
            <w:szCs w:val="21"/>
          </w:rPr>
          <w:t xml:space="preserve"> E B D </w:t>
        </w:r>
        <w:proofErr w:type="spellStart"/>
        <w:r w:rsidRPr="00283676">
          <w:rPr>
            <w:sz w:val="21"/>
            <w:szCs w:val="21"/>
          </w:rPr>
          <w:t>D</w:t>
        </w:r>
        <w:proofErr w:type="spellEnd"/>
        <w:r w:rsidRPr="00283676">
          <w:rPr>
            <w:sz w:val="21"/>
            <w:szCs w:val="21"/>
          </w:rPr>
          <w:t xml:space="preserve"> B D A D C B E F C E</w:t>
        </w:r>
      </w:ins>
    </w:p>
    <w:p w:rsidR="000D1818" w:rsidRPr="00283676" w:rsidRDefault="000D1818" w:rsidP="00283676">
      <w:pPr>
        <w:pStyle w:val="PlainText"/>
        <w:rPr>
          <w:ins w:id="1457" w:author="Michael D. Scott" w:date="2012-02-05T14:55:00Z"/>
          <w:sz w:val="21"/>
          <w:szCs w:val="21"/>
        </w:rPr>
      </w:pPr>
      <w:ins w:id="1458" w:author="Michael D. Scott" w:date="2012-02-05T14:55:00Z">
        <w:r w:rsidRPr="00283676">
          <w:rPr>
            <w:sz w:val="21"/>
            <w:szCs w:val="21"/>
          </w:rPr>
          <w:t xml:space="preserve">D F C A D B C B D C D B C F D B D E </w:t>
        </w:r>
        <w:proofErr w:type="spellStart"/>
        <w:r w:rsidRPr="00283676">
          <w:rPr>
            <w:sz w:val="21"/>
            <w:szCs w:val="21"/>
          </w:rPr>
          <w:t>E</w:t>
        </w:r>
        <w:proofErr w:type="spellEnd"/>
        <w:r w:rsidRPr="00283676">
          <w:rPr>
            <w:sz w:val="21"/>
            <w:szCs w:val="21"/>
          </w:rPr>
          <w:t xml:space="preserve"> B</w:t>
        </w:r>
      </w:ins>
    </w:p>
    <w:p w:rsidR="000D1818" w:rsidRPr="00283676" w:rsidRDefault="000D1818" w:rsidP="00283676">
      <w:pPr>
        <w:pStyle w:val="PlainText"/>
        <w:rPr>
          <w:ins w:id="1459" w:author="Michael D. Scott" w:date="2012-02-05T14:55:00Z"/>
          <w:sz w:val="21"/>
          <w:szCs w:val="21"/>
        </w:rPr>
      </w:pPr>
      <w:ins w:id="1460" w:author="Michael D. Scott" w:date="2012-02-05T14:55:00Z">
        <w:r w:rsidRPr="00283676">
          <w:rPr>
            <w:sz w:val="21"/>
            <w:szCs w:val="21"/>
          </w:rPr>
          <w:t xml:space="preserve">E A C B </w:t>
        </w:r>
        <w:proofErr w:type="spellStart"/>
        <w:r w:rsidRPr="00283676">
          <w:rPr>
            <w:sz w:val="21"/>
            <w:szCs w:val="21"/>
          </w:rPr>
          <w:t>B</w:t>
        </w:r>
        <w:proofErr w:type="spellEnd"/>
        <w:r w:rsidRPr="00283676">
          <w:rPr>
            <w:sz w:val="21"/>
            <w:szCs w:val="21"/>
          </w:rPr>
          <w:t xml:space="preserve"> </w:t>
        </w:r>
        <w:proofErr w:type="spellStart"/>
        <w:r w:rsidRPr="00283676">
          <w:rPr>
            <w:sz w:val="21"/>
            <w:szCs w:val="21"/>
          </w:rPr>
          <w:t>B</w:t>
        </w:r>
        <w:proofErr w:type="spellEnd"/>
        <w:r w:rsidRPr="00283676">
          <w:rPr>
            <w:sz w:val="21"/>
            <w:szCs w:val="21"/>
          </w:rPr>
          <w:t xml:space="preserve"> C B D E B A D E F B D E </w:t>
        </w:r>
        <w:proofErr w:type="spellStart"/>
        <w:r w:rsidRPr="00283676">
          <w:rPr>
            <w:sz w:val="21"/>
            <w:szCs w:val="21"/>
          </w:rPr>
          <w:t>E</w:t>
        </w:r>
        <w:proofErr w:type="spellEnd"/>
        <w:r w:rsidRPr="00283676">
          <w:rPr>
            <w:sz w:val="21"/>
            <w:szCs w:val="21"/>
          </w:rPr>
          <w:t xml:space="preserve"> F</w:t>
        </w:r>
      </w:ins>
    </w:p>
    <w:p w:rsidR="000D1818" w:rsidRPr="00283676" w:rsidRDefault="000D1818" w:rsidP="00283676">
      <w:pPr>
        <w:pStyle w:val="PlainText"/>
        <w:rPr>
          <w:ins w:id="1461" w:author="Michael D. Scott" w:date="2012-02-05T14:55:00Z"/>
          <w:sz w:val="21"/>
          <w:szCs w:val="21"/>
        </w:rPr>
      </w:pPr>
      <w:ins w:id="1462" w:author="Michael D. Scott" w:date="2012-02-05T14:55:00Z">
        <w:r w:rsidRPr="00283676">
          <w:rPr>
            <w:sz w:val="21"/>
            <w:szCs w:val="21"/>
          </w:rPr>
          <w:t xml:space="preserve">C A D F A </w:t>
        </w:r>
        <w:proofErr w:type="spellStart"/>
        <w:r w:rsidRPr="00283676">
          <w:rPr>
            <w:sz w:val="21"/>
            <w:szCs w:val="21"/>
          </w:rPr>
          <w:t>A</w:t>
        </w:r>
        <w:proofErr w:type="spellEnd"/>
        <w:r w:rsidRPr="00283676">
          <w:rPr>
            <w:sz w:val="21"/>
            <w:szCs w:val="21"/>
          </w:rPr>
          <w:t xml:space="preserve"> C F A </w:t>
        </w:r>
        <w:proofErr w:type="spellStart"/>
        <w:r w:rsidRPr="00283676">
          <w:rPr>
            <w:sz w:val="21"/>
            <w:szCs w:val="21"/>
          </w:rPr>
          <w:t>A</w:t>
        </w:r>
        <w:proofErr w:type="spellEnd"/>
        <w:r w:rsidRPr="00283676">
          <w:rPr>
            <w:sz w:val="21"/>
            <w:szCs w:val="21"/>
          </w:rPr>
          <w:t xml:space="preserve"> C B E </w:t>
        </w:r>
        <w:proofErr w:type="spellStart"/>
        <w:r w:rsidRPr="00283676">
          <w:rPr>
            <w:sz w:val="21"/>
            <w:szCs w:val="21"/>
          </w:rPr>
          <w:t>E</w:t>
        </w:r>
        <w:proofErr w:type="spellEnd"/>
        <w:r w:rsidRPr="00283676">
          <w:rPr>
            <w:sz w:val="21"/>
            <w:szCs w:val="21"/>
          </w:rPr>
          <w:t xml:space="preserve"> C F C B E F</w:t>
        </w:r>
      </w:ins>
    </w:p>
    <w:p w:rsidR="000D1818" w:rsidRPr="00283676" w:rsidRDefault="000D1818" w:rsidP="00283676">
      <w:pPr>
        <w:pStyle w:val="PlainText"/>
        <w:rPr>
          <w:ins w:id="1463" w:author="Michael D. Scott" w:date="2012-02-05T14:55:00Z"/>
          <w:sz w:val="21"/>
          <w:szCs w:val="21"/>
        </w:rPr>
      </w:pPr>
      <w:ins w:id="1464" w:author="Michael D. Scott" w:date="2012-02-05T14:55:00Z">
        <w:r w:rsidRPr="00283676">
          <w:rPr>
            <w:sz w:val="21"/>
            <w:szCs w:val="21"/>
          </w:rPr>
          <w:t xml:space="preserve">A D A D E A B D E C A E </w:t>
        </w:r>
        <w:proofErr w:type="spellStart"/>
        <w:r w:rsidRPr="00283676">
          <w:rPr>
            <w:sz w:val="21"/>
            <w:szCs w:val="21"/>
          </w:rPr>
          <w:t>E</w:t>
        </w:r>
        <w:proofErr w:type="spellEnd"/>
        <w:r w:rsidRPr="00283676">
          <w:rPr>
            <w:sz w:val="21"/>
            <w:szCs w:val="21"/>
          </w:rPr>
          <w:t xml:space="preserve"> F D F B A B E</w:t>
        </w:r>
      </w:ins>
    </w:p>
    <w:p w:rsidR="000D1818" w:rsidRPr="00283676" w:rsidRDefault="000D1818" w:rsidP="00283676">
      <w:pPr>
        <w:pStyle w:val="PlainText"/>
        <w:rPr>
          <w:ins w:id="1465" w:author="Michael D. Scott" w:date="2012-02-05T14:55:00Z"/>
          <w:sz w:val="21"/>
          <w:szCs w:val="21"/>
        </w:rPr>
      </w:pPr>
      <w:ins w:id="1466" w:author="Michael D. Scott" w:date="2012-02-05T14:55:00Z">
        <w:r w:rsidRPr="00283676">
          <w:rPr>
            <w:sz w:val="21"/>
            <w:szCs w:val="21"/>
          </w:rPr>
          <w:lastRenderedPageBreak/>
          <w:t xml:space="preserve">E </w:t>
        </w:r>
        <w:proofErr w:type="spellStart"/>
        <w:r w:rsidRPr="00283676">
          <w:rPr>
            <w:sz w:val="21"/>
            <w:szCs w:val="21"/>
          </w:rPr>
          <w:t>E</w:t>
        </w:r>
        <w:proofErr w:type="spellEnd"/>
        <w:r w:rsidRPr="00283676">
          <w:rPr>
            <w:sz w:val="21"/>
            <w:szCs w:val="21"/>
          </w:rPr>
          <w:t xml:space="preserve"> F </w:t>
        </w:r>
        <w:proofErr w:type="spellStart"/>
        <w:r w:rsidRPr="00283676">
          <w:rPr>
            <w:sz w:val="21"/>
            <w:szCs w:val="21"/>
          </w:rPr>
          <w:t>F</w:t>
        </w:r>
        <w:proofErr w:type="spellEnd"/>
        <w:r w:rsidRPr="00283676">
          <w:rPr>
            <w:sz w:val="21"/>
            <w:szCs w:val="21"/>
          </w:rPr>
          <w:t xml:space="preserve"> A B F </w:t>
        </w:r>
        <w:proofErr w:type="spellStart"/>
        <w:r w:rsidRPr="00283676">
          <w:rPr>
            <w:sz w:val="21"/>
            <w:szCs w:val="21"/>
          </w:rPr>
          <w:t>F</w:t>
        </w:r>
        <w:proofErr w:type="spellEnd"/>
        <w:r w:rsidRPr="00283676">
          <w:rPr>
            <w:sz w:val="21"/>
            <w:szCs w:val="21"/>
          </w:rPr>
          <w:t xml:space="preserve"> A C </w:t>
        </w:r>
        <w:proofErr w:type="spellStart"/>
        <w:r w:rsidRPr="00283676">
          <w:rPr>
            <w:sz w:val="21"/>
            <w:szCs w:val="21"/>
          </w:rPr>
          <w:t>C</w:t>
        </w:r>
        <w:proofErr w:type="spellEnd"/>
        <w:r w:rsidRPr="00283676">
          <w:rPr>
            <w:sz w:val="21"/>
            <w:szCs w:val="21"/>
          </w:rPr>
          <w:t xml:space="preserve"> F C </w:t>
        </w:r>
        <w:proofErr w:type="spellStart"/>
        <w:r w:rsidRPr="00283676">
          <w:rPr>
            <w:sz w:val="21"/>
            <w:szCs w:val="21"/>
          </w:rPr>
          <w:t>C</w:t>
        </w:r>
        <w:proofErr w:type="spellEnd"/>
        <w:r w:rsidRPr="00283676">
          <w:rPr>
            <w:sz w:val="21"/>
            <w:szCs w:val="21"/>
          </w:rPr>
          <w:t xml:space="preserve"> E D F A F A</w:t>
        </w:r>
      </w:ins>
    </w:p>
    <w:p w:rsidR="000D1818" w:rsidRPr="00283676" w:rsidRDefault="000D1818" w:rsidP="00283676">
      <w:pPr>
        <w:pStyle w:val="PlainText"/>
        <w:rPr>
          <w:ins w:id="1467" w:author="Michael D. Scott" w:date="2012-02-05T14:55:00Z"/>
          <w:sz w:val="21"/>
          <w:szCs w:val="21"/>
        </w:rPr>
      </w:pPr>
      <w:ins w:id="1468" w:author="Michael D. Scott" w:date="2012-02-05T14:55:00Z">
        <w:r w:rsidRPr="00283676">
          <w:rPr>
            <w:sz w:val="21"/>
            <w:szCs w:val="21"/>
          </w:rPr>
          <w:t xml:space="preserve">F C B C F E B </w:t>
        </w:r>
        <w:proofErr w:type="spellStart"/>
        <w:r w:rsidRPr="00283676">
          <w:rPr>
            <w:sz w:val="21"/>
            <w:szCs w:val="21"/>
          </w:rPr>
          <w:t>B</w:t>
        </w:r>
        <w:proofErr w:type="spellEnd"/>
        <w:r w:rsidRPr="00283676">
          <w:rPr>
            <w:sz w:val="21"/>
            <w:szCs w:val="21"/>
          </w:rPr>
          <w:t xml:space="preserve"> </w:t>
        </w:r>
        <w:proofErr w:type="spellStart"/>
        <w:r w:rsidRPr="00283676">
          <w:rPr>
            <w:sz w:val="21"/>
            <w:szCs w:val="21"/>
          </w:rPr>
          <w:t>B</w:t>
        </w:r>
        <w:proofErr w:type="spellEnd"/>
        <w:r w:rsidRPr="00283676">
          <w:rPr>
            <w:sz w:val="21"/>
            <w:szCs w:val="21"/>
          </w:rPr>
          <w:t xml:space="preserve"> D E C E D </w:t>
        </w:r>
        <w:proofErr w:type="spellStart"/>
        <w:r w:rsidRPr="00283676">
          <w:rPr>
            <w:sz w:val="21"/>
            <w:szCs w:val="21"/>
          </w:rPr>
          <w:t>D</w:t>
        </w:r>
        <w:proofErr w:type="spellEnd"/>
        <w:r w:rsidRPr="00283676">
          <w:rPr>
            <w:sz w:val="21"/>
            <w:szCs w:val="21"/>
          </w:rPr>
          <w:t xml:space="preserve"> A </w:t>
        </w:r>
        <w:proofErr w:type="spellStart"/>
        <w:r w:rsidRPr="00283676">
          <w:rPr>
            <w:sz w:val="21"/>
            <w:szCs w:val="21"/>
          </w:rPr>
          <w:t>A</w:t>
        </w:r>
        <w:proofErr w:type="spellEnd"/>
        <w:r w:rsidRPr="00283676">
          <w:rPr>
            <w:sz w:val="21"/>
            <w:szCs w:val="21"/>
          </w:rPr>
          <w:t xml:space="preserve"> C A E</w:t>
        </w:r>
      </w:ins>
    </w:p>
    <w:p w:rsidR="000D1818" w:rsidRPr="00283676" w:rsidRDefault="000D1818" w:rsidP="00283676">
      <w:pPr>
        <w:pStyle w:val="PlainText"/>
        <w:rPr>
          <w:ins w:id="1469" w:author="Michael D. Scott" w:date="2012-02-05T14:55:00Z"/>
          <w:sz w:val="21"/>
          <w:szCs w:val="21"/>
        </w:rPr>
      </w:pPr>
      <w:ins w:id="1470" w:author="Michael D. Scott" w:date="2012-02-05T14:55:00Z">
        <w:r w:rsidRPr="00283676">
          <w:rPr>
            <w:sz w:val="21"/>
            <w:szCs w:val="21"/>
          </w:rPr>
          <w:t xml:space="preserve">F E A C F D C </w:t>
        </w:r>
        <w:proofErr w:type="spellStart"/>
        <w:r w:rsidRPr="00283676">
          <w:rPr>
            <w:sz w:val="21"/>
            <w:szCs w:val="21"/>
          </w:rPr>
          <w:t>C</w:t>
        </w:r>
        <w:proofErr w:type="spellEnd"/>
        <w:r w:rsidRPr="00283676">
          <w:rPr>
            <w:sz w:val="21"/>
            <w:szCs w:val="21"/>
          </w:rPr>
          <w:t xml:space="preserve"> B D F D F A </w:t>
        </w:r>
        <w:proofErr w:type="spellStart"/>
        <w:r w:rsidRPr="00283676">
          <w:rPr>
            <w:sz w:val="21"/>
            <w:szCs w:val="21"/>
          </w:rPr>
          <w:t>A</w:t>
        </w:r>
        <w:proofErr w:type="spellEnd"/>
        <w:r w:rsidRPr="00283676">
          <w:rPr>
            <w:sz w:val="21"/>
            <w:szCs w:val="21"/>
          </w:rPr>
          <w:t xml:space="preserve"> D B E C A</w:t>
        </w:r>
      </w:ins>
    </w:p>
    <w:p w:rsidR="000D1818" w:rsidRPr="00283676" w:rsidRDefault="000D1818" w:rsidP="00283676">
      <w:pPr>
        <w:pStyle w:val="PlainText"/>
        <w:rPr>
          <w:ins w:id="1471" w:author="Michael D. Scott" w:date="2012-02-05T14:55:00Z"/>
          <w:sz w:val="21"/>
          <w:szCs w:val="21"/>
        </w:rPr>
      </w:pPr>
      <w:ins w:id="1472" w:author="Michael D. Scott" w:date="2012-02-05T14:55:00Z">
        <w:r w:rsidRPr="00283676">
          <w:rPr>
            <w:sz w:val="21"/>
            <w:szCs w:val="21"/>
          </w:rPr>
          <w:t>4</w:t>
        </w:r>
      </w:ins>
    </w:p>
    <w:p w:rsidR="000D1818" w:rsidRPr="00283676" w:rsidRDefault="000D1818" w:rsidP="00283676">
      <w:pPr>
        <w:pStyle w:val="PlainText"/>
        <w:rPr>
          <w:ins w:id="1473" w:author="Michael D. Scott" w:date="2012-02-05T14:55:00Z"/>
          <w:sz w:val="21"/>
          <w:szCs w:val="21"/>
        </w:rPr>
      </w:pPr>
      <w:ins w:id="1474" w:author="Michael D. Scott" w:date="2012-02-05T14:55:00Z">
        <w:r w:rsidRPr="00283676">
          <w:rPr>
            <w:sz w:val="21"/>
            <w:szCs w:val="21"/>
          </w:rPr>
          <w:t>3 5</w:t>
        </w:r>
      </w:ins>
    </w:p>
    <w:p w:rsidR="000D1818" w:rsidRPr="00283676" w:rsidRDefault="000D1818" w:rsidP="00283676">
      <w:pPr>
        <w:pStyle w:val="PlainText"/>
        <w:rPr>
          <w:ins w:id="1475" w:author="Michael D. Scott" w:date="2012-02-05T14:55:00Z"/>
          <w:sz w:val="21"/>
          <w:szCs w:val="21"/>
        </w:rPr>
      </w:pPr>
      <w:ins w:id="1476" w:author="Michael D. Scott" w:date="2012-02-05T14:55:00Z">
        <w:r w:rsidRPr="00283676">
          <w:rPr>
            <w:sz w:val="21"/>
            <w:szCs w:val="21"/>
          </w:rPr>
          <w:t xml:space="preserve">A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ins>
    </w:p>
    <w:p w:rsidR="000D1818" w:rsidRPr="00283676" w:rsidRDefault="000D1818" w:rsidP="00283676">
      <w:pPr>
        <w:pStyle w:val="PlainText"/>
        <w:rPr>
          <w:ins w:id="1477" w:author="Michael D. Scott" w:date="2012-02-05T14:55:00Z"/>
          <w:sz w:val="21"/>
          <w:szCs w:val="21"/>
        </w:rPr>
      </w:pPr>
      <w:ins w:id="1478" w:author="Michael D. Scott" w:date="2012-02-05T14:55:00Z">
        <w:r w:rsidRPr="00283676">
          <w:rPr>
            <w:sz w:val="21"/>
            <w:szCs w:val="21"/>
          </w:rPr>
          <w:t xml:space="preserve">B </w:t>
        </w:r>
        <w:proofErr w:type="spellStart"/>
        <w:r w:rsidRPr="00283676">
          <w:rPr>
            <w:sz w:val="21"/>
            <w:szCs w:val="21"/>
          </w:rPr>
          <w:t>B</w:t>
        </w:r>
        <w:proofErr w:type="spellEnd"/>
        <w:r w:rsidRPr="00283676">
          <w:rPr>
            <w:sz w:val="21"/>
            <w:szCs w:val="21"/>
          </w:rPr>
          <w:t xml:space="preserve"> C B </w:t>
        </w:r>
        <w:proofErr w:type="spellStart"/>
        <w:r w:rsidRPr="00283676">
          <w:rPr>
            <w:sz w:val="21"/>
            <w:szCs w:val="21"/>
          </w:rPr>
          <w:t>B</w:t>
        </w:r>
        <w:proofErr w:type="spellEnd"/>
      </w:ins>
    </w:p>
    <w:p w:rsidR="000D1818" w:rsidRPr="00283676" w:rsidRDefault="000D1818" w:rsidP="00283676">
      <w:pPr>
        <w:pStyle w:val="PlainText"/>
        <w:rPr>
          <w:ins w:id="1479" w:author="Michael D. Scott" w:date="2012-02-05T14:55:00Z"/>
          <w:sz w:val="21"/>
          <w:szCs w:val="21"/>
        </w:rPr>
      </w:pPr>
      <w:ins w:id="1480" w:author="Michael D. Scott" w:date="2012-02-05T14:55:00Z">
        <w:r w:rsidRPr="00283676">
          <w:rPr>
            <w:sz w:val="21"/>
            <w:szCs w:val="21"/>
          </w:rPr>
          <w:t xml:space="preserve">A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r w:rsidRPr="00283676">
          <w:rPr>
            <w:sz w:val="21"/>
            <w:szCs w:val="21"/>
          </w:rPr>
          <w:t xml:space="preserve"> </w:t>
        </w:r>
        <w:proofErr w:type="spellStart"/>
        <w:r w:rsidRPr="00283676">
          <w:rPr>
            <w:sz w:val="21"/>
            <w:szCs w:val="21"/>
          </w:rPr>
          <w:t>A</w:t>
        </w:r>
        <w:proofErr w:type="spellEnd"/>
      </w:ins>
    </w:p>
    <w:p w:rsidR="000D1818" w:rsidRPr="00283676" w:rsidRDefault="000D1818" w:rsidP="00283676">
      <w:pPr>
        <w:pStyle w:val="PlainText"/>
        <w:rPr>
          <w:ins w:id="1481" w:author="Michael D. Scott" w:date="2012-02-05T14:55:00Z"/>
          <w:sz w:val="21"/>
          <w:szCs w:val="21"/>
        </w:rPr>
      </w:pPr>
      <w:ins w:id="1482" w:author="Michael D. Scott" w:date="2012-02-05T14:55:00Z">
        <w:r w:rsidRPr="00283676">
          <w:rPr>
            <w:sz w:val="21"/>
            <w:szCs w:val="21"/>
          </w:rPr>
          <w:t>4</w:t>
        </w:r>
      </w:ins>
    </w:p>
    <w:p w:rsidR="000D1818" w:rsidRPr="00283676" w:rsidRDefault="000D1818" w:rsidP="00283676">
      <w:pPr>
        <w:pStyle w:val="PlainText"/>
        <w:rPr>
          <w:ins w:id="1483" w:author="Michael D. Scott" w:date="2012-02-05T14:55:00Z"/>
          <w:sz w:val="21"/>
          <w:szCs w:val="21"/>
        </w:rPr>
      </w:pPr>
      <w:ins w:id="1484" w:author="Michael D. Scott" w:date="2012-02-05T14:55:00Z">
        <w:r w:rsidRPr="00283676">
          <w:rPr>
            <w:sz w:val="21"/>
            <w:szCs w:val="21"/>
          </w:rPr>
          <w:t>4 5</w:t>
        </w:r>
      </w:ins>
    </w:p>
    <w:p w:rsidR="000D1818" w:rsidRPr="00283676" w:rsidRDefault="000D1818" w:rsidP="00283676">
      <w:pPr>
        <w:pStyle w:val="PlainText"/>
        <w:rPr>
          <w:ins w:id="1485" w:author="Michael D. Scott" w:date="2012-02-05T14:55:00Z"/>
          <w:sz w:val="21"/>
          <w:szCs w:val="21"/>
        </w:rPr>
      </w:pPr>
      <w:ins w:id="1486" w:author="Michael D. Scott" w:date="2012-02-05T14:55:00Z">
        <w:r w:rsidRPr="00283676">
          <w:rPr>
            <w:sz w:val="21"/>
            <w:szCs w:val="21"/>
          </w:rPr>
          <w:t>A B A B A</w:t>
        </w:r>
      </w:ins>
    </w:p>
    <w:p w:rsidR="000D1818" w:rsidRPr="00283676" w:rsidRDefault="000D1818" w:rsidP="00283676">
      <w:pPr>
        <w:pStyle w:val="PlainText"/>
        <w:rPr>
          <w:ins w:id="1487" w:author="Michael D. Scott" w:date="2012-02-05T14:55:00Z"/>
          <w:sz w:val="21"/>
          <w:szCs w:val="21"/>
        </w:rPr>
      </w:pPr>
      <w:ins w:id="1488" w:author="Michael D. Scott" w:date="2012-02-05T14:55:00Z">
        <w:r w:rsidRPr="00283676">
          <w:rPr>
            <w:sz w:val="21"/>
            <w:szCs w:val="21"/>
          </w:rPr>
          <w:t>B A B A B</w:t>
        </w:r>
      </w:ins>
    </w:p>
    <w:p w:rsidR="000D1818" w:rsidRPr="00283676" w:rsidRDefault="000D1818" w:rsidP="00283676">
      <w:pPr>
        <w:pStyle w:val="PlainText"/>
        <w:rPr>
          <w:ins w:id="1489" w:author="Michael D. Scott" w:date="2012-02-05T14:55:00Z"/>
          <w:sz w:val="21"/>
          <w:szCs w:val="21"/>
        </w:rPr>
      </w:pPr>
      <w:ins w:id="1490" w:author="Michael D. Scott" w:date="2012-02-05T14:55:00Z">
        <w:r w:rsidRPr="00283676">
          <w:rPr>
            <w:sz w:val="21"/>
            <w:szCs w:val="21"/>
          </w:rPr>
          <w:t>A B A B A</w:t>
        </w:r>
      </w:ins>
    </w:p>
    <w:p w:rsidR="000D1818" w:rsidRPr="00283676" w:rsidRDefault="000D1818" w:rsidP="00283676">
      <w:pPr>
        <w:pStyle w:val="PlainText"/>
        <w:rPr>
          <w:ins w:id="1491" w:author="Michael D. Scott" w:date="2012-02-05T14:55:00Z"/>
          <w:sz w:val="21"/>
          <w:szCs w:val="21"/>
        </w:rPr>
      </w:pPr>
      <w:ins w:id="1492" w:author="Michael D. Scott" w:date="2012-02-05T14:55:00Z">
        <w:r w:rsidRPr="00283676">
          <w:rPr>
            <w:sz w:val="21"/>
            <w:szCs w:val="21"/>
          </w:rPr>
          <w:t xml:space="preserve">B A B A </w:t>
        </w:r>
        <w:proofErr w:type="spellStart"/>
        <w:r w:rsidRPr="00283676">
          <w:rPr>
            <w:sz w:val="21"/>
            <w:szCs w:val="21"/>
          </w:rPr>
          <w:t>A</w:t>
        </w:r>
        <w:proofErr w:type="spellEnd"/>
      </w:ins>
    </w:p>
    <w:p w:rsidR="000D1818" w:rsidRPr="00283676" w:rsidRDefault="000D1818" w:rsidP="00283676">
      <w:pPr>
        <w:pStyle w:val="PlainText"/>
        <w:rPr>
          <w:ins w:id="1493" w:author="Michael D. Scott" w:date="2012-02-05T14:55:00Z"/>
          <w:sz w:val="21"/>
          <w:szCs w:val="21"/>
        </w:rPr>
      </w:pPr>
      <w:ins w:id="1494" w:author="Michael D. Scott" w:date="2012-02-05T14:55:00Z">
        <w:r w:rsidRPr="00283676">
          <w:rPr>
            <w:sz w:val="21"/>
            <w:szCs w:val="21"/>
          </w:rPr>
          <w:t>1</w:t>
        </w:r>
      </w:ins>
    </w:p>
    <w:p w:rsidR="000D1818" w:rsidRPr="00283676" w:rsidRDefault="000D1818" w:rsidP="00283676">
      <w:pPr>
        <w:pStyle w:val="PlainText"/>
        <w:rPr>
          <w:ins w:id="1495" w:author="Michael D. Scott" w:date="2012-02-05T14:55:00Z"/>
          <w:sz w:val="21"/>
          <w:szCs w:val="21"/>
        </w:rPr>
      </w:pPr>
      <w:ins w:id="1496" w:author="Michael D. Scott" w:date="2012-02-05T14:55:00Z">
        <w:r w:rsidRPr="00283676">
          <w:rPr>
            <w:sz w:val="21"/>
            <w:szCs w:val="21"/>
          </w:rPr>
          <w:t>4 3</w:t>
        </w:r>
      </w:ins>
    </w:p>
    <w:p w:rsidR="000D1818" w:rsidRPr="00283676" w:rsidRDefault="000D1818" w:rsidP="00283676">
      <w:pPr>
        <w:pStyle w:val="PlainText"/>
        <w:rPr>
          <w:ins w:id="1497" w:author="Michael D. Scott" w:date="2012-02-05T14:55:00Z"/>
          <w:sz w:val="21"/>
          <w:szCs w:val="21"/>
        </w:rPr>
      </w:pPr>
      <w:ins w:id="1498" w:author="Michael D. Scott" w:date="2012-02-05T14:55:00Z">
        <w:r w:rsidRPr="00283676">
          <w:rPr>
            <w:sz w:val="21"/>
            <w:szCs w:val="21"/>
          </w:rPr>
          <w:t>A B C</w:t>
        </w:r>
      </w:ins>
    </w:p>
    <w:p w:rsidR="000D1818" w:rsidRPr="00283676" w:rsidRDefault="000D1818" w:rsidP="00283676">
      <w:pPr>
        <w:pStyle w:val="PlainText"/>
        <w:rPr>
          <w:ins w:id="1499" w:author="Michael D. Scott" w:date="2012-02-05T14:55:00Z"/>
          <w:sz w:val="21"/>
          <w:szCs w:val="21"/>
        </w:rPr>
      </w:pPr>
      <w:ins w:id="1500" w:author="Michael D. Scott" w:date="2012-02-05T14:55:00Z">
        <w:r w:rsidRPr="00283676">
          <w:rPr>
            <w:sz w:val="21"/>
            <w:szCs w:val="21"/>
          </w:rPr>
          <w:t>D E F</w:t>
        </w:r>
      </w:ins>
    </w:p>
    <w:p w:rsidR="000D1818" w:rsidRPr="00283676" w:rsidRDefault="000D1818" w:rsidP="00283676">
      <w:pPr>
        <w:pStyle w:val="PlainText"/>
        <w:rPr>
          <w:ins w:id="1501" w:author="Michael D. Scott" w:date="2012-02-05T14:55:00Z"/>
          <w:sz w:val="21"/>
          <w:szCs w:val="21"/>
        </w:rPr>
      </w:pPr>
      <w:ins w:id="1502" w:author="Michael D. Scott" w:date="2012-02-05T14:55:00Z">
        <w:r w:rsidRPr="00283676">
          <w:rPr>
            <w:sz w:val="21"/>
            <w:szCs w:val="21"/>
          </w:rPr>
          <w:t>G H I</w:t>
        </w:r>
      </w:ins>
    </w:p>
    <w:p w:rsidR="000D1818" w:rsidRPr="00283676" w:rsidRDefault="000D1818" w:rsidP="00283676">
      <w:pPr>
        <w:pStyle w:val="PlainText"/>
        <w:rPr>
          <w:ins w:id="1503" w:author="Michael D. Scott" w:date="2012-02-05T14:55:00Z"/>
          <w:sz w:val="21"/>
          <w:szCs w:val="21"/>
        </w:rPr>
      </w:pPr>
      <w:ins w:id="1504" w:author="Michael D. Scott" w:date="2012-02-05T14:55:00Z">
        <w:r w:rsidRPr="00283676">
          <w:rPr>
            <w:sz w:val="21"/>
            <w:szCs w:val="21"/>
          </w:rPr>
          <w:t>J K L</w:t>
        </w:r>
      </w:ins>
    </w:p>
    <w:p w:rsidR="000D1818" w:rsidRPr="00283676" w:rsidRDefault="000D1818" w:rsidP="00283676">
      <w:pPr>
        <w:pStyle w:val="PlainText"/>
        <w:rPr>
          <w:ins w:id="1505" w:author="Michael D. Scott" w:date="2012-02-05T14:55:00Z"/>
          <w:sz w:val="21"/>
          <w:szCs w:val="21"/>
        </w:rPr>
      </w:pPr>
      <w:ins w:id="1506" w:author="Michael D. Scott" w:date="2012-02-05T14:55:00Z">
        <w:r w:rsidRPr="00283676">
          <w:rPr>
            <w:sz w:val="21"/>
            <w:szCs w:val="21"/>
          </w:rPr>
          <w:t>4</w:t>
        </w:r>
      </w:ins>
    </w:p>
    <w:p w:rsidR="000D1818" w:rsidRPr="00283676" w:rsidRDefault="000D1818" w:rsidP="00283676">
      <w:pPr>
        <w:pStyle w:val="PlainText"/>
        <w:rPr>
          <w:ins w:id="1507" w:author="Michael D. Scott" w:date="2012-02-05T14:55:00Z"/>
          <w:sz w:val="21"/>
          <w:szCs w:val="21"/>
        </w:rPr>
      </w:pPr>
      <w:ins w:id="1508" w:author="Michael D. Scott" w:date="2012-02-05T14:55:00Z">
        <w:r w:rsidRPr="00283676">
          <w:rPr>
            <w:sz w:val="21"/>
            <w:szCs w:val="21"/>
          </w:rPr>
          <w:t>3 5</w:t>
        </w:r>
      </w:ins>
    </w:p>
    <w:p w:rsidR="000D1818" w:rsidRPr="00283676" w:rsidRDefault="000D1818" w:rsidP="00283676">
      <w:pPr>
        <w:pStyle w:val="PlainText"/>
        <w:rPr>
          <w:ins w:id="1509" w:author="Michael D. Scott" w:date="2012-02-05T14:55:00Z"/>
          <w:sz w:val="21"/>
          <w:szCs w:val="21"/>
        </w:rPr>
      </w:pPr>
      <w:ins w:id="1510" w:author="Michael D. Scott" w:date="2012-02-05T14:55:00Z">
        <w:r w:rsidRPr="00283676">
          <w:rPr>
            <w:sz w:val="21"/>
            <w:szCs w:val="21"/>
          </w:rPr>
          <w:t xml:space="preserve">A </w:t>
        </w:r>
        <w:proofErr w:type="spellStart"/>
        <w:r w:rsidRPr="00283676">
          <w:rPr>
            <w:sz w:val="21"/>
            <w:szCs w:val="21"/>
          </w:rPr>
          <w:t>A</w:t>
        </w:r>
        <w:proofErr w:type="spellEnd"/>
        <w:r w:rsidRPr="00283676">
          <w:rPr>
            <w:sz w:val="21"/>
            <w:szCs w:val="21"/>
          </w:rPr>
          <w:t xml:space="preserve"> B C D</w:t>
        </w:r>
      </w:ins>
    </w:p>
    <w:p w:rsidR="000D1818" w:rsidRPr="00283676" w:rsidRDefault="000D1818" w:rsidP="00283676">
      <w:pPr>
        <w:pStyle w:val="PlainText"/>
        <w:rPr>
          <w:ins w:id="1511" w:author="Michael D. Scott" w:date="2012-02-05T14:55:00Z"/>
          <w:sz w:val="21"/>
          <w:szCs w:val="21"/>
        </w:rPr>
      </w:pPr>
      <w:ins w:id="1512" w:author="Michael D. Scott" w:date="2012-02-05T14:55:00Z">
        <w:r w:rsidRPr="00283676">
          <w:rPr>
            <w:sz w:val="21"/>
            <w:szCs w:val="21"/>
          </w:rPr>
          <w:t>C D E F G</w:t>
        </w:r>
      </w:ins>
    </w:p>
    <w:p w:rsidR="000D1818" w:rsidRDefault="000D1818" w:rsidP="00283676">
      <w:pPr>
        <w:pStyle w:val="PlainText"/>
        <w:rPr>
          <w:ins w:id="1513" w:author="Michael D. Scott" w:date="2012-02-05T14:55:00Z"/>
        </w:rPr>
      </w:pPr>
      <w:ins w:id="1514" w:author="Michael D. Scott" w:date="2012-02-05T14:55:00Z">
        <w:r w:rsidRPr="00283676">
          <w:rPr>
            <w:sz w:val="21"/>
            <w:szCs w:val="21"/>
          </w:rPr>
          <w:t xml:space="preserve">H I J A </w:t>
        </w:r>
        <w:proofErr w:type="spellStart"/>
        <w:r w:rsidRPr="00283676">
          <w:rPr>
            <w:sz w:val="21"/>
            <w:szCs w:val="21"/>
          </w:rPr>
          <w:t>A</w:t>
        </w:r>
        <w:proofErr w:type="spellEnd"/>
      </w:ins>
    </w:p>
    <w:p w:rsidR="000D1818" w:rsidRDefault="000D1818" w:rsidP="000D1818">
      <w:pPr>
        <w:rPr>
          <w:ins w:id="1515" w:author="Michael D. Scott" w:date="2012-02-05T14:53:00Z"/>
          <w:rFonts w:ascii="Courier New" w:hAnsi="Courier New" w:cs="Courier New"/>
          <w:b/>
          <w:sz w:val="22"/>
          <w:szCs w:val="22"/>
        </w:rPr>
      </w:pPr>
    </w:p>
    <w:p w:rsidR="000D1818" w:rsidRDefault="000D1818" w:rsidP="000D1818">
      <w:pPr>
        <w:rPr>
          <w:ins w:id="1516" w:author="Michael D. Scott" w:date="2012-02-05T14:59:00Z"/>
          <w:rFonts w:ascii="Courier New" w:hAnsi="Courier New" w:cs="Courier New"/>
          <w:b/>
          <w:sz w:val="22"/>
          <w:szCs w:val="22"/>
        </w:rPr>
      </w:pPr>
      <w:ins w:id="1517" w:author="Michael D. Scott" w:date="2012-02-05T14:53:00Z">
        <w:r>
          <w:rPr>
            <w:rFonts w:ascii="Courier New" w:hAnsi="Courier New" w:cs="Courier New"/>
            <w:b/>
            <w:sz w:val="22"/>
            <w:szCs w:val="22"/>
          </w:rPr>
          <w:t>JUDGES OUTPUT</w:t>
        </w:r>
      </w:ins>
    </w:p>
    <w:p w:rsidR="000D1818" w:rsidRPr="0028374A" w:rsidRDefault="000D1818" w:rsidP="0028374A">
      <w:pPr>
        <w:pStyle w:val="PlainText"/>
        <w:rPr>
          <w:ins w:id="1518" w:author="Michael D. Scott" w:date="2012-02-05T14:59:00Z"/>
          <w:sz w:val="21"/>
          <w:szCs w:val="21"/>
        </w:rPr>
      </w:pPr>
      <w:ins w:id="1519" w:author="Michael D. Scott" w:date="2012-02-05T14:59:00Z">
        <w:r w:rsidRPr="0028374A">
          <w:rPr>
            <w:sz w:val="21"/>
            <w:szCs w:val="21"/>
          </w:rPr>
          <w:t>0 0 0 0</w:t>
        </w:r>
      </w:ins>
    </w:p>
    <w:p w:rsidR="000D1818" w:rsidRPr="0028374A" w:rsidRDefault="000D1818" w:rsidP="0028374A">
      <w:pPr>
        <w:pStyle w:val="PlainText"/>
        <w:rPr>
          <w:ins w:id="1520" w:author="Michael D. Scott" w:date="2012-02-05T14:59:00Z"/>
          <w:sz w:val="21"/>
          <w:szCs w:val="21"/>
        </w:rPr>
      </w:pPr>
      <w:ins w:id="1521" w:author="Michael D. Scott" w:date="2012-02-05T14:59:00Z">
        <w:r w:rsidRPr="0028374A">
          <w:rPr>
            <w:sz w:val="21"/>
            <w:szCs w:val="21"/>
          </w:rPr>
          <w:t>5 6 5 6</w:t>
        </w:r>
      </w:ins>
    </w:p>
    <w:p w:rsidR="000D1818" w:rsidRPr="0028374A" w:rsidRDefault="000D1818" w:rsidP="0028374A">
      <w:pPr>
        <w:pStyle w:val="PlainText"/>
        <w:rPr>
          <w:ins w:id="1522" w:author="Michael D. Scott" w:date="2012-02-05T14:59:00Z"/>
          <w:sz w:val="21"/>
          <w:szCs w:val="21"/>
        </w:rPr>
      </w:pPr>
      <w:ins w:id="1523" w:author="Michael D. Scott" w:date="2012-02-05T14:59:00Z">
        <w:r w:rsidRPr="0028374A">
          <w:rPr>
            <w:sz w:val="21"/>
            <w:szCs w:val="21"/>
          </w:rPr>
          <w:t>0 1 2 3</w:t>
        </w:r>
      </w:ins>
    </w:p>
    <w:p w:rsidR="000D1818" w:rsidRPr="0028374A" w:rsidRDefault="000D1818" w:rsidP="0028374A">
      <w:pPr>
        <w:pStyle w:val="PlainText"/>
        <w:rPr>
          <w:ins w:id="1524" w:author="Michael D. Scott" w:date="2012-02-05T14:59:00Z"/>
          <w:sz w:val="21"/>
          <w:szCs w:val="21"/>
        </w:rPr>
      </w:pPr>
      <w:ins w:id="1525" w:author="Michael D. Scott" w:date="2012-02-05T14:59:00Z">
        <w:r w:rsidRPr="0028374A">
          <w:rPr>
            <w:sz w:val="21"/>
            <w:szCs w:val="21"/>
          </w:rPr>
          <w:t>1 1 1 1</w:t>
        </w:r>
      </w:ins>
    </w:p>
    <w:p w:rsidR="000D1818" w:rsidRPr="0028374A" w:rsidRDefault="000D1818" w:rsidP="0028374A">
      <w:pPr>
        <w:pStyle w:val="PlainText"/>
        <w:rPr>
          <w:ins w:id="1526" w:author="Michael D. Scott" w:date="2012-02-05T14:59:00Z"/>
          <w:sz w:val="21"/>
          <w:szCs w:val="21"/>
        </w:rPr>
      </w:pPr>
      <w:ins w:id="1527" w:author="Michael D. Scott" w:date="2012-02-05T14:59:00Z">
        <w:r w:rsidRPr="0028374A">
          <w:rPr>
            <w:sz w:val="21"/>
            <w:szCs w:val="21"/>
          </w:rPr>
          <w:t>0 0 0 0</w:t>
        </w:r>
      </w:ins>
    </w:p>
    <w:p w:rsidR="000D1818" w:rsidRPr="0028374A" w:rsidRDefault="000D1818" w:rsidP="0028374A">
      <w:pPr>
        <w:pStyle w:val="PlainText"/>
        <w:rPr>
          <w:ins w:id="1528" w:author="Michael D. Scott" w:date="2012-02-05T14:59:00Z"/>
          <w:sz w:val="21"/>
          <w:szCs w:val="21"/>
        </w:rPr>
      </w:pPr>
      <w:ins w:id="1529" w:author="Michael D. Scott" w:date="2012-02-05T14:59:00Z">
        <w:r w:rsidRPr="0028374A">
          <w:rPr>
            <w:sz w:val="21"/>
            <w:szCs w:val="21"/>
          </w:rPr>
          <w:t>1 2 3 4</w:t>
        </w:r>
      </w:ins>
    </w:p>
    <w:p w:rsidR="000D1818" w:rsidRPr="0028374A" w:rsidRDefault="000D1818" w:rsidP="0028374A">
      <w:pPr>
        <w:pStyle w:val="PlainText"/>
        <w:rPr>
          <w:ins w:id="1530" w:author="Michael D. Scott" w:date="2012-02-05T14:59:00Z"/>
          <w:sz w:val="21"/>
          <w:szCs w:val="21"/>
        </w:rPr>
      </w:pPr>
      <w:ins w:id="1531" w:author="Michael D. Scott" w:date="2012-02-05T14:59:00Z">
        <w:r w:rsidRPr="0028374A">
          <w:rPr>
            <w:sz w:val="21"/>
            <w:szCs w:val="21"/>
          </w:rPr>
          <w:t>1 2 3 3</w:t>
        </w:r>
      </w:ins>
    </w:p>
    <w:p w:rsidR="000D1818" w:rsidRPr="0028374A" w:rsidRDefault="000D1818" w:rsidP="0028374A">
      <w:pPr>
        <w:pStyle w:val="PlainText"/>
        <w:rPr>
          <w:ins w:id="1532" w:author="Michael D. Scott" w:date="2012-02-05T14:59:00Z"/>
          <w:sz w:val="21"/>
          <w:szCs w:val="21"/>
        </w:rPr>
      </w:pPr>
      <w:ins w:id="1533" w:author="Michael D. Scott" w:date="2012-02-05T14:59:00Z">
        <w:r w:rsidRPr="0028374A">
          <w:rPr>
            <w:sz w:val="21"/>
            <w:szCs w:val="21"/>
          </w:rPr>
          <w:t>15 17 30 31</w:t>
        </w:r>
      </w:ins>
    </w:p>
    <w:p w:rsidR="000D1818" w:rsidRPr="0028374A" w:rsidRDefault="000D1818" w:rsidP="0028374A">
      <w:pPr>
        <w:pStyle w:val="PlainText"/>
        <w:rPr>
          <w:ins w:id="1534" w:author="Michael D. Scott" w:date="2012-02-05T14:59:00Z"/>
          <w:sz w:val="21"/>
          <w:szCs w:val="21"/>
        </w:rPr>
      </w:pPr>
      <w:ins w:id="1535" w:author="Michael D. Scott" w:date="2012-02-05T14:59:00Z">
        <w:r w:rsidRPr="0028374A">
          <w:rPr>
            <w:sz w:val="21"/>
            <w:szCs w:val="21"/>
          </w:rPr>
          <w:t>2 2 2 2</w:t>
        </w:r>
      </w:ins>
    </w:p>
    <w:p w:rsidR="000D1818" w:rsidRPr="0028374A" w:rsidRDefault="000D1818" w:rsidP="0028374A">
      <w:pPr>
        <w:pStyle w:val="PlainText"/>
        <w:rPr>
          <w:ins w:id="1536" w:author="Michael D. Scott" w:date="2012-02-05T14:59:00Z"/>
          <w:sz w:val="21"/>
          <w:szCs w:val="21"/>
        </w:rPr>
      </w:pPr>
      <w:ins w:id="1537" w:author="Michael D. Scott" w:date="2012-02-05T14:59:00Z">
        <w:r w:rsidRPr="0028374A">
          <w:rPr>
            <w:sz w:val="21"/>
            <w:szCs w:val="21"/>
          </w:rPr>
          <w:t>0 1 2 2</w:t>
        </w:r>
      </w:ins>
    </w:p>
    <w:p w:rsidR="000D1818" w:rsidRPr="0028374A" w:rsidRDefault="000D1818" w:rsidP="0028374A">
      <w:pPr>
        <w:pStyle w:val="PlainText"/>
        <w:rPr>
          <w:ins w:id="1538" w:author="Michael D. Scott" w:date="2012-02-05T14:59:00Z"/>
          <w:sz w:val="21"/>
          <w:szCs w:val="21"/>
        </w:rPr>
      </w:pPr>
      <w:ins w:id="1539" w:author="Michael D. Scott" w:date="2012-02-05T14:59:00Z">
        <w:r w:rsidRPr="0028374A">
          <w:rPr>
            <w:sz w:val="21"/>
            <w:szCs w:val="21"/>
          </w:rPr>
          <w:t>12 12 12 12</w:t>
        </w:r>
      </w:ins>
    </w:p>
    <w:p w:rsidR="000D1818" w:rsidRDefault="000D1818" w:rsidP="0028374A">
      <w:pPr>
        <w:pStyle w:val="PlainText"/>
        <w:rPr>
          <w:ins w:id="1540" w:author="Michael D. Scott" w:date="2012-02-05T14:59:00Z"/>
        </w:rPr>
      </w:pPr>
      <w:ins w:id="1541" w:author="Michael D. Scott" w:date="2012-02-05T14:59:00Z">
        <w:r w:rsidRPr="0028374A">
          <w:rPr>
            <w:sz w:val="21"/>
            <w:szCs w:val="21"/>
          </w:rPr>
          <w:t>0 0 0 1</w:t>
        </w:r>
      </w:ins>
    </w:p>
    <w:p w:rsidR="000D1818" w:rsidRDefault="000D1818">
      <w:pPr>
        <w:suppressAutoHyphens w:val="0"/>
        <w:rPr>
          <w:ins w:id="1542" w:author="Michael D. Scott" w:date="2012-02-05T14:59:00Z"/>
          <w:rFonts w:ascii="Courier New" w:hAnsi="Courier New" w:cs="Courier New"/>
          <w:b/>
          <w:sz w:val="22"/>
          <w:szCs w:val="22"/>
        </w:rPr>
      </w:pPr>
      <w:ins w:id="1543" w:author="Michael D. Scott" w:date="2012-02-05T14:59:00Z">
        <w:r>
          <w:rPr>
            <w:rFonts w:ascii="Courier New" w:hAnsi="Courier New" w:cs="Courier New"/>
            <w:b/>
            <w:sz w:val="22"/>
            <w:szCs w:val="22"/>
          </w:rPr>
          <w:br w:type="page"/>
        </w:r>
      </w:ins>
    </w:p>
    <w:p w:rsidR="000D1818" w:rsidRPr="00992F05" w:rsidRDefault="000D1818" w:rsidP="000D1818">
      <w:pPr>
        <w:rPr>
          <w:ins w:id="1544" w:author="Michael D. Scott" w:date="2012-02-05T14:53:00Z"/>
          <w:rFonts w:ascii="Courier New" w:hAnsi="Courier New" w:cs="Courier New"/>
          <w:b/>
          <w:sz w:val="22"/>
          <w:szCs w:val="22"/>
        </w:rPr>
      </w:pPr>
    </w:p>
    <w:p w:rsidR="003C5AFD" w:rsidDel="000D1818" w:rsidRDefault="003C5AFD" w:rsidP="003C5AFD">
      <w:pPr>
        <w:pStyle w:val="Heading1"/>
        <w:tabs>
          <w:tab w:val="left" w:pos="0"/>
        </w:tabs>
        <w:jc w:val="center"/>
        <w:rPr>
          <w:del w:id="1545" w:author="Michael D. Scott" w:date="2012-02-05T14:53:00Z"/>
        </w:rPr>
      </w:pPr>
      <w:del w:id="1546" w:author="Michael D. Scott" w:date="2012-02-05T14:53:00Z">
        <w:r w:rsidDel="000D1818">
          <w:delText>Program Name: Neighbor.java</w:delText>
        </w:r>
        <w:r w:rsidDel="000D1818">
          <w:tab/>
        </w:r>
        <w:r w:rsidDel="000D1818">
          <w:tab/>
          <w:delText>Input File: neighbor.dat</w:delText>
        </w:r>
      </w:del>
    </w:p>
    <w:p w:rsidR="003C5AFD" w:rsidDel="000D1818" w:rsidRDefault="003C5AFD" w:rsidP="003C5AFD">
      <w:pPr>
        <w:rPr>
          <w:del w:id="1547" w:author="Michael D. Scott" w:date="2012-02-05T14:53:00Z"/>
          <w:sz w:val="22"/>
          <w:szCs w:val="22"/>
        </w:rPr>
      </w:pPr>
    </w:p>
    <w:p w:rsidR="003C5AFD" w:rsidDel="000D1818" w:rsidRDefault="003C5AFD" w:rsidP="003C5AFD">
      <w:pPr>
        <w:rPr>
          <w:del w:id="1548" w:author="Michael D. Scott" w:date="2012-02-05T14:53:00Z"/>
          <w:sz w:val="22"/>
          <w:szCs w:val="22"/>
        </w:rPr>
      </w:pPr>
      <w:del w:id="1549" w:author="Michael D. Scott" w:date="2012-02-05T14:53:00Z">
        <w:r w:rsidDel="000D1818">
          <w:rPr>
            <w:sz w:val="22"/>
            <w:szCs w:val="22"/>
          </w:rPr>
          <w:delText xml:space="preserve">A rectangular 2D grid shows the </w:delText>
        </w:r>
      </w:del>
      <w:del w:id="1550" w:author="Michael D. Scott" w:date="2012-02-05T09:59:00Z">
        <w:r w:rsidDel="00EA0E50">
          <w:rPr>
            <w:sz w:val="22"/>
            <w:szCs w:val="22"/>
          </w:rPr>
          <w:delText>types of builds</w:delText>
        </w:r>
      </w:del>
      <w:del w:id="1551" w:author="Michael D. Scott" w:date="2012-02-05T14:53:00Z">
        <w:r w:rsidDel="000D1818">
          <w:rPr>
            <w:sz w:val="22"/>
            <w:szCs w:val="22"/>
          </w:rPr>
          <w:delText xml:space="preserve"> of houses at each location. A neighborhood is defined to be a contiguous set of houses of the same type that exceed some minimum number of houses. The program will use 4 different ways of defining neighbors:</w:delText>
        </w:r>
      </w:del>
    </w:p>
    <w:p w:rsidR="003C5AFD" w:rsidDel="000D1818" w:rsidRDefault="003C5AFD" w:rsidP="003C5AFD">
      <w:pPr>
        <w:rPr>
          <w:del w:id="1552" w:author="Michael D. Scott" w:date="2012-02-05T14:53:00Z"/>
          <w:sz w:val="22"/>
          <w:szCs w:val="22"/>
        </w:rPr>
      </w:pPr>
    </w:p>
    <w:p w:rsidR="003C5AFD" w:rsidDel="000D1818" w:rsidRDefault="003C5AFD" w:rsidP="003C5AFD">
      <w:pPr>
        <w:numPr>
          <w:ilvl w:val="0"/>
          <w:numId w:val="36"/>
        </w:numPr>
        <w:rPr>
          <w:del w:id="1553" w:author="Michael D. Scott" w:date="2012-02-05T14:53:00Z"/>
          <w:sz w:val="22"/>
          <w:szCs w:val="22"/>
        </w:rPr>
      </w:pPr>
      <w:del w:id="1554" w:author="Michael D. Scott" w:date="2012-02-05T14:53:00Z">
        <w:r w:rsidDel="000D1818">
          <w:rPr>
            <w:sz w:val="22"/>
            <w:szCs w:val="22"/>
          </w:rPr>
          <w:delText>4 neighbors normal. Cells have at most 4 neighbors, the cells above, below, left, and right of a cell. Cells on the edge only have 3 neighbors. The 4 corner cells only have 2 neighbors.</w:delText>
        </w:r>
      </w:del>
    </w:p>
    <w:p w:rsidR="003C5AFD" w:rsidDel="000D1818" w:rsidRDefault="003C5AFD" w:rsidP="003C5AFD">
      <w:pPr>
        <w:numPr>
          <w:ilvl w:val="0"/>
          <w:numId w:val="36"/>
        </w:numPr>
        <w:rPr>
          <w:del w:id="1555" w:author="Michael D. Scott" w:date="2012-02-05T14:53:00Z"/>
          <w:sz w:val="22"/>
          <w:szCs w:val="22"/>
        </w:rPr>
      </w:pPr>
      <w:del w:id="1556" w:author="Michael D. Scott" w:date="2012-02-05T14:53:00Z">
        <w:r w:rsidDel="000D1818">
          <w:rPr>
            <w:sz w:val="22"/>
            <w:szCs w:val="22"/>
          </w:rPr>
          <w:delText xml:space="preserve">4 neighbors </w:delText>
        </w:r>
      </w:del>
      <w:del w:id="1557" w:author="Michael D. Scott" w:date="2012-02-05T09:59:00Z">
        <w:r w:rsidDel="00EA0E50">
          <w:rPr>
            <w:sz w:val="22"/>
            <w:szCs w:val="22"/>
          </w:rPr>
          <w:delText>warp</w:delText>
        </w:r>
      </w:del>
      <w:del w:id="1558" w:author="Michael D. Scott" w:date="2012-02-05T14:53:00Z">
        <w:r w:rsidDel="000D1818">
          <w:rPr>
            <w:sz w:val="22"/>
            <w:szCs w:val="22"/>
          </w:rPr>
          <w:delText>. All cells have 4 neighbors. The edge and corner cells neighbors wrap around to the other edges.</w:delText>
        </w:r>
      </w:del>
    </w:p>
    <w:p w:rsidR="003C5AFD" w:rsidDel="000D1818" w:rsidRDefault="003C5AFD" w:rsidP="003C5AFD">
      <w:pPr>
        <w:numPr>
          <w:ilvl w:val="0"/>
          <w:numId w:val="36"/>
        </w:numPr>
        <w:rPr>
          <w:del w:id="1559" w:author="Michael D. Scott" w:date="2012-02-05T14:53:00Z"/>
          <w:sz w:val="22"/>
          <w:szCs w:val="22"/>
        </w:rPr>
      </w:pPr>
      <w:del w:id="1560" w:author="Michael D. Scott" w:date="2012-02-05T14:53:00Z">
        <w:r w:rsidDel="000D1818">
          <w:rPr>
            <w:sz w:val="22"/>
            <w:szCs w:val="22"/>
          </w:rPr>
          <w:delText>8 neighbors normal. Cells have at most 8 neighbors, the cells above, below, left, right, and the 4 diagonals of a cell. Cells on the edge only have 5 neighbors. The 4 corner cells only have 3 neighbors.</w:delText>
        </w:r>
      </w:del>
    </w:p>
    <w:p w:rsidR="003C5AFD" w:rsidDel="000D1818" w:rsidRDefault="003C5AFD" w:rsidP="003C5AFD">
      <w:pPr>
        <w:numPr>
          <w:ilvl w:val="0"/>
          <w:numId w:val="36"/>
        </w:numPr>
        <w:rPr>
          <w:del w:id="1561" w:author="Michael D. Scott" w:date="2012-02-05T14:53:00Z"/>
          <w:sz w:val="22"/>
          <w:szCs w:val="22"/>
        </w:rPr>
      </w:pPr>
      <w:del w:id="1562" w:author="Michael D. Scott" w:date="2012-02-05T14:53:00Z">
        <w:r w:rsidDel="000D1818">
          <w:rPr>
            <w:sz w:val="22"/>
            <w:szCs w:val="22"/>
          </w:rPr>
          <w:delText xml:space="preserve">8 neighbors </w:delText>
        </w:r>
      </w:del>
      <w:del w:id="1563" w:author="Michael D. Scott" w:date="2012-02-05T09:59:00Z">
        <w:r w:rsidDel="00EA0E50">
          <w:rPr>
            <w:sz w:val="22"/>
            <w:szCs w:val="22"/>
          </w:rPr>
          <w:delText>warp</w:delText>
        </w:r>
      </w:del>
      <w:del w:id="1564" w:author="Michael D. Scott" w:date="2012-02-05T14:53:00Z">
        <w:r w:rsidDel="000D1818">
          <w:rPr>
            <w:sz w:val="22"/>
            <w:szCs w:val="22"/>
          </w:rPr>
          <w:delText>. All cells have 8 neighbors. The edge and corner cells neighbors wrap around to the other edges.</w:delText>
        </w:r>
      </w:del>
    </w:p>
    <w:p w:rsidR="003C5AFD" w:rsidDel="000D1818" w:rsidRDefault="003C5AFD" w:rsidP="003C5AFD">
      <w:pPr>
        <w:rPr>
          <w:del w:id="1565" w:author="Michael D. Scott" w:date="2012-02-05T14:53:00Z"/>
          <w:sz w:val="22"/>
          <w:szCs w:val="22"/>
        </w:rPr>
      </w:pPr>
    </w:p>
    <w:p w:rsidR="003C5AFD" w:rsidDel="000D1818" w:rsidRDefault="003C5AFD" w:rsidP="003C5AFD">
      <w:pPr>
        <w:rPr>
          <w:del w:id="1566" w:author="Michael D. Scott" w:date="2012-02-05T14:53:00Z"/>
          <w:sz w:val="22"/>
          <w:szCs w:val="22"/>
        </w:rPr>
      </w:pPr>
      <w:del w:id="1567" w:author="Michael D. Scott" w:date="2012-02-05T14:53:00Z">
        <w:r w:rsidDel="000D1818">
          <w:rPr>
            <w:sz w:val="22"/>
            <w:szCs w:val="22"/>
          </w:rPr>
          <w:delText>Consider this example of neighbors for the 8 neighbor wrap model with cells numbered for clarity.</w:delText>
        </w:r>
      </w:del>
    </w:p>
    <w:p w:rsidR="003C5AFD" w:rsidDel="000D1818" w:rsidRDefault="003C5AFD" w:rsidP="003C5AFD">
      <w:pPr>
        <w:rPr>
          <w:del w:id="1568" w:author="Michael D. Scott" w:date="2012-02-05T14:53:00Z"/>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496"/>
        <w:gridCol w:w="496"/>
        <w:gridCol w:w="496"/>
      </w:tblGrid>
      <w:tr w:rsidR="003C5AFD" w:rsidRPr="00DA6AD2" w:rsidDel="000D1818">
        <w:trPr>
          <w:del w:id="1569" w:author="Michael D. Scott" w:date="2012-02-05T14:53:00Z"/>
        </w:trPr>
        <w:tc>
          <w:tcPr>
            <w:tcW w:w="0" w:type="auto"/>
            <w:shd w:val="clear" w:color="auto" w:fill="auto"/>
            <w:vAlign w:val="center"/>
          </w:tcPr>
          <w:p w:rsidR="003C5AFD" w:rsidRPr="00DA6AD2" w:rsidDel="000D1818" w:rsidRDefault="003C5AFD" w:rsidP="003C5AFD">
            <w:pPr>
              <w:jc w:val="right"/>
              <w:rPr>
                <w:del w:id="1570" w:author="Michael D. Scott" w:date="2012-02-05T14:53:00Z"/>
                <w:sz w:val="28"/>
                <w:szCs w:val="28"/>
              </w:rPr>
            </w:pPr>
            <w:del w:id="1571" w:author="Michael D. Scott" w:date="2012-02-05T14:53:00Z">
              <w:r w:rsidRPr="00DA6AD2" w:rsidDel="000D1818">
                <w:rPr>
                  <w:sz w:val="28"/>
                  <w:szCs w:val="28"/>
                </w:rPr>
                <w:delText>1</w:delText>
              </w:r>
            </w:del>
          </w:p>
        </w:tc>
        <w:tc>
          <w:tcPr>
            <w:tcW w:w="0" w:type="auto"/>
            <w:shd w:val="clear" w:color="auto" w:fill="auto"/>
            <w:vAlign w:val="center"/>
          </w:tcPr>
          <w:p w:rsidR="003C5AFD" w:rsidRPr="00DA6AD2" w:rsidDel="000D1818" w:rsidRDefault="003C5AFD" w:rsidP="003C5AFD">
            <w:pPr>
              <w:jc w:val="right"/>
              <w:rPr>
                <w:del w:id="1572" w:author="Michael D. Scott" w:date="2012-02-05T14:53:00Z"/>
                <w:sz w:val="28"/>
                <w:szCs w:val="28"/>
              </w:rPr>
            </w:pPr>
            <w:del w:id="1573" w:author="Michael D. Scott" w:date="2012-02-05T14:53:00Z">
              <w:r w:rsidRPr="00DA6AD2" w:rsidDel="000D1818">
                <w:rPr>
                  <w:sz w:val="28"/>
                  <w:szCs w:val="28"/>
                </w:rPr>
                <w:delText>2</w:delText>
              </w:r>
            </w:del>
          </w:p>
        </w:tc>
        <w:tc>
          <w:tcPr>
            <w:tcW w:w="0" w:type="auto"/>
            <w:shd w:val="clear" w:color="auto" w:fill="auto"/>
            <w:vAlign w:val="center"/>
          </w:tcPr>
          <w:p w:rsidR="003C5AFD" w:rsidRPr="00DA6AD2" w:rsidDel="000D1818" w:rsidRDefault="003C5AFD" w:rsidP="003C5AFD">
            <w:pPr>
              <w:jc w:val="right"/>
              <w:rPr>
                <w:del w:id="1574" w:author="Michael D. Scott" w:date="2012-02-05T14:53:00Z"/>
                <w:sz w:val="28"/>
                <w:szCs w:val="28"/>
              </w:rPr>
            </w:pPr>
            <w:del w:id="1575" w:author="Michael D. Scott" w:date="2012-02-05T14:53:00Z">
              <w:r w:rsidRPr="00DA6AD2" w:rsidDel="000D1818">
                <w:rPr>
                  <w:sz w:val="28"/>
                  <w:szCs w:val="28"/>
                </w:rPr>
                <w:delText>3</w:delText>
              </w:r>
            </w:del>
          </w:p>
        </w:tc>
        <w:tc>
          <w:tcPr>
            <w:tcW w:w="0" w:type="auto"/>
            <w:shd w:val="clear" w:color="auto" w:fill="auto"/>
            <w:vAlign w:val="center"/>
          </w:tcPr>
          <w:p w:rsidR="003C5AFD" w:rsidRPr="00DA6AD2" w:rsidDel="000D1818" w:rsidRDefault="003C5AFD" w:rsidP="003C5AFD">
            <w:pPr>
              <w:jc w:val="right"/>
              <w:rPr>
                <w:del w:id="1576" w:author="Michael D. Scott" w:date="2012-02-05T14:53:00Z"/>
                <w:sz w:val="28"/>
                <w:szCs w:val="28"/>
              </w:rPr>
            </w:pPr>
            <w:del w:id="1577" w:author="Michael D. Scott" w:date="2012-02-05T14:53:00Z">
              <w:r w:rsidRPr="00DA6AD2" w:rsidDel="000D1818">
                <w:rPr>
                  <w:sz w:val="28"/>
                  <w:szCs w:val="28"/>
                </w:rPr>
                <w:delText>4</w:delText>
              </w:r>
            </w:del>
          </w:p>
        </w:tc>
      </w:tr>
      <w:tr w:rsidR="003C5AFD" w:rsidRPr="00DA6AD2" w:rsidDel="000D1818">
        <w:trPr>
          <w:del w:id="1578" w:author="Michael D. Scott" w:date="2012-02-05T14:53:00Z"/>
        </w:trPr>
        <w:tc>
          <w:tcPr>
            <w:tcW w:w="0" w:type="auto"/>
            <w:shd w:val="clear" w:color="auto" w:fill="auto"/>
            <w:vAlign w:val="center"/>
          </w:tcPr>
          <w:p w:rsidR="003C5AFD" w:rsidRPr="00DA6AD2" w:rsidDel="000D1818" w:rsidRDefault="003C5AFD" w:rsidP="003C5AFD">
            <w:pPr>
              <w:jc w:val="right"/>
              <w:rPr>
                <w:del w:id="1579" w:author="Michael D. Scott" w:date="2012-02-05T14:53:00Z"/>
                <w:sz w:val="28"/>
                <w:szCs w:val="28"/>
              </w:rPr>
            </w:pPr>
            <w:del w:id="1580" w:author="Michael D. Scott" w:date="2012-02-05T14:53:00Z">
              <w:r w:rsidRPr="00DA6AD2" w:rsidDel="000D1818">
                <w:rPr>
                  <w:sz w:val="28"/>
                  <w:szCs w:val="28"/>
                </w:rPr>
                <w:delText>5</w:delText>
              </w:r>
            </w:del>
          </w:p>
        </w:tc>
        <w:tc>
          <w:tcPr>
            <w:tcW w:w="0" w:type="auto"/>
            <w:shd w:val="clear" w:color="auto" w:fill="auto"/>
            <w:vAlign w:val="center"/>
          </w:tcPr>
          <w:p w:rsidR="003C5AFD" w:rsidRPr="00DA6AD2" w:rsidDel="000D1818" w:rsidRDefault="003C5AFD" w:rsidP="003C5AFD">
            <w:pPr>
              <w:jc w:val="right"/>
              <w:rPr>
                <w:del w:id="1581" w:author="Michael D. Scott" w:date="2012-02-05T14:53:00Z"/>
                <w:sz w:val="28"/>
                <w:szCs w:val="28"/>
              </w:rPr>
            </w:pPr>
            <w:del w:id="1582" w:author="Michael D. Scott" w:date="2012-02-05T14:53:00Z">
              <w:r w:rsidRPr="00DA6AD2" w:rsidDel="000D1818">
                <w:rPr>
                  <w:sz w:val="28"/>
                  <w:szCs w:val="28"/>
                </w:rPr>
                <w:delText>6</w:delText>
              </w:r>
            </w:del>
          </w:p>
        </w:tc>
        <w:tc>
          <w:tcPr>
            <w:tcW w:w="0" w:type="auto"/>
            <w:shd w:val="clear" w:color="auto" w:fill="auto"/>
            <w:vAlign w:val="center"/>
          </w:tcPr>
          <w:p w:rsidR="003C5AFD" w:rsidRPr="00DA6AD2" w:rsidDel="000D1818" w:rsidRDefault="003C5AFD" w:rsidP="003C5AFD">
            <w:pPr>
              <w:jc w:val="right"/>
              <w:rPr>
                <w:del w:id="1583" w:author="Michael D. Scott" w:date="2012-02-05T14:53:00Z"/>
                <w:sz w:val="28"/>
                <w:szCs w:val="28"/>
              </w:rPr>
            </w:pPr>
            <w:del w:id="1584" w:author="Michael D. Scott" w:date="2012-02-05T14:53:00Z">
              <w:r w:rsidRPr="00DA6AD2" w:rsidDel="000D1818">
                <w:rPr>
                  <w:sz w:val="28"/>
                  <w:szCs w:val="28"/>
                </w:rPr>
                <w:delText>7</w:delText>
              </w:r>
            </w:del>
          </w:p>
        </w:tc>
        <w:tc>
          <w:tcPr>
            <w:tcW w:w="0" w:type="auto"/>
            <w:shd w:val="clear" w:color="auto" w:fill="auto"/>
            <w:vAlign w:val="center"/>
          </w:tcPr>
          <w:p w:rsidR="003C5AFD" w:rsidRPr="00DA6AD2" w:rsidDel="000D1818" w:rsidRDefault="003C5AFD" w:rsidP="003C5AFD">
            <w:pPr>
              <w:jc w:val="right"/>
              <w:rPr>
                <w:del w:id="1585" w:author="Michael D. Scott" w:date="2012-02-05T14:53:00Z"/>
                <w:sz w:val="28"/>
                <w:szCs w:val="28"/>
              </w:rPr>
            </w:pPr>
            <w:del w:id="1586" w:author="Michael D. Scott" w:date="2012-02-05T14:53:00Z">
              <w:r w:rsidRPr="00DA6AD2" w:rsidDel="000D1818">
                <w:rPr>
                  <w:sz w:val="28"/>
                  <w:szCs w:val="28"/>
                </w:rPr>
                <w:delText>8</w:delText>
              </w:r>
            </w:del>
          </w:p>
        </w:tc>
      </w:tr>
      <w:tr w:rsidR="003C5AFD" w:rsidRPr="00DA6AD2" w:rsidDel="000D1818">
        <w:trPr>
          <w:del w:id="1587" w:author="Michael D. Scott" w:date="2012-02-05T14:53:00Z"/>
        </w:trPr>
        <w:tc>
          <w:tcPr>
            <w:tcW w:w="0" w:type="auto"/>
            <w:shd w:val="clear" w:color="auto" w:fill="auto"/>
            <w:vAlign w:val="center"/>
          </w:tcPr>
          <w:p w:rsidR="003C5AFD" w:rsidRPr="00DA6AD2" w:rsidDel="000D1818" w:rsidRDefault="003C5AFD" w:rsidP="003C5AFD">
            <w:pPr>
              <w:jc w:val="right"/>
              <w:rPr>
                <w:del w:id="1588" w:author="Michael D. Scott" w:date="2012-02-05T14:53:00Z"/>
                <w:sz w:val="28"/>
                <w:szCs w:val="28"/>
              </w:rPr>
            </w:pPr>
            <w:del w:id="1589" w:author="Michael D. Scott" w:date="2012-02-05T14:53:00Z">
              <w:r w:rsidRPr="00DA6AD2" w:rsidDel="000D1818">
                <w:rPr>
                  <w:sz w:val="28"/>
                  <w:szCs w:val="28"/>
                </w:rPr>
                <w:delText>9</w:delText>
              </w:r>
            </w:del>
          </w:p>
        </w:tc>
        <w:tc>
          <w:tcPr>
            <w:tcW w:w="0" w:type="auto"/>
            <w:shd w:val="clear" w:color="auto" w:fill="auto"/>
            <w:vAlign w:val="center"/>
          </w:tcPr>
          <w:p w:rsidR="003C5AFD" w:rsidRPr="00DA6AD2" w:rsidDel="000D1818" w:rsidRDefault="003C5AFD" w:rsidP="003C5AFD">
            <w:pPr>
              <w:jc w:val="right"/>
              <w:rPr>
                <w:del w:id="1590" w:author="Michael D. Scott" w:date="2012-02-05T14:53:00Z"/>
                <w:sz w:val="28"/>
                <w:szCs w:val="28"/>
              </w:rPr>
            </w:pPr>
            <w:del w:id="1591" w:author="Michael D. Scott" w:date="2012-02-05T14:53:00Z">
              <w:r w:rsidRPr="00DA6AD2" w:rsidDel="000D1818">
                <w:rPr>
                  <w:sz w:val="28"/>
                  <w:szCs w:val="28"/>
                </w:rPr>
                <w:delText>10</w:delText>
              </w:r>
            </w:del>
          </w:p>
        </w:tc>
        <w:tc>
          <w:tcPr>
            <w:tcW w:w="0" w:type="auto"/>
            <w:shd w:val="clear" w:color="auto" w:fill="auto"/>
            <w:vAlign w:val="center"/>
          </w:tcPr>
          <w:p w:rsidR="003C5AFD" w:rsidRPr="00DA6AD2" w:rsidDel="000D1818" w:rsidRDefault="003C5AFD" w:rsidP="003C5AFD">
            <w:pPr>
              <w:jc w:val="right"/>
              <w:rPr>
                <w:del w:id="1592" w:author="Michael D. Scott" w:date="2012-02-05T14:53:00Z"/>
                <w:sz w:val="28"/>
                <w:szCs w:val="28"/>
              </w:rPr>
            </w:pPr>
            <w:del w:id="1593" w:author="Michael D. Scott" w:date="2012-02-05T14:53:00Z">
              <w:r w:rsidRPr="00DA6AD2" w:rsidDel="000D1818">
                <w:rPr>
                  <w:sz w:val="28"/>
                  <w:szCs w:val="28"/>
                </w:rPr>
                <w:delText>11</w:delText>
              </w:r>
            </w:del>
          </w:p>
        </w:tc>
        <w:tc>
          <w:tcPr>
            <w:tcW w:w="0" w:type="auto"/>
            <w:shd w:val="clear" w:color="auto" w:fill="auto"/>
            <w:vAlign w:val="center"/>
          </w:tcPr>
          <w:p w:rsidR="003C5AFD" w:rsidRPr="00DA6AD2" w:rsidDel="000D1818" w:rsidRDefault="003C5AFD" w:rsidP="003C5AFD">
            <w:pPr>
              <w:jc w:val="right"/>
              <w:rPr>
                <w:del w:id="1594" w:author="Michael D. Scott" w:date="2012-02-05T14:53:00Z"/>
                <w:sz w:val="28"/>
                <w:szCs w:val="28"/>
              </w:rPr>
            </w:pPr>
            <w:del w:id="1595" w:author="Michael D. Scott" w:date="2012-02-05T14:53:00Z">
              <w:r w:rsidRPr="00DA6AD2" w:rsidDel="000D1818">
                <w:rPr>
                  <w:sz w:val="28"/>
                  <w:szCs w:val="28"/>
                </w:rPr>
                <w:delText>12</w:delText>
              </w:r>
            </w:del>
          </w:p>
        </w:tc>
      </w:tr>
      <w:tr w:rsidR="003C5AFD" w:rsidRPr="00DA6AD2" w:rsidDel="000D1818">
        <w:trPr>
          <w:del w:id="1596" w:author="Michael D. Scott" w:date="2012-02-05T14:53:00Z"/>
        </w:trPr>
        <w:tc>
          <w:tcPr>
            <w:tcW w:w="0" w:type="auto"/>
            <w:shd w:val="clear" w:color="auto" w:fill="auto"/>
            <w:vAlign w:val="center"/>
          </w:tcPr>
          <w:p w:rsidR="003C5AFD" w:rsidRPr="00DA6AD2" w:rsidDel="000D1818" w:rsidRDefault="003C5AFD" w:rsidP="003C5AFD">
            <w:pPr>
              <w:jc w:val="right"/>
              <w:rPr>
                <w:del w:id="1597" w:author="Michael D. Scott" w:date="2012-02-05T14:53:00Z"/>
                <w:sz w:val="28"/>
                <w:szCs w:val="28"/>
              </w:rPr>
            </w:pPr>
            <w:del w:id="1598" w:author="Michael D. Scott" w:date="2012-02-05T14:53:00Z">
              <w:r w:rsidRPr="00DA6AD2" w:rsidDel="000D1818">
                <w:rPr>
                  <w:sz w:val="28"/>
                  <w:szCs w:val="28"/>
                </w:rPr>
                <w:delText>13</w:delText>
              </w:r>
            </w:del>
          </w:p>
        </w:tc>
        <w:tc>
          <w:tcPr>
            <w:tcW w:w="0" w:type="auto"/>
            <w:shd w:val="clear" w:color="auto" w:fill="auto"/>
            <w:vAlign w:val="center"/>
          </w:tcPr>
          <w:p w:rsidR="003C5AFD" w:rsidRPr="00DA6AD2" w:rsidDel="000D1818" w:rsidRDefault="003C5AFD" w:rsidP="003C5AFD">
            <w:pPr>
              <w:jc w:val="right"/>
              <w:rPr>
                <w:del w:id="1599" w:author="Michael D. Scott" w:date="2012-02-05T14:53:00Z"/>
                <w:sz w:val="28"/>
                <w:szCs w:val="28"/>
              </w:rPr>
            </w:pPr>
            <w:del w:id="1600" w:author="Michael D. Scott" w:date="2012-02-05T14:53:00Z">
              <w:r w:rsidRPr="00DA6AD2" w:rsidDel="000D1818">
                <w:rPr>
                  <w:sz w:val="28"/>
                  <w:szCs w:val="28"/>
                </w:rPr>
                <w:delText>14</w:delText>
              </w:r>
            </w:del>
          </w:p>
        </w:tc>
        <w:tc>
          <w:tcPr>
            <w:tcW w:w="0" w:type="auto"/>
            <w:shd w:val="clear" w:color="auto" w:fill="auto"/>
            <w:vAlign w:val="center"/>
          </w:tcPr>
          <w:p w:rsidR="003C5AFD" w:rsidRPr="00DA6AD2" w:rsidDel="000D1818" w:rsidRDefault="003C5AFD" w:rsidP="003C5AFD">
            <w:pPr>
              <w:jc w:val="right"/>
              <w:rPr>
                <w:del w:id="1601" w:author="Michael D. Scott" w:date="2012-02-05T14:53:00Z"/>
                <w:sz w:val="28"/>
                <w:szCs w:val="28"/>
              </w:rPr>
            </w:pPr>
            <w:del w:id="1602" w:author="Michael D. Scott" w:date="2012-02-05T14:53:00Z">
              <w:r w:rsidRPr="00DA6AD2" w:rsidDel="000D1818">
                <w:rPr>
                  <w:sz w:val="28"/>
                  <w:szCs w:val="28"/>
                </w:rPr>
                <w:delText>15</w:delText>
              </w:r>
            </w:del>
          </w:p>
        </w:tc>
        <w:tc>
          <w:tcPr>
            <w:tcW w:w="0" w:type="auto"/>
            <w:shd w:val="clear" w:color="auto" w:fill="auto"/>
            <w:vAlign w:val="center"/>
          </w:tcPr>
          <w:p w:rsidR="003C5AFD" w:rsidRPr="00DA6AD2" w:rsidDel="000D1818" w:rsidRDefault="003C5AFD" w:rsidP="003C5AFD">
            <w:pPr>
              <w:jc w:val="right"/>
              <w:rPr>
                <w:del w:id="1603" w:author="Michael D. Scott" w:date="2012-02-05T14:53:00Z"/>
                <w:sz w:val="28"/>
                <w:szCs w:val="28"/>
              </w:rPr>
            </w:pPr>
            <w:del w:id="1604" w:author="Michael D. Scott" w:date="2012-02-05T14:53:00Z">
              <w:r w:rsidRPr="00DA6AD2" w:rsidDel="000D1818">
                <w:rPr>
                  <w:sz w:val="28"/>
                  <w:szCs w:val="28"/>
                </w:rPr>
                <w:delText>16</w:delText>
              </w:r>
            </w:del>
          </w:p>
        </w:tc>
      </w:tr>
    </w:tbl>
    <w:p w:rsidR="003C5AFD" w:rsidDel="000D1818" w:rsidRDefault="003C5AFD" w:rsidP="003C5AFD">
      <w:pPr>
        <w:rPr>
          <w:del w:id="1605" w:author="Michael D. Scott" w:date="2012-02-05T14:53:00Z"/>
          <w:sz w:val="22"/>
          <w:szCs w:val="22"/>
        </w:rPr>
      </w:pPr>
    </w:p>
    <w:p w:rsidR="003C5AFD" w:rsidDel="000D1818" w:rsidRDefault="003C5AFD" w:rsidP="003C5AFD">
      <w:pPr>
        <w:rPr>
          <w:del w:id="1606" w:author="Michael D. Scott" w:date="2012-02-05T14:53:00Z"/>
          <w:bCs/>
          <w:sz w:val="24"/>
          <w:szCs w:val="24"/>
        </w:rPr>
      </w:pPr>
      <w:del w:id="1607" w:author="Michael D. Scott" w:date="2012-02-05T14:53:00Z">
        <w:r w:rsidDel="000D1818">
          <w:rPr>
            <w:bCs/>
            <w:sz w:val="24"/>
            <w:szCs w:val="24"/>
          </w:rPr>
          <w:delText xml:space="preserve">Consider cell number 1 in the upper left corner. With wrapping its 8 neighboring cells are </w:delText>
        </w:r>
        <w:r w:rsidDel="000D1818">
          <w:rPr>
            <w:bCs/>
            <w:sz w:val="24"/>
            <w:szCs w:val="24"/>
          </w:rPr>
          <w:br/>
          <w:delText>16 13 14</w:delText>
        </w:r>
        <w:r w:rsidDel="000D1818">
          <w:rPr>
            <w:bCs/>
            <w:sz w:val="24"/>
            <w:szCs w:val="24"/>
          </w:rPr>
          <w:br/>
          <w:delText>4          2</w:delText>
        </w:r>
        <w:r w:rsidDel="000D1818">
          <w:rPr>
            <w:bCs/>
            <w:sz w:val="24"/>
            <w:szCs w:val="24"/>
          </w:rPr>
          <w:br/>
          <w:delText>8    5    9</w:delText>
        </w:r>
      </w:del>
      <w:ins w:id="1608" w:author="Shyamal Mitra" w:date="2012-02-04T16:13:00Z">
        <w:del w:id="1609" w:author="Michael D. Scott" w:date="2012-02-05T14:53:00Z">
          <w:r w:rsidDel="000D1818">
            <w:rPr>
              <w:bCs/>
              <w:sz w:val="24"/>
              <w:szCs w:val="24"/>
            </w:rPr>
            <w:delText>6</w:delText>
          </w:r>
        </w:del>
      </w:ins>
    </w:p>
    <w:p w:rsidR="003C5AFD" w:rsidDel="000D1818" w:rsidRDefault="003C5AFD" w:rsidP="003C5AFD">
      <w:pPr>
        <w:rPr>
          <w:del w:id="1610" w:author="Michael D. Scott" w:date="2012-02-05T14:53:00Z"/>
          <w:bCs/>
          <w:sz w:val="24"/>
          <w:szCs w:val="24"/>
        </w:rPr>
      </w:pPr>
    </w:p>
    <w:p w:rsidR="003C5AFD" w:rsidDel="000D1818" w:rsidRDefault="003C5AFD" w:rsidP="003C5AFD">
      <w:pPr>
        <w:rPr>
          <w:del w:id="1611" w:author="Michael D. Scott" w:date="2012-02-05T14:53:00Z"/>
          <w:bCs/>
          <w:sz w:val="24"/>
          <w:szCs w:val="24"/>
        </w:rPr>
      </w:pPr>
      <w:del w:id="1612" w:author="Michael D. Scott" w:date="2012-02-05T14:53:00Z">
        <w:r w:rsidDel="000D1818">
          <w:rPr>
            <w:bCs/>
            <w:sz w:val="24"/>
            <w:szCs w:val="24"/>
          </w:rPr>
          <w:delText>Complete a program that prints the number of neighborhoods in a given data set given the minimum size of a neighborhood and the 4 ways of defining neighboring cells. A given house can belong to at most one neighborhood per data set.</w:delText>
        </w:r>
      </w:del>
    </w:p>
    <w:p w:rsidR="003C5AFD" w:rsidRPr="00524170" w:rsidDel="000D1818" w:rsidRDefault="003C5AFD" w:rsidP="003C5AFD">
      <w:pPr>
        <w:rPr>
          <w:del w:id="1613" w:author="Michael D. Scott" w:date="2012-02-05T14:53:00Z"/>
          <w:bCs/>
          <w:sz w:val="24"/>
          <w:szCs w:val="24"/>
        </w:rPr>
      </w:pPr>
      <w:del w:id="1614" w:author="Michael D. Scott" w:date="2012-02-05T14:53:00Z">
        <w:r w:rsidDel="000D1818">
          <w:rPr>
            <w:bCs/>
            <w:sz w:val="24"/>
            <w:szCs w:val="24"/>
          </w:rPr>
          <w:delText xml:space="preserve"> </w:delText>
        </w:r>
      </w:del>
    </w:p>
    <w:p w:rsidR="003C5AFD" w:rsidRPr="00BA7DD1" w:rsidDel="000D1818" w:rsidRDefault="003C5AFD" w:rsidP="003C5AFD">
      <w:pPr>
        <w:rPr>
          <w:del w:id="1615" w:author="Michael D. Scott" w:date="2012-02-05T14:53:00Z"/>
          <w:rFonts w:ascii="Arial-BoldMT" w:hAnsi="Arial-BoldMT" w:cs="Arial-BoldMT"/>
          <w:b/>
          <w:bCs/>
          <w:sz w:val="24"/>
          <w:szCs w:val="24"/>
        </w:rPr>
      </w:pPr>
      <w:del w:id="1616" w:author="Michael D. Scott" w:date="2012-02-05T14:53:00Z">
        <w:r w:rsidRPr="00BA7DD1" w:rsidDel="000D1818">
          <w:rPr>
            <w:rFonts w:ascii="Arial-BoldMT" w:hAnsi="Arial-BoldMT" w:cs="Arial-BoldMT"/>
            <w:b/>
            <w:bCs/>
            <w:sz w:val="24"/>
            <w:szCs w:val="24"/>
          </w:rPr>
          <w:delText>Input</w:delText>
        </w:r>
      </w:del>
    </w:p>
    <w:p w:rsidR="003C5AFD" w:rsidDel="000D1818" w:rsidRDefault="003C5AFD" w:rsidP="003C5AFD">
      <w:pPr>
        <w:numPr>
          <w:ilvl w:val="0"/>
          <w:numId w:val="7"/>
        </w:numPr>
        <w:rPr>
          <w:del w:id="1617" w:author="Michael D. Scott" w:date="2012-02-05T14:53:00Z"/>
          <w:sz w:val="24"/>
          <w:szCs w:val="24"/>
        </w:rPr>
      </w:pPr>
      <w:del w:id="1618" w:author="Michael D. Scott" w:date="2012-02-05T14:53:00Z">
        <w:r w:rsidRPr="007F2BD9" w:rsidDel="000D1818">
          <w:rPr>
            <w:sz w:val="24"/>
            <w:szCs w:val="24"/>
          </w:rPr>
          <w:delText xml:space="preserve">The first line will contain a single integer </w:delText>
        </w:r>
        <w:r w:rsidDel="000D1818">
          <w:rPr>
            <w:sz w:val="24"/>
            <w:szCs w:val="24"/>
          </w:rPr>
          <w:delText>N</w:delText>
        </w:r>
        <w:r w:rsidRPr="007F2BD9" w:rsidDel="000D1818">
          <w:rPr>
            <w:sz w:val="24"/>
            <w:szCs w:val="24"/>
          </w:rPr>
          <w:delText xml:space="preserve"> that indicates the number of data sets. </w:delText>
        </w:r>
      </w:del>
    </w:p>
    <w:p w:rsidR="003C5AFD" w:rsidRPr="007F2BD9" w:rsidDel="000D1818" w:rsidRDefault="003C5AFD" w:rsidP="003C5AFD">
      <w:pPr>
        <w:numPr>
          <w:ilvl w:val="0"/>
          <w:numId w:val="7"/>
        </w:numPr>
        <w:rPr>
          <w:del w:id="1619" w:author="Michael D. Scott" w:date="2012-02-05T14:53:00Z"/>
          <w:sz w:val="24"/>
          <w:szCs w:val="24"/>
        </w:rPr>
      </w:pPr>
      <w:del w:id="1620" w:author="Michael D. Scott" w:date="2012-02-05T14:53:00Z">
        <w:r w:rsidDel="000D1818">
          <w:rPr>
            <w:sz w:val="24"/>
            <w:szCs w:val="24"/>
          </w:rPr>
          <w:delText>The first line in a data set will be a single integer M that indicates the minimum number of connected  houses (size) required that need to be connected to form a neighborhood. M &gt;= 1.</w:delText>
        </w:r>
      </w:del>
    </w:p>
    <w:p w:rsidR="003C5AFD" w:rsidDel="000D1818" w:rsidRDefault="003C5AFD" w:rsidP="003C5AFD">
      <w:pPr>
        <w:numPr>
          <w:ilvl w:val="0"/>
          <w:numId w:val="7"/>
        </w:numPr>
        <w:rPr>
          <w:del w:id="1621" w:author="Michael D. Scott" w:date="2012-02-05T14:53:00Z"/>
          <w:sz w:val="24"/>
          <w:szCs w:val="24"/>
        </w:rPr>
      </w:pPr>
      <w:del w:id="1622" w:author="Michael D. Scott" w:date="2012-02-05T14:53:00Z">
        <w:r w:rsidDel="000D1818">
          <w:rPr>
            <w:sz w:val="24"/>
            <w:szCs w:val="24"/>
          </w:rPr>
          <w:delText>The first line of a data set will be two integers R and C separated by a single space. R indicates the number of rows in the data set's matri</w:delText>
        </w:r>
      </w:del>
      <w:ins w:id="1623" w:author="Shyamal Mitra" w:date="2012-02-04T16:15:00Z">
        <w:del w:id="1624" w:author="Michael D. Scott" w:date="2012-02-05T14:53:00Z">
          <w:r w:rsidDel="000D1818">
            <w:rPr>
              <w:sz w:val="24"/>
              <w:szCs w:val="24"/>
            </w:rPr>
            <w:delText>x</w:delText>
          </w:r>
        </w:del>
      </w:ins>
      <w:del w:id="1625" w:author="Michael D. Scott" w:date="2012-02-05T14:53:00Z">
        <w:r w:rsidDel="000D1818">
          <w:rPr>
            <w:sz w:val="24"/>
            <w:szCs w:val="24"/>
          </w:rPr>
          <w:delText>c and C indicates the number of columns per row in the data set. R and C will both be &gt;= 3.</w:delText>
        </w:r>
      </w:del>
    </w:p>
    <w:p w:rsidR="003C5AFD" w:rsidRPr="00A80359" w:rsidDel="000D1818" w:rsidRDefault="003C5AFD" w:rsidP="003C5AFD">
      <w:pPr>
        <w:numPr>
          <w:ilvl w:val="0"/>
          <w:numId w:val="7"/>
        </w:numPr>
        <w:rPr>
          <w:del w:id="1626" w:author="Michael D. Scott" w:date="2012-02-05T14:53:00Z"/>
          <w:sz w:val="24"/>
          <w:szCs w:val="24"/>
        </w:rPr>
      </w:pPr>
      <w:del w:id="1627" w:author="Michael D. Scott" w:date="2012-02-05T14:53:00Z">
        <w:r w:rsidDel="000D1818">
          <w:rPr>
            <w:sz w:val="24"/>
            <w:szCs w:val="24"/>
          </w:rPr>
          <w:delText>The next R lines will be the rows of the matri</w:delText>
        </w:r>
      </w:del>
      <w:ins w:id="1628" w:author="Shyamal Mitra" w:date="2012-02-04T16:16:00Z">
        <w:del w:id="1629" w:author="Michael D. Scott" w:date="2012-02-05T14:53:00Z">
          <w:r w:rsidDel="000D1818">
            <w:rPr>
              <w:sz w:val="24"/>
              <w:szCs w:val="24"/>
            </w:rPr>
            <w:delText>x</w:delText>
          </w:r>
        </w:del>
      </w:ins>
      <w:del w:id="1630" w:author="Michael D. Scott" w:date="2012-02-05T14:53:00Z">
        <w:r w:rsidDel="000D1818">
          <w:rPr>
            <w:sz w:val="24"/>
            <w:szCs w:val="24"/>
          </w:rPr>
          <w:delText>c in order. Each line will contain C upper case letters separated by</w:delText>
        </w:r>
      </w:del>
      <w:del w:id="1631" w:author="Michael D. Scott" w:date="2012-02-05T10:00:00Z">
        <w:r w:rsidDel="00EA0E50">
          <w:rPr>
            <w:sz w:val="24"/>
            <w:szCs w:val="24"/>
          </w:rPr>
          <w:delText xml:space="preserve"> a</w:delText>
        </w:r>
      </w:del>
      <w:del w:id="1632" w:author="Michael D. Scott" w:date="2012-02-05T14:53:00Z">
        <w:r w:rsidDel="000D1818">
          <w:rPr>
            <w:sz w:val="24"/>
            <w:szCs w:val="24"/>
          </w:rPr>
          <w:delText xml:space="preserve"> single space. All letters will be between A and Z inclusive. Each letter represents the </w:delText>
        </w:r>
      </w:del>
      <w:del w:id="1633" w:author="Michael D. Scott" w:date="2012-02-05T10:00:00Z">
        <w:r w:rsidDel="00EA0E50">
          <w:rPr>
            <w:sz w:val="24"/>
            <w:szCs w:val="24"/>
          </w:rPr>
          <w:delText xml:space="preserve">build </w:delText>
        </w:r>
      </w:del>
      <w:del w:id="1634" w:author="Michael D. Scott" w:date="2012-02-05T14:53:00Z">
        <w:r w:rsidDel="000D1818">
          <w:rPr>
            <w:sz w:val="24"/>
            <w:szCs w:val="24"/>
          </w:rPr>
          <w:delText xml:space="preserve">of the house at that location in the matrix. </w:delText>
        </w:r>
      </w:del>
    </w:p>
    <w:p w:rsidR="003C5AFD" w:rsidRPr="00BA7DD1" w:rsidDel="000D1818" w:rsidRDefault="003C5AFD" w:rsidP="003C5AFD">
      <w:pPr>
        <w:rPr>
          <w:del w:id="1635" w:author="Michael D. Scott" w:date="2012-02-05T14:53:00Z"/>
          <w:sz w:val="24"/>
          <w:szCs w:val="24"/>
        </w:rPr>
      </w:pPr>
    </w:p>
    <w:p w:rsidR="003C5AFD" w:rsidRPr="00BA7DD1" w:rsidDel="000D1818" w:rsidRDefault="003C5AFD" w:rsidP="003C5AFD">
      <w:pPr>
        <w:rPr>
          <w:del w:id="1636" w:author="Michael D. Scott" w:date="2012-02-05T14:53:00Z"/>
          <w:rFonts w:ascii="Arial-BoldMT" w:hAnsi="Arial-BoldMT" w:cs="Arial-BoldMT"/>
          <w:b/>
          <w:bCs/>
          <w:sz w:val="24"/>
          <w:szCs w:val="24"/>
        </w:rPr>
      </w:pPr>
      <w:del w:id="1637" w:author="Michael D. Scott" w:date="2012-02-05T14:53:00Z">
        <w:r w:rsidRPr="00BA7DD1" w:rsidDel="000D1818">
          <w:rPr>
            <w:rFonts w:ascii="Arial-BoldMT" w:hAnsi="Arial-BoldMT" w:cs="Arial-BoldMT"/>
            <w:b/>
            <w:bCs/>
            <w:sz w:val="24"/>
            <w:szCs w:val="24"/>
          </w:rPr>
          <w:delText>Output</w:delText>
        </w:r>
      </w:del>
    </w:p>
    <w:p w:rsidR="003C5AFD" w:rsidRPr="0055093A" w:rsidDel="000D1818" w:rsidRDefault="003C5AFD" w:rsidP="003C5AFD">
      <w:pPr>
        <w:rPr>
          <w:del w:id="1638" w:author="Michael D. Scott" w:date="2012-02-05T14:53:00Z"/>
          <w:bCs/>
          <w:sz w:val="24"/>
          <w:szCs w:val="24"/>
        </w:rPr>
      </w:pPr>
      <w:ins w:id="1639" w:author="Shyamal Mitra" w:date="2012-02-04T16:16:00Z">
        <w:del w:id="1640" w:author="Michael D. Scott" w:date="2012-02-05T14:53:00Z">
          <w:r w:rsidDel="000D1818">
            <w:rPr>
              <w:sz w:val="24"/>
              <w:szCs w:val="24"/>
            </w:rPr>
            <w:delText>F</w:delText>
          </w:r>
        </w:del>
      </w:ins>
      <w:del w:id="1641" w:author="Michael D. Scott" w:date="2012-02-05T14:53:00Z">
        <w:r w:rsidDel="000D1818">
          <w:rPr>
            <w:sz w:val="24"/>
            <w:szCs w:val="24"/>
          </w:rPr>
          <w:delText xml:space="preserve">for each data set print out a line with 4 integers separated by </w:delText>
        </w:r>
      </w:del>
      <w:del w:id="1642" w:author="Michael D. Scott" w:date="2012-02-05T10:00:00Z">
        <w:r w:rsidDel="00EA0E50">
          <w:rPr>
            <w:sz w:val="24"/>
            <w:szCs w:val="24"/>
          </w:rPr>
          <w:delText xml:space="preserve">a </w:delText>
        </w:r>
      </w:del>
      <w:del w:id="1643" w:author="Michael D. Scott" w:date="2012-02-05T14:53:00Z">
        <w:r w:rsidDel="000D1818">
          <w:rPr>
            <w:sz w:val="24"/>
            <w:szCs w:val="24"/>
          </w:rPr>
          <w:delText>single space. The integers are number of neighborhoods in the data set given the minimum required size based on the 4 rules for neighbors: 4 normal, 4 wrap, 8 normal, and 8 wrap.</w:delText>
        </w:r>
      </w:del>
    </w:p>
    <w:p w:rsidR="003C5AFD" w:rsidDel="000D1818" w:rsidRDefault="003C5AFD" w:rsidP="003C5AFD">
      <w:pPr>
        <w:rPr>
          <w:del w:id="1644" w:author="Michael D. Scott" w:date="2012-02-05T14:53:00Z"/>
          <w:sz w:val="24"/>
          <w:szCs w:val="24"/>
        </w:rPr>
      </w:pPr>
    </w:p>
    <w:p w:rsidR="003C5AFD" w:rsidDel="000D1818" w:rsidRDefault="003C5AFD" w:rsidP="003C5AFD">
      <w:pPr>
        <w:rPr>
          <w:del w:id="1645" w:author="Michael D. Scott" w:date="2012-02-05T14:53:00Z"/>
          <w:rFonts w:ascii="Arial-BoldMT" w:hAnsi="Arial-BoldMT" w:cs="Arial-BoldMT"/>
          <w:b/>
          <w:bCs/>
          <w:sz w:val="24"/>
          <w:szCs w:val="24"/>
        </w:rPr>
      </w:pPr>
      <w:del w:id="1646" w:author="Michael D. Scott" w:date="2012-02-05T14:53:00Z">
        <w:r w:rsidRPr="00BA7DD1" w:rsidDel="000D1818">
          <w:rPr>
            <w:rFonts w:ascii="Arial-BoldMT" w:hAnsi="Arial-BoldMT" w:cs="Arial-BoldMT"/>
            <w:b/>
            <w:bCs/>
            <w:sz w:val="24"/>
            <w:szCs w:val="24"/>
          </w:rPr>
          <w:delText>Example Input File</w:delText>
        </w:r>
      </w:del>
    </w:p>
    <w:p w:rsidR="003C5AFD" w:rsidRPr="00A83D38" w:rsidDel="000D1818" w:rsidRDefault="003C5AFD" w:rsidP="003C5AFD">
      <w:pPr>
        <w:suppressAutoHyphens w:val="0"/>
        <w:autoSpaceDE w:val="0"/>
        <w:autoSpaceDN w:val="0"/>
        <w:adjustRightInd w:val="0"/>
        <w:rPr>
          <w:del w:id="1647" w:author="Michael D. Scott" w:date="2012-02-05T14:53:00Z"/>
          <w:rFonts w:ascii="Courier New" w:hAnsi="Courier New" w:cs="Courier New"/>
          <w:sz w:val="24"/>
          <w:szCs w:val="24"/>
          <w:lang w:eastAsia="en-US"/>
        </w:rPr>
      </w:pPr>
      <w:del w:id="1648" w:author="Michael D. Scott" w:date="2012-02-05T14:53:00Z">
        <w:r w:rsidRPr="00A83D38" w:rsidDel="000D1818">
          <w:rPr>
            <w:rFonts w:ascii="Courier New" w:hAnsi="Courier New" w:cs="Courier New"/>
            <w:sz w:val="24"/>
            <w:szCs w:val="24"/>
            <w:lang w:eastAsia="en-US"/>
          </w:rPr>
          <w:delText>3</w:delText>
        </w:r>
      </w:del>
    </w:p>
    <w:p w:rsidR="003C5AFD" w:rsidRPr="00A83D38" w:rsidDel="000D1818" w:rsidRDefault="003C5AFD" w:rsidP="003C5AFD">
      <w:pPr>
        <w:suppressAutoHyphens w:val="0"/>
        <w:autoSpaceDE w:val="0"/>
        <w:autoSpaceDN w:val="0"/>
        <w:adjustRightInd w:val="0"/>
        <w:rPr>
          <w:del w:id="1649" w:author="Michael D. Scott" w:date="2012-02-05T14:53:00Z"/>
          <w:rFonts w:ascii="Courier New" w:hAnsi="Courier New" w:cs="Courier New"/>
          <w:sz w:val="24"/>
          <w:szCs w:val="24"/>
          <w:lang w:eastAsia="en-US"/>
        </w:rPr>
      </w:pPr>
      <w:del w:id="1650" w:author="Michael D. Scott" w:date="2012-02-05T14:53:00Z">
        <w:r w:rsidRPr="00A83D38" w:rsidDel="000D1818">
          <w:rPr>
            <w:rFonts w:ascii="Courier New" w:hAnsi="Courier New" w:cs="Courier New"/>
            <w:sz w:val="24"/>
            <w:szCs w:val="24"/>
            <w:lang w:eastAsia="en-US"/>
          </w:rPr>
          <w:delText>3</w:delText>
        </w:r>
      </w:del>
    </w:p>
    <w:p w:rsidR="003C5AFD" w:rsidRPr="00A83D38" w:rsidDel="000D1818" w:rsidRDefault="003C5AFD" w:rsidP="003C5AFD">
      <w:pPr>
        <w:suppressAutoHyphens w:val="0"/>
        <w:autoSpaceDE w:val="0"/>
        <w:autoSpaceDN w:val="0"/>
        <w:adjustRightInd w:val="0"/>
        <w:rPr>
          <w:del w:id="1651" w:author="Michael D. Scott" w:date="2012-02-05T14:53:00Z"/>
          <w:rFonts w:ascii="Courier New" w:hAnsi="Courier New" w:cs="Courier New"/>
          <w:sz w:val="24"/>
          <w:szCs w:val="24"/>
          <w:lang w:eastAsia="en-US"/>
        </w:rPr>
      </w:pPr>
      <w:del w:id="1652" w:author="Michael D. Scott" w:date="2012-02-05T14:53:00Z">
        <w:r w:rsidRPr="00A83D38" w:rsidDel="000D1818">
          <w:rPr>
            <w:rFonts w:ascii="Courier New" w:hAnsi="Courier New" w:cs="Courier New"/>
            <w:sz w:val="24"/>
            <w:szCs w:val="24"/>
            <w:lang w:eastAsia="en-US"/>
          </w:rPr>
          <w:delText>4 3</w:delText>
        </w:r>
      </w:del>
    </w:p>
    <w:p w:rsidR="003C5AFD" w:rsidRPr="00A83D38" w:rsidDel="000D1818" w:rsidRDefault="003C5AFD" w:rsidP="003C5AFD">
      <w:pPr>
        <w:suppressAutoHyphens w:val="0"/>
        <w:autoSpaceDE w:val="0"/>
        <w:autoSpaceDN w:val="0"/>
        <w:adjustRightInd w:val="0"/>
        <w:rPr>
          <w:del w:id="1653" w:author="Michael D. Scott" w:date="2012-02-05T14:53:00Z"/>
          <w:rFonts w:ascii="Courier New" w:hAnsi="Courier New" w:cs="Courier New"/>
          <w:sz w:val="24"/>
          <w:szCs w:val="24"/>
          <w:lang w:eastAsia="en-US"/>
        </w:rPr>
      </w:pPr>
      <w:del w:id="1654" w:author="Michael D. Scott" w:date="2012-02-05T14:53:00Z">
        <w:r w:rsidRPr="00A83D38" w:rsidDel="000D1818">
          <w:rPr>
            <w:rFonts w:ascii="Courier New" w:hAnsi="Courier New" w:cs="Courier New"/>
            <w:sz w:val="24"/>
            <w:szCs w:val="24"/>
            <w:lang w:eastAsia="en-US"/>
          </w:rPr>
          <w:delText>A B C</w:delText>
        </w:r>
      </w:del>
    </w:p>
    <w:p w:rsidR="003C5AFD" w:rsidRPr="00A83D38" w:rsidDel="000D1818" w:rsidRDefault="003C5AFD" w:rsidP="003C5AFD">
      <w:pPr>
        <w:suppressAutoHyphens w:val="0"/>
        <w:autoSpaceDE w:val="0"/>
        <w:autoSpaceDN w:val="0"/>
        <w:adjustRightInd w:val="0"/>
        <w:rPr>
          <w:del w:id="1655" w:author="Michael D. Scott" w:date="2012-02-05T14:53:00Z"/>
          <w:rFonts w:ascii="Courier New" w:hAnsi="Courier New" w:cs="Courier New"/>
          <w:sz w:val="24"/>
          <w:szCs w:val="24"/>
          <w:lang w:eastAsia="en-US"/>
        </w:rPr>
      </w:pPr>
      <w:del w:id="1656" w:author="Michael D. Scott" w:date="2012-02-05T14:53:00Z">
        <w:r w:rsidRPr="00A83D38" w:rsidDel="000D1818">
          <w:rPr>
            <w:rFonts w:ascii="Courier New" w:hAnsi="Courier New" w:cs="Courier New"/>
            <w:sz w:val="24"/>
            <w:szCs w:val="24"/>
            <w:lang w:eastAsia="en-US"/>
          </w:rPr>
          <w:delText>D E F</w:delText>
        </w:r>
      </w:del>
    </w:p>
    <w:p w:rsidR="003C5AFD" w:rsidRPr="00A83D38" w:rsidDel="000D1818" w:rsidRDefault="003C5AFD" w:rsidP="003C5AFD">
      <w:pPr>
        <w:suppressAutoHyphens w:val="0"/>
        <w:autoSpaceDE w:val="0"/>
        <w:autoSpaceDN w:val="0"/>
        <w:adjustRightInd w:val="0"/>
        <w:rPr>
          <w:del w:id="1657" w:author="Michael D. Scott" w:date="2012-02-05T14:53:00Z"/>
          <w:rFonts w:ascii="Courier New" w:hAnsi="Courier New" w:cs="Courier New"/>
          <w:sz w:val="24"/>
          <w:szCs w:val="24"/>
          <w:lang w:eastAsia="en-US"/>
        </w:rPr>
      </w:pPr>
      <w:del w:id="1658" w:author="Michael D. Scott" w:date="2012-02-05T14:53:00Z">
        <w:r w:rsidRPr="00A83D38" w:rsidDel="000D1818">
          <w:rPr>
            <w:rFonts w:ascii="Courier New" w:hAnsi="Courier New" w:cs="Courier New"/>
            <w:sz w:val="24"/>
            <w:szCs w:val="24"/>
            <w:lang w:eastAsia="en-US"/>
          </w:rPr>
          <w:delText>G H I</w:delText>
        </w:r>
      </w:del>
    </w:p>
    <w:p w:rsidR="003C5AFD" w:rsidRPr="00A83D38" w:rsidDel="000D1818" w:rsidRDefault="003C5AFD" w:rsidP="003C5AFD">
      <w:pPr>
        <w:suppressAutoHyphens w:val="0"/>
        <w:autoSpaceDE w:val="0"/>
        <w:autoSpaceDN w:val="0"/>
        <w:adjustRightInd w:val="0"/>
        <w:rPr>
          <w:del w:id="1659" w:author="Michael D. Scott" w:date="2012-02-05T14:53:00Z"/>
          <w:rFonts w:ascii="Courier New" w:hAnsi="Courier New" w:cs="Courier New"/>
          <w:sz w:val="24"/>
          <w:szCs w:val="24"/>
          <w:lang w:eastAsia="en-US"/>
        </w:rPr>
      </w:pPr>
      <w:del w:id="1660" w:author="Michael D. Scott" w:date="2012-02-05T14:53:00Z">
        <w:r w:rsidRPr="00A83D38" w:rsidDel="000D1818">
          <w:rPr>
            <w:rFonts w:ascii="Courier New" w:hAnsi="Courier New" w:cs="Courier New"/>
            <w:sz w:val="24"/>
            <w:szCs w:val="24"/>
            <w:lang w:eastAsia="en-US"/>
          </w:rPr>
          <w:delText>J K L</w:delText>
        </w:r>
      </w:del>
    </w:p>
    <w:p w:rsidR="003C5AFD" w:rsidRPr="00A83D38" w:rsidDel="000D1818" w:rsidRDefault="003C5AFD" w:rsidP="003C5AFD">
      <w:pPr>
        <w:suppressAutoHyphens w:val="0"/>
        <w:autoSpaceDE w:val="0"/>
        <w:autoSpaceDN w:val="0"/>
        <w:adjustRightInd w:val="0"/>
        <w:rPr>
          <w:del w:id="1661" w:author="Michael D. Scott" w:date="2012-02-05T14:53:00Z"/>
          <w:rFonts w:ascii="Courier New" w:hAnsi="Courier New" w:cs="Courier New"/>
          <w:sz w:val="24"/>
          <w:szCs w:val="24"/>
          <w:lang w:eastAsia="en-US"/>
        </w:rPr>
      </w:pPr>
      <w:del w:id="1662" w:author="Michael D. Scott" w:date="2012-02-05T14:53:00Z">
        <w:r w:rsidRPr="00A83D38" w:rsidDel="000D1818">
          <w:rPr>
            <w:rFonts w:ascii="Courier New" w:hAnsi="Courier New" w:cs="Courier New"/>
            <w:sz w:val="24"/>
            <w:szCs w:val="24"/>
            <w:lang w:eastAsia="en-US"/>
          </w:rPr>
          <w:delText>3</w:delText>
        </w:r>
      </w:del>
    </w:p>
    <w:p w:rsidR="003C5AFD" w:rsidRPr="00A83D38" w:rsidDel="000D1818" w:rsidRDefault="003C5AFD" w:rsidP="003C5AFD">
      <w:pPr>
        <w:suppressAutoHyphens w:val="0"/>
        <w:autoSpaceDE w:val="0"/>
        <w:autoSpaceDN w:val="0"/>
        <w:adjustRightInd w:val="0"/>
        <w:rPr>
          <w:del w:id="1663" w:author="Michael D. Scott" w:date="2012-02-05T14:53:00Z"/>
          <w:rFonts w:ascii="Courier New" w:hAnsi="Courier New" w:cs="Courier New"/>
          <w:sz w:val="24"/>
          <w:szCs w:val="24"/>
          <w:lang w:eastAsia="en-US"/>
        </w:rPr>
      </w:pPr>
      <w:del w:id="1664" w:author="Michael D. Scott" w:date="2012-02-05T14:53:00Z">
        <w:r w:rsidRPr="00A83D38" w:rsidDel="000D1818">
          <w:rPr>
            <w:rFonts w:ascii="Courier New" w:hAnsi="Courier New" w:cs="Courier New"/>
            <w:sz w:val="24"/>
            <w:szCs w:val="24"/>
            <w:lang w:eastAsia="en-US"/>
          </w:rPr>
          <w:delText>5 7</w:delText>
        </w:r>
      </w:del>
    </w:p>
    <w:p w:rsidR="003C5AFD" w:rsidRPr="00A83D38" w:rsidDel="000D1818" w:rsidRDefault="003C5AFD" w:rsidP="003C5AFD">
      <w:pPr>
        <w:suppressAutoHyphens w:val="0"/>
        <w:autoSpaceDE w:val="0"/>
        <w:autoSpaceDN w:val="0"/>
        <w:adjustRightInd w:val="0"/>
        <w:rPr>
          <w:del w:id="1665" w:author="Michael D. Scott" w:date="2012-02-05T14:53:00Z"/>
          <w:rFonts w:ascii="Courier New" w:hAnsi="Courier New" w:cs="Courier New"/>
          <w:sz w:val="24"/>
          <w:szCs w:val="24"/>
          <w:lang w:eastAsia="en-US"/>
        </w:rPr>
      </w:pPr>
      <w:del w:id="1666" w:author="Michael D. Scott" w:date="2012-02-05T14:53:00Z">
        <w:r w:rsidRPr="00A83D38" w:rsidDel="000D1818">
          <w:rPr>
            <w:rFonts w:ascii="Courier New" w:hAnsi="Courier New" w:cs="Courier New"/>
            <w:sz w:val="24"/>
            <w:szCs w:val="24"/>
            <w:lang w:eastAsia="en-US"/>
          </w:rPr>
          <w:delText>A B A B A B A</w:delText>
        </w:r>
      </w:del>
    </w:p>
    <w:p w:rsidR="003C5AFD" w:rsidRPr="00A83D38" w:rsidDel="000D1818" w:rsidRDefault="003C5AFD" w:rsidP="003C5AFD">
      <w:pPr>
        <w:suppressAutoHyphens w:val="0"/>
        <w:autoSpaceDE w:val="0"/>
        <w:autoSpaceDN w:val="0"/>
        <w:adjustRightInd w:val="0"/>
        <w:rPr>
          <w:del w:id="1667" w:author="Michael D. Scott" w:date="2012-02-05T14:53:00Z"/>
          <w:rFonts w:ascii="Courier New" w:hAnsi="Courier New" w:cs="Courier New"/>
          <w:sz w:val="24"/>
          <w:szCs w:val="24"/>
          <w:lang w:eastAsia="en-US"/>
        </w:rPr>
      </w:pPr>
      <w:del w:id="1668" w:author="Michael D. Scott" w:date="2012-02-05T14:53:00Z">
        <w:r w:rsidRPr="00A83D38" w:rsidDel="000D1818">
          <w:rPr>
            <w:rFonts w:ascii="Courier New" w:hAnsi="Courier New" w:cs="Courier New"/>
            <w:sz w:val="24"/>
            <w:szCs w:val="24"/>
            <w:lang w:eastAsia="en-US"/>
          </w:rPr>
          <w:delText>A B A B A B A</w:delText>
        </w:r>
      </w:del>
    </w:p>
    <w:p w:rsidR="003C5AFD" w:rsidRPr="00A83D38" w:rsidDel="000D1818" w:rsidRDefault="003C5AFD" w:rsidP="003C5AFD">
      <w:pPr>
        <w:suppressAutoHyphens w:val="0"/>
        <w:autoSpaceDE w:val="0"/>
        <w:autoSpaceDN w:val="0"/>
        <w:adjustRightInd w:val="0"/>
        <w:rPr>
          <w:del w:id="1669" w:author="Michael D. Scott" w:date="2012-02-05T14:53:00Z"/>
          <w:rFonts w:ascii="Courier New" w:hAnsi="Courier New" w:cs="Courier New"/>
          <w:sz w:val="24"/>
          <w:szCs w:val="24"/>
          <w:lang w:eastAsia="en-US"/>
        </w:rPr>
      </w:pPr>
      <w:del w:id="1670" w:author="Michael D. Scott" w:date="2012-02-05T14:53:00Z">
        <w:r w:rsidRPr="00A83D38" w:rsidDel="000D1818">
          <w:rPr>
            <w:rFonts w:ascii="Courier New" w:hAnsi="Courier New" w:cs="Courier New"/>
            <w:sz w:val="24"/>
            <w:szCs w:val="24"/>
            <w:lang w:eastAsia="en-US"/>
          </w:rPr>
          <w:delText>A B C B A C A</w:delText>
        </w:r>
      </w:del>
    </w:p>
    <w:p w:rsidR="003C5AFD" w:rsidRPr="00A83D38" w:rsidDel="000D1818" w:rsidRDefault="003C5AFD" w:rsidP="003C5AFD">
      <w:pPr>
        <w:suppressAutoHyphens w:val="0"/>
        <w:autoSpaceDE w:val="0"/>
        <w:autoSpaceDN w:val="0"/>
        <w:adjustRightInd w:val="0"/>
        <w:rPr>
          <w:del w:id="1671" w:author="Michael D. Scott" w:date="2012-02-05T14:53:00Z"/>
          <w:rFonts w:ascii="Courier New" w:hAnsi="Courier New" w:cs="Courier New"/>
          <w:sz w:val="24"/>
          <w:szCs w:val="24"/>
          <w:lang w:eastAsia="en-US"/>
        </w:rPr>
      </w:pPr>
      <w:del w:id="1672" w:author="Michael D. Scott" w:date="2012-02-05T14:53:00Z">
        <w:r w:rsidRPr="00A83D38" w:rsidDel="000D1818">
          <w:rPr>
            <w:rFonts w:ascii="Courier New" w:hAnsi="Courier New" w:cs="Courier New"/>
            <w:sz w:val="24"/>
            <w:szCs w:val="24"/>
            <w:lang w:eastAsia="en-US"/>
          </w:rPr>
          <w:delText>A B C B A C A</w:delText>
        </w:r>
      </w:del>
    </w:p>
    <w:p w:rsidR="003C5AFD" w:rsidRPr="00A83D38" w:rsidDel="000D1818" w:rsidRDefault="003C5AFD" w:rsidP="003C5AFD">
      <w:pPr>
        <w:suppressAutoHyphens w:val="0"/>
        <w:autoSpaceDE w:val="0"/>
        <w:autoSpaceDN w:val="0"/>
        <w:adjustRightInd w:val="0"/>
        <w:rPr>
          <w:del w:id="1673" w:author="Michael D. Scott" w:date="2012-02-05T14:53:00Z"/>
          <w:rFonts w:ascii="Courier New" w:hAnsi="Courier New" w:cs="Courier New"/>
          <w:sz w:val="24"/>
          <w:szCs w:val="24"/>
          <w:lang w:eastAsia="en-US"/>
        </w:rPr>
      </w:pPr>
      <w:del w:id="1674" w:author="Michael D. Scott" w:date="2012-02-05T14:53:00Z">
        <w:r w:rsidRPr="00A83D38" w:rsidDel="000D1818">
          <w:rPr>
            <w:rFonts w:ascii="Courier New" w:hAnsi="Courier New" w:cs="Courier New"/>
            <w:sz w:val="24"/>
            <w:szCs w:val="24"/>
            <w:lang w:eastAsia="en-US"/>
          </w:rPr>
          <w:delText>A B A B A B A</w:delText>
        </w:r>
      </w:del>
    </w:p>
    <w:p w:rsidR="003C5AFD" w:rsidRPr="00A83D38" w:rsidDel="000D1818" w:rsidRDefault="003C5AFD" w:rsidP="003C5AFD">
      <w:pPr>
        <w:suppressAutoHyphens w:val="0"/>
        <w:autoSpaceDE w:val="0"/>
        <w:autoSpaceDN w:val="0"/>
        <w:adjustRightInd w:val="0"/>
        <w:rPr>
          <w:del w:id="1675" w:author="Michael D. Scott" w:date="2012-02-05T14:53:00Z"/>
          <w:rFonts w:ascii="Courier New" w:hAnsi="Courier New" w:cs="Courier New"/>
          <w:sz w:val="24"/>
          <w:szCs w:val="24"/>
          <w:lang w:eastAsia="en-US"/>
        </w:rPr>
      </w:pPr>
      <w:del w:id="1676" w:author="Michael D. Scott" w:date="2012-02-05T14:53:00Z">
        <w:r w:rsidRPr="00A83D38" w:rsidDel="000D1818">
          <w:rPr>
            <w:rFonts w:ascii="Courier New" w:hAnsi="Courier New" w:cs="Courier New"/>
            <w:sz w:val="24"/>
            <w:szCs w:val="24"/>
            <w:lang w:eastAsia="en-US"/>
          </w:rPr>
          <w:delText>5</w:delText>
        </w:r>
      </w:del>
    </w:p>
    <w:p w:rsidR="003C5AFD" w:rsidRPr="00A83D38" w:rsidDel="000D1818" w:rsidRDefault="003C5AFD" w:rsidP="003C5AFD">
      <w:pPr>
        <w:suppressAutoHyphens w:val="0"/>
        <w:autoSpaceDE w:val="0"/>
        <w:autoSpaceDN w:val="0"/>
        <w:adjustRightInd w:val="0"/>
        <w:rPr>
          <w:del w:id="1677" w:author="Michael D. Scott" w:date="2012-02-05T14:53:00Z"/>
          <w:rFonts w:ascii="Courier New" w:hAnsi="Courier New" w:cs="Courier New"/>
          <w:sz w:val="24"/>
          <w:szCs w:val="24"/>
          <w:lang w:eastAsia="en-US"/>
        </w:rPr>
      </w:pPr>
      <w:del w:id="1678" w:author="Michael D. Scott" w:date="2012-02-05T14:53:00Z">
        <w:r w:rsidRPr="00A83D38" w:rsidDel="000D1818">
          <w:rPr>
            <w:rFonts w:ascii="Courier New" w:hAnsi="Courier New" w:cs="Courier New"/>
            <w:sz w:val="24"/>
            <w:szCs w:val="24"/>
            <w:lang w:eastAsia="en-US"/>
          </w:rPr>
          <w:delText>3 7</w:delText>
        </w:r>
      </w:del>
    </w:p>
    <w:p w:rsidR="003C5AFD" w:rsidRPr="00A83D38" w:rsidDel="000D1818" w:rsidRDefault="003C5AFD" w:rsidP="003C5AFD">
      <w:pPr>
        <w:suppressAutoHyphens w:val="0"/>
        <w:autoSpaceDE w:val="0"/>
        <w:autoSpaceDN w:val="0"/>
        <w:adjustRightInd w:val="0"/>
        <w:rPr>
          <w:del w:id="1679" w:author="Michael D. Scott" w:date="2012-02-05T14:53:00Z"/>
          <w:rFonts w:ascii="Courier New" w:hAnsi="Courier New" w:cs="Courier New"/>
          <w:sz w:val="24"/>
          <w:szCs w:val="24"/>
          <w:lang w:eastAsia="en-US"/>
        </w:rPr>
      </w:pPr>
      <w:del w:id="1680" w:author="Michael D. Scott" w:date="2012-02-05T14:53:00Z">
        <w:r w:rsidRPr="00A83D38" w:rsidDel="000D1818">
          <w:rPr>
            <w:rFonts w:ascii="Courier New" w:hAnsi="Courier New" w:cs="Courier New"/>
            <w:sz w:val="24"/>
            <w:szCs w:val="24"/>
            <w:lang w:eastAsia="en-US"/>
          </w:rPr>
          <w:delText>A B B C B B A</w:delText>
        </w:r>
      </w:del>
    </w:p>
    <w:p w:rsidR="003C5AFD" w:rsidRPr="00A83D38" w:rsidDel="000D1818" w:rsidRDefault="003C5AFD" w:rsidP="003C5AFD">
      <w:pPr>
        <w:suppressAutoHyphens w:val="0"/>
        <w:autoSpaceDE w:val="0"/>
        <w:autoSpaceDN w:val="0"/>
        <w:adjustRightInd w:val="0"/>
        <w:rPr>
          <w:del w:id="1681" w:author="Michael D. Scott" w:date="2012-02-05T14:53:00Z"/>
          <w:rFonts w:ascii="Courier New" w:hAnsi="Courier New" w:cs="Courier New"/>
          <w:sz w:val="24"/>
          <w:szCs w:val="24"/>
          <w:lang w:eastAsia="en-US"/>
        </w:rPr>
      </w:pPr>
      <w:del w:id="1682" w:author="Michael D. Scott" w:date="2012-02-05T14:53:00Z">
        <w:r w:rsidRPr="00A83D38" w:rsidDel="000D1818">
          <w:rPr>
            <w:rFonts w:ascii="Courier New" w:hAnsi="Courier New" w:cs="Courier New"/>
            <w:sz w:val="24"/>
            <w:szCs w:val="24"/>
            <w:lang w:eastAsia="en-US"/>
          </w:rPr>
          <w:delText>B C C B C C B</w:delText>
        </w:r>
      </w:del>
    </w:p>
    <w:p w:rsidR="003C5AFD" w:rsidRPr="00A83D38" w:rsidDel="000D1818" w:rsidRDefault="003C5AFD" w:rsidP="003C5AFD">
      <w:pPr>
        <w:suppressAutoHyphens w:val="0"/>
        <w:autoSpaceDE w:val="0"/>
        <w:autoSpaceDN w:val="0"/>
        <w:adjustRightInd w:val="0"/>
        <w:rPr>
          <w:del w:id="1683" w:author="Michael D. Scott" w:date="2012-02-05T14:53:00Z"/>
          <w:rFonts w:ascii="Courier New" w:hAnsi="Courier New" w:cs="Courier New"/>
          <w:sz w:val="24"/>
          <w:szCs w:val="24"/>
          <w:lang w:eastAsia="en-US"/>
        </w:rPr>
      </w:pPr>
      <w:del w:id="1684" w:author="Michael D. Scott" w:date="2012-02-05T14:53:00Z">
        <w:r w:rsidRPr="00A83D38" w:rsidDel="000D1818">
          <w:rPr>
            <w:rFonts w:ascii="Courier New" w:hAnsi="Courier New" w:cs="Courier New"/>
            <w:sz w:val="24"/>
            <w:szCs w:val="24"/>
            <w:lang w:eastAsia="en-US"/>
          </w:rPr>
          <w:delText>A B B C B A A</w:delText>
        </w:r>
      </w:del>
    </w:p>
    <w:p w:rsidR="003C5AFD" w:rsidRPr="00BA7DD1" w:rsidDel="000D1818" w:rsidRDefault="003C5AFD" w:rsidP="003C5AFD">
      <w:pPr>
        <w:rPr>
          <w:del w:id="1685" w:author="Michael D. Scott" w:date="2012-02-05T14:53:00Z"/>
          <w:rFonts w:ascii="Courier New" w:hAnsi="Courier New"/>
          <w:sz w:val="24"/>
          <w:szCs w:val="24"/>
        </w:rPr>
      </w:pPr>
    </w:p>
    <w:p w:rsidR="003C5AFD" w:rsidRPr="00BA7DD1" w:rsidDel="000D1818" w:rsidRDefault="003C5AFD" w:rsidP="003C5AFD">
      <w:pPr>
        <w:rPr>
          <w:del w:id="1686" w:author="Michael D. Scott" w:date="2012-02-05T14:53:00Z"/>
          <w:rFonts w:ascii="Arial-BoldMT" w:hAnsi="Arial-BoldMT" w:cs="Arial-BoldMT"/>
          <w:b/>
          <w:bCs/>
          <w:sz w:val="24"/>
          <w:szCs w:val="24"/>
        </w:rPr>
      </w:pPr>
      <w:del w:id="1687" w:author="Michael D. Scott" w:date="2012-02-05T14:53:00Z">
        <w:r w:rsidRPr="00BA7DD1" w:rsidDel="000D1818">
          <w:rPr>
            <w:rFonts w:ascii="Arial-BoldMT" w:hAnsi="Arial-BoldMT" w:cs="Arial-BoldMT"/>
            <w:b/>
            <w:bCs/>
            <w:sz w:val="24"/>
            <w:szCs w:val="24"/>
          </w:rPr>
          <w:delText>Example Output To Screen</w:delText>
        </w:r>
      </w:del>
    </w:p>
    <w:p w:rsidR="003C5AFD" w:rsidRPr="00A83D38" w:rsidDel="000D1818" w:rsidRDefault="003C5AFD" w:rsidP="003C5AFD">
      <w:pPr>
        <w:rPr>
          <w:del w:id="1688" w:author="Michael D. Scott" w:date="2012-02-05T14:53:00Z"/>
          <w:rFonts w:ascii="Courier New" w:hAnsi="Courier New" w:cs="Courier New"/>
          <w:sz w:val="24"/>
          <w:szCs w:val="24"/>
        </w:rPr>
      </w:pPr>
      <w:del w:id="1689" w:author="Michael D. Scott" w:date="2012-02-05T14:53:00Z">
        <w:r w:rsidRPr="00A83D38" w:rsidDel="000D1818">
          <w:rPr>
            <w:rFonts w:ascii="Courier New" w:hAnsi="Courier New" w:cs="Courier New"/>
            <w:sz w:val="24"/>
            <w:szCs w:val="24"/>
          </w:rPr>
          <w:delText>0 0 0 0</w:delText>
        </w:r>
      </w:del>
    </w:p>
    <w:p w:rsidR="003C5AFD" w:rsidRPr="00A83D38" w:rsidDel="000D1818" w:rsidRDefault="003C5AFD" w:rsidP="003C5AFD">
      <w:pPr>
        <w:rPr>
          <w:del w:id="1690" w:author="Michael D. Scott" w:date="2012-02-05T14:53:00Z"/>
          <w:rFonts w:ascii="Courier New" w:hAnsi="Courier New" w:cs="Courier New"/>
          <w:sz w:val="24"/>
          <w:szCs w:val="24"/>
        </w:rPr>
      </w:pPr>
      <w:del w:id="1691" w:author="Michael D. Scott" w:date="2012-02-05T14:53:00Z">
        <w:r w:rsidRPr="00A83D38" w:rsidDel="000D1818">
          <w:rPr>
            <w:rFonts w:ascii="Courier New" w:hAnsi="Courier New" w:cs="Courier New"/>
            <w:sz w:val="24"/>
            <w:szCs w:val="24"/>
          </w:rPr>
          <w:delText>5 6 5 6</w:delText>
        </w:r>
      </w:del>
    </w:p>
    <w:p w:rsidR="003C5AFD" w:rsidDel="000D1818" w:rsidRDefault="003C5AFD" w:rsidP="003C5AFD">
      <w:pPr>
        <w:rPr>
          <w:del w:id="1692" w:author="Michael D. Scott" w:date="2012-02-05T14:53:00Z"/>
          <w:rFonts w:ascii="Courier New" w:hAnsi="Courier New" w:cs="Courier New"/>
          <w:sz w:val="24"/>
          <w:szCs w:val="24"/>
        </w:rPr>
      </w:pPr>
      <w:del w:id="1693" w:author="Michael D. Scott" w:date="2012-02-05T14:53:00Z">
        <w:r w:rsidRPr="00A83D38" w:rsidDel="000D1818">
          <w:rPr>
            <w:rFonts w:ascii="Courier New" w:hAnsi="Courier New" w:cs="Courier New"/>
            <w:sz w:val="24"/>
            <w:szCs w:val="24"/>
          </w:rPr>
          <w:delText>0 1 2 3</w:delText>
        </w:r>
      </w:del>
    </w:p>
    <w:p w:rsidR="003C5AFD" w:rsidRDefault="003C5AFD" w:rsidP="003C5AFD">
      <w:pPr>
        <w:jc w:val="center"/>
        <w:rPr>
          <w:rFonts w:ascii="Arial" w:hAnsi="Arial"/>
          <w:b/>
          <w:sz w:val="32"/>
        </w:rPr>
      </w:pPr>
      <w:del w:id="1694" w:author="Michael D. Scott" w:date="2012-02-05T14:53:00Z">
        <w:r w:rsidDel="000D1818">
          <w:rPr>
            <w:sz w:val="24"/>
            <w:szCs w:val="24"/>
          </w:rPr>
          <w:br w:type="page"/>
        </w:r>
      </w:del>
      <w:r>
        <w:rPr>
          <w:rFonts w:ascii="Arial" w:hAnsi="Arial"/>
          <w:b/>
          <w:sz w:val="32"/>
        </w:rPr>
        <w:t xml:space="preserve">8. </w:t>
      </w:r>
      <w:r>
        <w:rPr>
          <w:rFonts w:ascii="Arial-BoldMT" w:hAnsi="Arial-BoldMT" w:cs="Arial-BoldMT"/>
          <w:b/>
          <w:bCs/>
          <w:sz w:val="32"/>
          <w:szCs w:val="32"/>
        </w:rPr>
        <w:t>Moneyball</w:t>
      </w:r>
    </w:p>
    <w:p w:rsidR="003C5AFD" w:rsidRDefault="003C5AFD" w:rsidP="003C5AFD">
      <w:pPr>
        <w:jc w:val="both"/>
        <w:rPr>
          <w:rFonts w:ascii="Arial" w:hAnsi="Arial"/>
        </w:rPr>
      </w:pPr>
    </w:p>
    <w:p w:rsidR="000D1818" w:rsidRDefault="000D1818" w:rsidP="000D1818">
      <w:pPr>
        <w:rPr>
          <w:ins w:id="1695" w:author="Michael D. Scott" w:date="2012-02-05T14:53:00Z"/>
          <w:rFonts w:ascii="Courier New" w:hAnsi="Courier New" w:cs="Courier New"/>
          <w:b/>
          <w:sz w:val="22"/>
          <w:szCs w:val="22"/>
        </w:rPr>
      </w:pPr>
      <w:ins w:id="1696" w:author="Michael D. Scott" w:date="2012-02-05T14:53:00Z">
        <w:r>
          <w:rPr>
            <w:rFonts w:ascii="Courier New" w:hAnsi="Courier New" w:cs="Courier New"/>
            <w:b/>
            <w:sz w:val="22"/>
            <w:szCs w:val="22"/>
          </w:rPr>
          <w:t>JUDGES DATA FILE</w:t>
        </w:r>
      </w:ins>
    </w:p>
    <w:p w:rsidR="000D1818" w:rsidRPr="00B75675" w:rsidRDefault="000D1818" w:rsidP="00B75675">
      <w:pPr>
        <w:pStyle w:val="PlainText"/>
        <w:rPr>
          <w:ins w:id="1697" w:author="Michael D. Scott" w:date="2012-02-05T14:55:00Z"/>
          <w:sz w:val="21"/>
          <w:szCs w:val="21"/>
        </w:rPr>
      </w:pPr>
      <w:ins w:id="1698" w:author="Michael D. Scott" w:date="2012-02-05T14:55:00Z">
        <w:r w:rsidRPr="00B75675">
          <w:rPr>
            <w:sz w:val="21"/>
            <w:szCs w:val="21"/>
          </w:rPr>
          <w:t>10</w:t>
        </w:r>
      </w:ins>
    </w:p>
    <w:p w:rsidR="000D1818" w:rsidRPr="00B75675" w:rsidRDefault="000D1818" w:rsidP="00B75675">
      <w:pPr>
        <w:pStyle w:val="PlainText"/>
        <w:rPr>
          <w:ins w:id="1699" w:author="Michael D. Scott" w:date="2012-02-05T14:55:00Z"/>
          <w:sz w:val="21"/>
          <w:szCs w:val="21"/>
        </w:rPr>
      </w:pPr>
      <w:ins w:id="1700" w:author="Michael D. Scott" w:date="2012-02-05T14:55:00Z">
        <w:r w:rsidRPr="00B75675">
          <w:rPr>
            <w:sz w:val="21"/>
            <w:szCs w:val="21"/>
          </w:rPr>
          <w:t>1513 542 44 162 64 2351 57 39 169 5532 762</w:t>
        </w:r>
      </w:ins>
    </w:p>
    <w:p w:rsidR="000D1818" w:rsidRPr="00B75675" w:rsidRDefault="000D1818" w:rsidP="00B75675">
      <w:pPr>
        <w:pStyle w:val="PlainText"/>
        <w:rPr>
          <w:ins w:id="1701" w:author="Michael D. Scott" w:date="2012-02-05T14:55:00Z"/>
          <w:sz w:val="21"/>
          <w:szCs w:val="21"/>
        </w:rPr>
      </w:pPr>
      <w:ins w:id="1702" w:author="Michael D. Scott" w:date="2012-02-05T14:55:00Z">
        <w:r w:rsidRPr="00B75675">
          <w:rPr>
            <w:sz w:val="21"/>
            <w:szCs w:val="21"/>
          </w:rPr>
          <w:t>10 0 0 10 0 40 0 0 0 50 10</w:t>
        </w:r>
      </w:ins>
    </w:p>
    <w:p w:rsidR="000D1818" w:rsidRPr="00B75675" w:rsidRDefault="000D1818" w:rsidP="00B75675">
      <w:pPr>
        <w:pStyle w:val="PlainText"/>
        <w:rPr>
          <w:ins w:id="1703" w:author="Michael D. Scott" w:date="2012-02-05T14:55:00Z"/>
          <w:sz w:val="21"/>
          <w:szCs w:val="21"/>
        </w:rPr>
      </w:pPr>
      <w:ins w:id="1704" w:author="Michael D. Scott" w:date="2012-02-05T14:55:00Z">
        <w:r w:rsidRPr="00B75675">
          <w:rPr>
            <w:sz w:val="21"/>
            <w:szCs w:val="21"/>
          </w:rPr>
          <w:t>20 3 0 10 1 50 0 0 0 100 14</w:t>
        </w:r>
      </w:ins>
    </w:p>
    <w:p w:rsidR="000D1818" w:rsidRPr="00B75675" w:rsidRDefault="000D1818" w:rsidP="00B75675">
      <w:pPr>
        <w:pStyle w:val="PlainText"/>
        <w:rPr>
          <w:ins w:id="1705" w:author="Michael D. Scott" w:date="2012-02-05T14:55:00Z"/>
          <w:sz w:val="21"/>
          <w:szCs w:val="21"/>
        </w:rPr>
      </w:pPr>
      <w:ins w:id="1706" w:author="Michael D. Scott" w:date="2012-02-05T14:55:00Z">
        <w:r w:rsidRPr="00B75675">
          <w:rPr>
            <w:sz w:val="21"/>
            <w:szCs w:val="21"/>
          </w:rPr>
          <w:t>1439 569 30 67 66 1983 200 91 110 5455 685</w:t>
        </w:r>
      </w:ins>
    </w:p>
    <w:p w:rsidR="000D1818" w:rsidRPr="00B75675" w:rsidRDefault="000D1818" w:rsidP="00B75675">
      <w:pPr>
        <w:pStyle w:val="PlainText"/>
        <w:rPr>
          <w:ins w:id="1707" w:author="Michael D. Scott" w:date="2012-02-05T14:55:00Z"/>
          <w:sz w:val="21"/>
          <w:szCs w:val="21"/>
        </w:rPr>
      </w:pPr>
      <w:ins w:id="1708" w:author="Michael D. Scott" w:date="2012-02-05T14:55:00Z">
        <w:r w:rsidRPr="00B75675">
          <w:rPr>
            <w:sz w:val="21"/>
            <w:szCs w:val="21"/>
          </w:rPr>
          <w:t>60 3 0 10 1 90 0 0 0 100 14</w:t>
        </w:r>
      </w:ins>
    </w:p>
    <w:p w:rsidR="000D1818" w:rsidRPr="00B75675" w:rsidRDefault="000D1818" w:rsidP="00B75675">
      <w:pPr>
        <w:pStyle w:val="PlainText"/>
        <w:rPr>
          <w:ins w:id="1709" w:author="Michael D. Scott" w:date="2012-02-05T14:55:00Z"/>
          <w:sz w:val="21"/>
          <w:szCs w:val="21"/>
        </w:rPr>
      </w:pPr>
      <w:ins w:id="1710" w:author="Michael D. Scott" w:date="2012-02-05T14:55:00Z">
        <w:r w:rsidRPr="00B75675">
          <w:rPr>
            <w:sz w:val="21"/>
            <w:szCs w:val="21"/>
          </w:rPr>
          <w:t>60 3 0 10 1 90 0 0 50 100 14</w:t>
        </w:r>
      </w:ins>
    </w:p>
    <w:p w:rsidR="000D1818" w:rsidRPr="00B75675" w:rsidRDefault="000D1818" w:rsidP="00B75675">
      <w:pPr>
        <w:pStyle w:val="PlainText"/>
        <w:rPr>
          <w:ins w:id="1711" w:author="Michael D. Scott" w:date="2012-02-05T14:55:00Z"/>
          <w:sz w:val="21"/>
          <w:szCs w:val="21"/>
        </w:rPr>
      </w:pPr>
      <w:ins w:id="1712" w:author="Michael D. Scott" w:date="2012-02-05T14:55:00Z">
        <w:r w:rsidRPr="00B75675">
          <w:rPr>
            <w:sz w:val="21"/>
            <w:szCs w:val="21"/>
          </w:rPr>
          <w:t>1409 539 56 153 52 2202 96 24 108 5579 713</w:t>
        </w:r>
      </w:ins>
    </w:p>
    <w:p w:rsidR="000D1818" w:rsidRPr="00B75675" w:rsidRDefault="000D1818" w:rsidP="00B75675">
      <w:pPr>
        <w:pStyle w:val="PlainText"/>
        <w:rPr>
          <w:ins w:id="1713" w:author="Michael D. Scott" w:date="2012-02-05T14:55:00Z"/>
          <w:sz w:val="21"/>
          <w:szCs w:val="21"/>
        </w:rPr>
      </w:pPr>
      <w:ins w:id="1714" w:author="Michael D. Scott" w:date="2012-02-05T14:55:00Z">
        <w:r w:rsidRPr="00B75675">
          <w:rPr>
            <w:sz w:val="21"/>
            <w:szCs w:val="21"/>
          </w:rPr>
          <w:t>1644 642 22 148 50 2615 90 64 90 5354 976</w:t>
        </w:r>
      </w:ins>
    </w:p>
    <w:p w:rsidR="000D1818" w:rsidRPr="00B75675" w:rsidRDefault="000D1818" w:rsidP="00B75675">
      <w:pPr>
        <w:pStyle w:val="PlainText"/>
        <w:rPr>
          <w:ins w:id="1715" w:author="Michael D. Scott" w:date="2012-02-05T14:55:00Z"/>
          <w:sz w:val="21"/>
          <w:szCs w:val="21"/>
        </w:rPr>
      </w:pPr>
      <w:ins w:id="1716" w:author="Michael D. Scott" w:date="2012-02-05T14:55:00Z">
        <w:r w:rsidRPr="00B75675">
          <w:rPr>
            <w:sz w:val="21"/>
            <w:szCs w:val="21"/>
          </w:rPr>
          <w:t>1591 622 58 171 51 2489 100 31 140 5691 860</w:t>
        </w:r>
      </w:ins>
    </w:p>
    <w:p w:rsidR="000D1818" w:rsidRDefault="000D1818" w:rsidP="00B75675">
      <w:pPr>
        <w:pStyle w:val="PlainText"/>
        <w:rPr>
          <w:ins w:id="1717" w:author="Michael D. Scott" w:date="2012-02-05T14:55:00Z"/>
        </w:rPr>
      </w:pPr>
      <w:ins w:id="1718" w:author="Michael D. Scott" w:date="2012-02-05T14:55:00Z">
        <w:r w:rsidRPr="00B75675">
          <w:rPr>
            <w:sz w:val="21"/>
            <w:szCs w:val="21"/>
          </w:rPr>
          <w:t>1591 622 58 171 51 2489 100 31 210 5691 860</w:t>
        </w:r>
      </w:ins>
    </w:p>
    <w:p w:rsidR="000D1818" w:rsidRDefault="000D1818" w:rsidP="000D1818">
      <w:pPr>
        <w:rPr>
          <w:ins w:id="1719" w:author="Michael D. Scott" w:date="2012-02-05T14:53:00Z"/>
          <w:rFonts w:ascii="Courier New" w:hAnsi="Courier New" w:cs="Courier New"/>
          <w:b/>
          <w:sz w:val="22"/>
          <w:szCs w:val="22"/>
        </w:rPr>
      </w:pPr>
    </w:p>
    <w:p w:rsidR="000D1818" w:rsidRDefault="000D1818" w:rsidP="000D1818">
      <w:pPr>
        <w:rPr>
          <w:ins w:id="1720" w:author="Michael D. Scott" w:date="2012-02-05T14:59:00Z"/>
          <w:rFonts w:ascii="Courier New" w:hAnsi="Courier New" w:cs="Courier New"/>
          <w:b/>
          <w:sz w:val="22"/>
          <w:szCs w:val="22"/>
        </w:rPr>
      </w:pPr>
      <w:ins w:id="1721" w:author="Michael D. Scott" w:date="2012-02-05T14:53:00Z">
        <w:r>
          <w:rPr>
            <w:rFonts w:ascii="Courier New" w:hAnsi="Courier New" w:cs="Courier New"/>
            <w:b/>
            <w:sz w:val="22"/>
            <w:szCs w:val="22"/>
          </w:rPr>
          <w:t>JUDGES OUTPUT</w:t>
        </w:r>
      </w:ins>
    </w:p>
    <w:p w:rsidR="000D1818" w:rsidRPr="00923D5C" w:rsidRDefault="000D1818" w:rsidP="00923D5C">
      <w:pPr>
        <w:pStyle w:val="PlainText"/>
        <w:rPr>
          <w:ins w:id="1722" w:author="Michael D. Scott" w:date="2012-02-05T14:59:00Z"/>
          <w:sz w:val="21"/>
          <w:szCs w:val="21"/>
        </w:rPr>
      </w:pPr>
      <w:ins w:id="1723" w:author="Michael D. Scott" w:date="2012-02-05T14:59:00Z">
        <w:r w:rsidRPr="00923D5C">
          <w:rPr>
            <w:sz w:val="21"/>
            <w:szCs w:val="21"/>
          </w:rPr>
          <w:t>773 UNLUCKY</w:t>
        </w:r>
      </w:ins>
    </w:p>
    <w:p w:rsidR="000D1818" w:rsidRPr="00923D5C" w:rsidRDefault="000D1818" w:rsidP="00923D5C">
      <w:pPr>
        <w:pStyle w:val="PlainText"/>
        <w:rPr>
          <w:ins w:id="1724" w:author="Michael D. Scott" w:date="2012-02-05T14:59:00Z"/>
          <w:sz w:val="21"/>
          <w:szCs w:val="21"/>
        </w:rPr>
      </w:pPr>
      <w:ins w:id="1725" w:author="Michael D. Scott" w:date="2012-02-05T14:59:00Z">
        <w:r w:rsidRPr="00923D5C">
          <w:rPr>
            <w:sz w:val="21"/>
            <w:szCs w:val="21"/>
          </w:rPr>
          <w:t>10 VALID</w:t>
        </w:r>
      </w:ins>
    </w:p>
    <w:p w:rsidR="000D1818" w:rsidRPr="00923D5C" w:rsidRDefault="000D1818" w:rsidP="00923D5C">
      <w:pPr>
        <w:pStyle w:val="PlainText"/>
        <w:rPr>
          <w:ins w:id="1726" w:author="Michael D. Scott" w:date="2012-02-05T14:59:00Z"/>
          <w:sz w:val="21"/>
          <w:szCs w:val="21"/>
        </w:rPr>
      </w:pPr>
      <w:ins w:id="1727" w:author="Michael D. Scott" w:date="2012-02-05T14:59:00Z">
        <w:r w:rsidRPr="00923D5C">
          <w:rPr>
            <w:sz w:val="21"/>
            <w:szCs w:val="21"/>
          </w:rPr>
          <w:t>13 LUCKY</w:t>
        </w:r>
      </w:ins>
    </w:p>
    <w:p w:rsidR="000D1818" w:rsidRPr="00923D5C" w:rsidRDefault="000D1818" w:rsidP="00923D5C">
      <w:pPr>
        <w:pStyle w:val="PlainText"/>
        <w:rPr>
          <w:ins w:id="1728" w:author="Michael D. Scott" w:date="2012-02-05T14:59:00Z"/>
          <w:sz w:val="21"/>
          <w:szCs w:val="21"/>
        </w:rPr>
      </w:pPr>
      <w:ins w:id="1729" w:author="Michael D. Scott" w:date="2012-02-05T14:59:00Z">
        <w:r w:rsidRPr="00923D5C">
          <w:rPr>
            <w:sz w:val="21"/>
            <w:szCs w:val="21"/>
          </w:rPr>
          <w:t>678 LUCKY</w:t>
        </w:r>
      </w:ins>
    </w:p>
    <w:p w:rsidR="000D1818" w:rsidRPr="00923D5C" w:rsidRDefault="000D1818" w:rsidP="00923D5C">
      <w:pPr>
        <w:pStyle w:val="PlainText"/>
        <w:rPr>
          <w:ins w:id="1730" w:author="Michael D. Scott" w:date="2012-02-05T14:59:00Z"/>
          <w:sz w:val="21"/>
          <w:szCs w:val="21"/>
        </w:rPr>
      </w:pPr>
      <w:ins w:id="1731" w:author="Michael D. Scott" w:date="2012-02-05T14:59:00Z">
        <w:r w:rsidRPr="00923D5C">
          <w:rPr>
            <w:sz w:val="21"/>
            <w:szCs w:val="21"/>
          </w:rPr>
          <w:t>43 UNLUCKY</w:t>
        </w:r>
      </w:ins>
    </w:p>
    <w:p w:rsidR="000D1818" w:rsidRPr="00923D5C" w:rsidRDefault="000D1818" w:rsidP="00923D5C">
      <w:pPr>
        <w:pStyle w:val="PlainText"/>
        <w:rPr>
          <w:ins w:id="1732" w:author="Michael D. Scott" w:date="2012-02-05T14:59:00Z"/>
          <w:sz w:val="21"/>
          <w:szCs w:val="21"/>
        </w:rPr>
      </w:pPr>
      <w:ins w:id="1733" w:author="Michael D. Scott" w:date="2012-02-05T14:59:00Z">
        <w:r w:rsidRPr="00923D5C">
          <w:rPr>
            <w:sz w:val="21"/>
            <w:szCs w:val="21"/>
          </w:rPr>
          <w:t>18 UNLUCKY</w:t>
        </w:r>
      </w:ins>
    </w:p>
    <w:p w:rsidR="000D1818" w:rsidRPr="00923D5C" w:rsidRDefault="000D1818" w:rsidP="00923D5C">
      <w:pPr>
        <w:pStyle w:val="PlainText"/>
        <w:rPr>
          <w:ins w:id="1734" w:author="Michael D. Scott" w:date="2012-02-05T14:59:00Z"/>
          <w:sz w:val="21"/>
          <w:szCs w:val="21"/>
        </w:rPr>
      </w:pPr>
      <w:ins w:id="1735" w:author="Michael D. Scott" w:date="2012-02-05T14:59:00Z">
        <w:r w:rsidRPr="00923D5C">
          <w:rPr>
            <w:sz w:val="21"/>
            <w:szCs w:val="21"/>
          </w:rPr>
          <w:t>728 UNLUCKY</w:t>
        </w:r>
      </w:ins>
    </w:p>
    <w:p w:rsidR="000D1818" w:rsidRPr="00923D5C" w:rsidRDefault="000D1818" w:rsidP="00923D5C">
      <w:pPr>
        <w:pStyle w:val="PlainText"/>
        <w:rPr>
          <w:ins w:id="1736" w:author="Michael D. Scott" w:date="2012-02-05T14:59:00Z"/>
          <w:sz w:val="21"/>
          <w:szCs w:val="21"/>
        </w:rPr>
      </w:pPr>
      <w:ins w:id="1737" w:author="Michael D. Scott" w:date="2012-02-05T14:59:00Z">
        <w:r w:rsidRPr="00923D5C">
          <w:rPr>
            <w:sz w:val="21"/>
            <w:szCs w:val="21"/>
          </w:rPr>
          <w:t>978 UNLUCKY</w:t>
        </w:r>
      </w:ins>
    </w:p>
    <w:p w:rsidR="000D1818" w:rsidRPr="00923D5C" w:rsidRDefault="000D1818" w:rsidP="00923D5C">
      <w:pPr>
        <w:pStyle w:val="PlainText"/>
        <w:rPr>
          <w:ins w:id="1738" w:author="Michael D. Scott" w:date="2012-02-05T14:59:00Z"/>
          <w:sz w:val="21"/>
          <w:szCs w:val="21"/>
        </w:rPr>
      </w:pPr>
      <w:ins w:id="1739" w:author="Michael D. Scott" w:date="2012-02-05T14:59:00Z">
        <w:r w:rsidRPr="00923D5C">
          <w:rPr>
            <w:sz w:val="21"/>
            <w:szCs w:val="21"/>
          </w:rPr>
          <w:t>880 UNLUCKY</w:t>
        </w:r>
      </w:ins>
    </w:p>
    <w:p w:rsidR="000D1818" w:rsidRDefault="000D1818" w:rsidP="00923D5C">
      <w:pPr>
        <w:pStyle w:val="PlainText"/>
        <w:rPr>
          <w:ins w:id="1740" w:author="Michael D. Scott" w:date="2012-02-05T14:59:00Z"/>
        </w:rPr>
      </w:pPr>
      <w:ins w:id="1741" w:author="Michael D. Scott" w:date="2012-02-05T14:59:00Z">
        <w:r w:rsidRPr="00923D5C">
          <w:rPr>
            <w:sz w:val="21"/>
            <w:szCs w:val="21"/>
          </w:rPr>
          <w:t>858 LUCKY</w:t>
        </w:r>
      </w:ins>
    </w:p>
    <w:p w:rsidR="000D1818" w:rsidRDefault="000D1818">
      <w:pPr>
        <w:suppressAutoHyphens w:val="0"/>
        <w:rPr>
          <w:ins w:id="1742" w:author="Michael D. Scott" w:date="2012-02-05T14:59:00Z"/>
          <w:rFonts w:ascii="Courier New" w:hAnsi="Courier New" w:cs="Courier New"/>
          <w:b/>
          <w:sz w:val="22"/>
          <w:szCs w:val="22"/>
        </w:rPr>
      </w:pPr>
      <w:ins w:id="1743" w:author="Michael D. Scott" w:date="2012-02-05T14:59:00Z">
        <w:r>
          <w:rPr>
            <w:rFonts w:ascii="Courier New" w:hAnsi="Courier New" w:cs="Courier New"/>
            <w:b/>
            <w:sz w:val="22"/>
            <w:szCs w:val="22"/>
          </w:rPr>
          <w:br w:type="page"/>
        </w:r>
      </w:ins>
    </w:p>
    <w:p w:rsidR="003C5AFD" w:rsidDel="000D1818" w:rsidRDefault="003C5AFD" w:rsidP="003C5AFD">
      <w:pPr>
        <w:pStyle w:val="Heading1"/>
        <w:tabs>
          <w:tab w:val="left" w:pos="0"/>
        </w:tabs>
        <w:jc w:val="center"/>
        <w:rPr>
          <w:del w:id="1744" w:author="Michael D. Scott" w:date="2012-02-05T14:53:00Z"/>
        </w:rPr>
      </w:pPr>
      <w:del w:id="1745" w:author="Michael D. Scott" w:date="2012-02-05T14:53:00Z">
        <w:r w:rsidDel="000D1818">
          <w:lastRenderedPageBreak/>
          <w:delText>Program Name: Runs.java</w:delText>
        </w:r>
        <w:r w:rsidDel="000D1818">
          <w:tab/>
        </w:r>
        <w:r w:rsidDel="000D1818">
          <w:tab/>
          <w:delText>Input File: runs.dat</w:delText>
        </w:r>
      </w:del>
    </w:p>
    <w:p w:rsidR="003C5AFD" w:rsidRPr="00B3499A" w:rsidDel="000D1818" w:rsidRDefault="003C5AFD" w:rsidP="003C5AFD">
      <w:pPr>
        <w:rPr>
          <w:del w:id="1746" w:author="Michael D. Scott" w:date="2012-02-05T14:53:00Z"/>
          <w:sz w:val="24"/>
          <w:szCs w:val="24"/>
        </w:rPr>
      </w:pPr>
    </w:p>
    <w:p w:rsidR="003C5AFD" w:rsidRPr="00C93949" w:rsidDel="000D1818" w:rsidRDefault="003C5AFD" w:rsidP="003C5AFD">
      <w:pPr>
        <w:rPr>
          <w:del w:id="1747" w:author="Michael D. Scott" w:date="2012-02-05T14:53:00Z"/>
          <w:sz w:val="24"/>
          <w:szCs w:val="24"/>
        </w:rPr>
      </w:pPr>
      <w:del w:id="1748" w:author="Michael D. Scott" w:date="2012-02-05T14:53:00Z">
        <w:r w:rsidRPr="00C93949" w:rsidDel="000D1818">
          <w:rPr>
            <w:sz w:val="24"/>
            <w:szCs w:val="24"/>
          </w:rPr>
          <w:delText xml:space="preserve">The book and movie </w:delText>
        </w:r>
        <w:r w:rsidRPr="00C93949" w:rsidDel="000D1818">
          <w:rPr>
            <w:i/>
            <w:sz w:val="24"/>
            <w:szCs w:val="24"/>
          </w:rPr>
          <w:delText xml:space="preserve">Moneyball </w:delText>
        </w:r>
        <w:r w:rsidRPr="00C93949" w:rsidDel="000D1818">
          <w:rPr>
            <w:sz w:val="24"/>
            <w:szCs w:val="24"/>
          </w:rPr>
          <w:delText xml:space="preserve">introduced </w:delText>
        </w:r>
      </w:del>
      <w:del w:id="1749" w:author="Michael D. Scott" w:date="2012-02-05T10:02:00Z">
        <w:r w:rsidRPr="00C93949" w:rsidDel="007D06AB">
          <w:rPr>
            <w:sz w:val="24"/>
            <w:szCs w:val="24"/>
          </w:rPr>
          <w:delText xml:space="preserve">the notion of </w:delText>
        </w:r>
      </w:del>
      <w:del w:id="1750" w:author="Michael D. Scott" w:date="2012-02-05T14:53:00Z">
        <w:r w:rsidRPr="00C93949" w:rsidDel="000D1818">
          <w:rPr>
            <w:sz w:val="24"/>
            <w:szCs w:val="24"/>
          </w:rPr>
          <w:delText xml:space="preserve">Sabermetrics to a wider audience. Sabermetrics is the use of statistics to make predictions about the value and performance of baseball players and teams. One example of Sabermetrics is BaseRuns. BaseRuns attempts to predict the number of runs a team will score based on various team statistics. </w:delText>
        </w:r>
      </w:del>
    </w:p>
    <w:p w:rsidR="003C5AFD" w:rsidRPr="00C93949" w:rsidDel="000D1818" w:rsidRDefault="003C5AFD" w:rsidP="003C5AFD">
      <w:pPr>
        <w:rPr>
          <w:del w:id="1751" w:author="Michael D. Scott" w:date="2012-02-05T14:53:00Z"/>
          <w:sz w:val="24"/>
          <w:szCs w:val="24"/>
        </w:rPr>
      </w:pPr>
    </w:p>
    <w:p w:rsidR="003C5AFD" w:rsidRPr="00C93949" w:rsidDel="000D1818" w:rsidRDefault="003C5AFD" w:rsidP="003C5AFD">
      <w:pPr>
        <w:rPr>
          <w:del w:id="1752" w:author="Michael D. Scott" w:date="2012-02-05T14:53:00Z"/>
          <w:sz w:val="24"/>
          <w:szCs w:val="24"/>
        </w:rPr>
      </w:pPr>
      <w:del w:id="1753" w:author="Michael D. Scott" w:date="2012-02-05T14:53:00Z">
        <w:r w:rsidRPr="00C93949" w:rsidDel="000D1818">
          <w:rPr>
            <w:sz w:val="24"/>
            <w:szCs w:val="24"/>
          </w:rPr>
          <w:delText xml:space="preserve">The formula for BaseRuns (PR = predicted runs) is </w:delText>
        </w:r>
      </w:del>
    </w:p>
    <w:p w:rsidR="003C5AFD" w:rsidRPr="00C93949" w:rsidDel="000D1818" w:rsidRDefault="003C5AFD" w:rsidP="003C5AFD">
      <w:pPr>
        <w:rPr>
          <w:del w:id="1754" w:author="Michael D. Scott" w:date="2012-02-05T14:53:00Z"/>
          <w:sz w:val="28"/>
          <w:szCs w:val="28"/>
        </w:rPr>
      </w:pPr>
    </w:p>
    <w:p w:rsidR="003C5AFD" w:rsidRPr="00C93949" w:rsidDel="000D1818" w:rsidRDefault="003C5AFD" w:rsidP="003C5AFD">
      <w:pPr>
        <w:rPr>
          <w:del w:id="1755" w:author="Michael D. Scott" w:date="2012-02-05T14:53:00Z"/>
          <w:sz w:val="28"/>
          <w:szCs w:val="28"/>
        </w:rPr>
      </w:pPr>
      <w:del w:id="1756" w:author="Michael D. Scott" w:date="2012-02-05T14:53:00Z">
        <w:r w:rsidRPr="00C93949" w:rsidDel="000D1818">
          <w:rPr>
            <w:sz w:val="28"/>
            <w:szCs w:val="28"/>
          </w:rPr>
          <w:delText>PR = A * B / (B + C) + D</w:delText>
        </w:r>
      </w:del>
    </w:p>
    <w:p w:rsidR="003C5AFD" w:rsidRPr="00C93949" w:rsidDel="000D1818" w:rsidRDefault="003C5AFD" w:rsidP="003C5AFD">
      <w:pPr>
        <w:rPr>
          <w:del w:id="1757" w:author="Michael D. Scott" w:date="2012-02-05T14:53:00Z"/>
          <w:sz w:val="24"/>
          <w:szCs w:val="24"/>
        </w:rPr>
      </w:pPr>
    </w:p>
    <w:p w:rsidR="003C5AFD" w:rsidRPr="00C93949" w:rsidDel="000D1818" w:rsidRDefault="003C5AFD" w:rsidP="003C5AFD">
      <w:pPr>
        <w:rPr>
          <w:del w:id="1758" w:author="Michael D. Scott" w:date="2012-02-05T14:53:00Z"/>
          <w:sz w:val="24"/>
          <w:szCs w:val="24"/>
        </w:rPr>
      </w:pPr>
      <w:del w:id="1759" w:author="Michael D. Scott" w:date="2012-02-05T14:53:00Z">
        <w:r w:rsidRPr="00C93949" w:rsidDel="000D1818">
          <w:rPr>
            <w:sz w:val="24"/>
            <w:szCs w:val="24"/>
          </w:rPr>
          <w:delText xml:space="preserve">where </w:delText>
        </w:r>
      </w:del>
    </w:p>
    <w:p w:rsidR="003C5AFD" w:rsidRPr="00C93949" w:rsidDel="000D1818" w:rsidRDefault="003C5AFD" w:rsidP="003C5AFD">
      <w:pPr>
        <w:rPr>
          <w:del w:id="1760" w:author="Michael D. Scott" w:date="2012-02-05T14:53:00Z"/>
          <w:sz w:val="24"/>
          <w:szCs w:val="24"/>
        </w:rPr>
      </w:pPr>
    </w:p>
    <w:p w:rsidR="003C5AFD" w:rsidRPr="00C93949" w:rsidDel="000D1818" w:rsidRDefault="003C5AFD" w:rsidP="003C5AFD">
      <w:pPr>
        <w:spacing w:after="80"/>
        <w:rPr>
          <w:del w:id="1761" w:author="Michael D. Scott" w:date="2012-02-05T14:53:00Z"/>
          <w:sz w:val="28"/>
          <w:szCs w:val="28"/>
        </w:rPr>
      </w:pPr>
      <w:del w:id="1762" w:author="Michael D. Scott" w:date="2012-02-05T14:53:00Z">
        <w:r w:rsidRPr="00C93949" w:rsidDel="000D1818">
          <w:rPr>
            <w:sz w:val="28"/>
            <w:szCs w:val="28"/>
          </w:rPr>
          <w:delText>A = H + W + HBP - HR - .5 * IW</w:delText>
        </w:r>
      </w:del>
    </w:p>
    <w:p w:rsidR="003C5AFD" w:rsidRPr="00C93949" w:rsidDel="000D1818" w:rsidRDefault="003C5AFD" w:rsidP="003C5AFD">
      <w:pPr>
        <w:spacing w:after="80"/>
        <w:rPr>
          <w:del w:id="1763" w:author="Michael D. Scott" w:date="2012-02-05T14:53:00Z"/>
          <w:sz w:val="28"/>
          <w:szCs w:val="28"/>
        </w:rPr>
      </w:pPr>
      <w:del w:id="1764" w:author="Michael D. Scott" w:date="2012-02-05T14:53:00Z">
        <w:r w:rsidRPr="00C93949" w:rsidDel="000D1818">
          <w:rPr>
            <w:sz w:val="28"/>
            <w:szCs w:val="28"/>
          </w:rPr>
          <w:delText>B = (1.4*TB - .6*H - 3*HR + .1*(W + HBP - IW) + .9*(SB - CS - GDP))*1.1</w:delText>
        </w:r>
      </w:del>
    </w:p>
    <w:p w:rsidR="003C5AFD" w:rsidRPr="00C93949" w:rsidDel="000D1818" w:rsidRDefault="003C5AFD" w:rsidP="003C5AFD">
      <w:pPr>
        <w:spacing w:after="80"/>
        <w:rPr>
          <w:del w:id="1765" w:author="Michael D. Scott" w:date="2012-02-05T14:53:00Z"/>
          <w:sz w:val="28"/>
          <w:szCs w:val="28"/>
        </w:rPr>
      </w:pPr>
      <w:del w:id="1766" w:author="Michael D. Scott" w:date="2012-02-05T14:53:00Z">
        <w:r w:rsidRPr="00C93949" w:rsidDel="000D1818">
          <w:rPr>
            <w:sz w:val="28"/>
            <w:szCs w:val="28"/>
          </w:rPr>
          <w:delText>C = AB - H + CS + GDP</w:delText>
        </w:r>
      </w:del>
    </w:p>
    <w:p w:rsidR="003C5AFD" w:rsidRPr="00C93949" w:rsidDel="000D1818" w:rsidRDefault="003C5AFD" w:rsidP="003C5AFD">
      <w:pPr>
        <w:spacing w:after="80"/>
        <w:rPr>
          <w:del w:id="1767" w:author="Michael D. Scott" w:date="2012-02-05T14:53:00Z"/>
          <w:sz w:val="28"/>
          <w:szCs w:val="28"/>
        </w:rPr>
      </w:pPr>
      <w:del w:id="1768" w:author="Michael D. Scott" w:date="2012-02-05T14:53:00Z">
        <w:r w:rsidRPr="00C93949" w:rsidDel="000D1818">
          <w:rPr>
            <w:sz w:val="28"/>
            <w:szCs w:val="28"/>
          </w:rPr>
          <w:delText>D = HR</w:delText>
        </w:r>
      </w:del>
    </w:p>
    <w:p w:rsidR="003C5AFD" w:rsidRPr="00C93949" w:rsidDel="000D1818" w:rsidRDefault="003C5AFD" w:rsidP="003C5AFD">
      <w:pPr>
        <w:rPr>
          <w:del w:id="1769" w:author="Michael D. Scott" w:date="2012-02-05T14:53:00Z"/>
          <w:sz w:val="24"/>
          <w:szCs w:val="24"/>
        </w:rPr>
      </w:pPr>
    </w:p>
    <w:p w:rsidR="003C5AFD" w:rsidRPr="00C93949" w:rsidDel="000D1818" w:rsidRDefault="003C5AFD" w:rsidP="003C5AFD">
      <w:pPr>
        <w:rPr>
          <w:del w:id="1770" w:author="Michael D. Scott" w:date="2012-02-05T14:53:00Z"/>
          <w:sz w:val="24"/>
          <w:szCs w:val="24"/>
        </w:rPr>
      </w:pPr>
      <w:del w:id="1771" w:author="Michael D. Scott" w:date="2012-02-05T14:53:00Z">
        <w:r w:rsidRPr="00C93949" w:rsidDel="000D1818">
          <w:rPr>
            <w:sz w:val="24"/>
            <w:szCs w:val="24"/>
          </w:rPr>
          <w:delText>H = number of hits</w:delText>
        </w:r>
      </w:del>
    </w:p>
    <w:p w:rsidR="003C5AFD" w:rsidRPr="00C93949" w:rsidDel="000D1818" w:rsidRDefault="003C5AFD" w:rsidP="003C5AFD">
      <w:pPr>
        <w:rPr>
          <w:del w:id="1772" w:author="Michael D. Scott" w:date="2012-02-05T14:53:00Z"/>
          <w:sz w:val="24"/>
          <w:szCs w:val="24"/>
        </w:rPr>
      </w:pPr>
      <w:del w:id="1773" w:author="Michael D. Scott" w:date="2012-02-05T14:53:00Z">
        <w:r w:rsidRPr="00C93949" w:rsidDel="000D1818">
          <w:rPr>
            <w:sz w:val="24"/>
            <w:szCs w:val="24"/>
          </w:rPr>
          <w:delText>W = number of walks</w:delText>
        </w:r>
        <w:r w:rsidRPr="00C93949" w:rsidDel="000D1818">
          <w:rPr>
            <w:sz w:val="24"/>
            <w:szCs w:val="24"/>
          </w:rPr>
          <w:br/>
          <w:delText>HBP = number of times hit by pitch</w:delText>
        </w:r>
      </w:del>
    </w:p>
    <w:p w:rsidR="003C5AFD" w:rsidRPr="00C93949" w:rsidDel="000D1818" w:rsidRDefault="003C5AFD" w:rsidP="003C5AFD">
      <w:pPr>
        <w:rPr>
          <w:del w:id="1774" w:author="Michael D. Scott" w:date="2012-02-05T14:53:00Z"/>
          <w:sz w:val="24"/>
          <w:szCs w:val="24"/>
        </w:rPr>
      </w:pPr>
      <w:del w:id="1775" w:author="Michael D. Scott" w:date="2012-02-05T14:53:00Z">
        <w:r w:rsidRPr="00C93949" w:rsidDel="000D1818">
          <w:rPr>
            <w:sz w:val="24"/>
            <w:szCs w:val="24"/>
          </w:rPr>
          <w:delText>HR = number of home runs</w:delText>
        </w:r>
        <w:r w:rsidRPr="00C93949" w:rsidDel="000D1818">
          <w:rPr>
            <w:sz w:val="24"/>
            <w:szCs w:val="24"/>
          </w:rPr>
          <w:br/>
          <w:delText>IW = number of intentional walks</w:delText>
        </w:r>
      </w:del>
    </w:p>
    <w:p w:rsidR="003C5AFD" w:rsidRPr="00C93949" w:rsidDel="000D1818" w:rsidRDefault="003C5AFD" w:rsidP="003C5AFD">
      <w:pPr>
        <w:rPr>
          <w:del w:id="1776" w:author="Michael D. Scott" w:date="2012-02-05T14:53:00Z"/>
          <w:sz w:val="24"/>
          <w:szCs w:val="24"/>
        </w:rPr>
      </w:pPr>
      <w:del w:id="1777" w:author="Michael D. Scott" w:date="2012-02-05T14:53:00Z">
        <w:r w:rsidRPr="00C93949" w:rsidDel="000D1818">
          <w:rPr>
            <w:sz w:val="24"/>
            <w:szCs w:val="24"/>
          </w:rPr>
          <w:delText>TB = total number of bases</w:delText>
        </w:r>
      </w:del>
    </w:p>
    <w:p w:rsidR="003C5AFD" w:rsidRPr="00C93949" w:rsidDel="000D1818" w:rsidRDefault="003C5AFD" w:rsidP="003C5AFD">
      <w:pPr>
        <w:rPr>
          <w:del w:id="1778" w:author="Michael D. Scott" w:date="2012-02-05T14:53:00Z"/>
          <w:sz w:val="24"/>
          <w:szCs w:val="24"/>
        </w:rPr>
      </w:pPr>
      <w:del w:id="1779" w:author="Michael D. Scott" w:date="2012-02-05T14:53:00Z">
        <w:r w:rsidRPr="00C93949" w:rsidDel="000D1818">
          <w:rPr>
            <w:sz w:val="24"/>
            <w:szCs w:val="24"/>
          </w:rPr>
          <w:delText>SB = number of stolen bases</w:delText>
        </w:r>
      </w:del>
    </w:p>
    <w:p w:rsidR="003C5AFD" w:rsidRPr="00C93949" w:rsidDel="000D1818" w:rsidRDefault="003C5AFD" w:rsidP="003C5AFD">
      <w:pPr>
        <w:rPr>
          <w:del w:id="1780" w:author="Michael D. Scott" w:date="2012-02-05T14:53:00Z"/>
          <w:sz w:val="24"/>
          <w:szCs w:val="24"/>
        </w:rPr>
      </w:pPr>
      <w:del w:id="1781" w:author="Michael D. Scott" w:date="2012-02-05T14:53:00Z">
        <w:r w:rsidRPr="00C93949" w:rsidDel="000D1818">
          <w:rPr>
            <w:sz w:val="24"/>
            <w:szCs w:val="24"/>
          </w:rPr>
          <w:delText>CS = number of times caught stealing</w:delText>
        </w:r>
      </w:del>
    </w:p>
    <w:p w:rsidR="003C5AFD" w:rsidRPr="00C93949" w:rsidDel="000D1818" w:rsidRDefault="003C5AFD" w:rsidP="003C5AFD">
      <w:pPr>
        <w:rPr>
          <w:del w:id="1782" w:author="Michael D. Scott" w:date="2012-02-05T14:53:00Z"/>
          <w:bCs/>
          <w:sz w:val="24"/>
          <w:szCs w:val="24"/>
        </w:rPr>
      </w:pPr>
      <w:del w:id="1783" w:author="Michael D. Scott" w:date="2012-02-05T14:53:00Z">
        <w:r w:rsidRPr="00C93949" w:rsidDel="000D1818">
          <w:rPr>
            <w:sz w:val="24"/>
            <w:szCs w:val="24"/>
          </w:rPr>
          <w:delText>GDP = number of times ground into a double play</w:delText>
        </w:r>
        <w:r w:rsidRPr="00C93949" w:rsidDel="000D1818">
          <w:rPr>
            <w:sz w:val="24"/>
            <w:szCs w:val="24"/>
          </w:rPr>
          <w:br/>
          <w:delText>AB = number of at bats</w:delText>
        </w:r>
      </w:del>
    </w:p>
    <w:p w:rsidR="003C5AFD" w:rsidRPr="00C93949" w:rsidDel="000D1818" w:rsidRDefault="003C5AFD" w:rsidP="003C5AFD">
      <w:pPr>
        <w:rPr>
          <w:del w:id="1784" w:author="Michael D. Scott" w:date="2012-02-05T14:53:00Z"/>
          <w:bCs/>
          <w:sz w:val="24"/>
          <w:szCs w:val="24"/>
        </w:rPr>
      </w:pPr>
    </w:p>
    <w:p w:rsidR="003C5AFD" w:rsidRPr="00C93949" w:rsidDel="000D1818" w:rsidRDefault="003C5AFD" w:rsidP="003C5AFD">
      <w:pPr>
        <w:rPr>
          <w:del w:id="1785" w:author="Michael D. Scott" w:date="2012-02-05T14:53:00Z"/>
          <w:bCs/>
          <w:sz w:val="24"/>
          <w:szCs w:val="24"/>
        </w:rPr>
      </w:pPr>
      <w:del w:id="1786" w:author="Michael D. Scott" w:date="2012-02-05T14:53:00Z">
        <w:r w:rsidRPr="00C93949" w:rsidDel="000D1818">
          <w:rPr>
            <w:bCs/>
            <w:sz w:val="24"/>
            <w:szCs w:val="24"/>
          </w:rPr>
          <w:delText xml:space="preserve">Write a program that calculates a team's BaseRuns and compares </w:delText>
        </w:r>
      </w:del>
      <w:ins w:id="1787" w:author="Shyamal Mitra" w:date="2012-02-04T16:20:00Z">
        <w:del w:id="1788" w:author="Michael D. Scott" w:date="2012-02-05T10:02:00Z">
          <w:r w:rsidDel="007D06AB">
            <w:rPr>
              <w:bCs/>
              <w:sz w:val="24"/>
              <w:szCs w:val="24"/>
            </w:rPr>
            <w:delText>that</w:delText>
          </w:r>
        </w:del>
        <w:del w:id="1789" w:author="Michael D. Scott" w:date="2012-02-05T14:53:00Z">
          <w:r w:rsidDel="000D1818">
            <w:rPr>
              <w:bCs/>
              <w:sz w:val="24"/>
              <w:szCs w:val="24"/>
            </w:rPr>
            <w:delText xml:space="preserve"> </w:delText>
          </w:r>
        </w:del>
      </w:ins>
      <w:del w:id="1790" w:author="Michael D. Scott" w:date="2012-02-05T14:53:00Z">
        <w:r w:rsidRPr="00C93949" w:rsidDel="000D1818">
          <w:rPr>
            <w:bCs/>
            <w:sz w:val="24"/>
            <w:szCs w:val="24"/>
          </w:rPr>
          <w:delText>to the actual number of runs a team scored. If a team score more runs than predicted they are considered lucky. If they score fewer runs than predicted, they are considered unlucky. If the</w:delText>
        </w:r>
      </w:del>
      <w:ins w:id="1791" w:author="Shyamal Mitra" w:date="2012-02-04T16:19:00Z">
        <w:del w:id="1792" w:author="Michael D. Scott" w:date="2012-02-05T14:53:00Z">
          <w:r w:rsidDel="000D1818">
            <w:rPr>
              <w:bCs/>
              <w:sz w:val="24"/>
              <w:szCs w:val="24"/>
            </w:rPr>
            <w:delText>y</w:delText>
          </w:r>
        </w:del>
      </w:ins>
      <w:del w:id="1793" w:author="Michael D. Scott" w:date="2012-02-05T14:53:00Z">
        <w:r w:rsidRPr="00C93949" w:rsidDel="000D1818">
          <w:rPr>
            <w:bCs/>
            <w:sz w:val="24"/>
            <w:szCs w:val="24"/>
          </w:rPr>
          <w:delText xml:space="preserve"> score exactly the number of runs predicted they validate the model.</w:delText>
        </w:r>
      </w:del>
    </w:p>
    <w:p w:rsidR="003C5AFD" w:rsidRPr="00C93949" w:rsidDel="000D1818" w:rsidRDefault="003C5AFD" w:rsidP="003C5AFD">
      <w:pPr>
        <w:rPr>
          <w:del w:id="1794" w:author="Michael D. Scott" w:date="2012-02-05T14:53:00Z"/>
          <w:rFonts w:ascii="Arial-BoldMT" w:hAnsi="Arial-BoldMT" w:cs="Arial-BoldMT"/>
          <w:b/>
          <w:bCs/>
          <w:sz w:val="24"/>
          <w:szCs w:val="24"/>
        </w:rPr>
      </w:pPr>
    </w:p>
    <w:p w:rsidR="003C5AFD" w:rsidRPr="00C93949" w:rsidDel="000D1818" w:rsidRDefault="003C5AFD" w:rsidP="003C5AFD">
      <w:pPr>
        <w:rPr>
          <w:del w:id="1795" w:author="Michael D. Scott" w:date="2012-02-05T14:53:00Z"/>
          <w:rFonts w:ascii="Arial-BoldMT" w:hAnsi="Arial-BoldMT" w:cs="Arial-BoldMT"/>
          <w:b/>
          <w:bCs/>
          <w:sz w:val="24"/>
          <w:szCs w:val="24"/>
        </w:rPr>
      </w:pPr>
      <w:del w:id="1796" w:author="Michael D. Scott" w:date="2012-02-05T14:53:00Z">
        <w:r w:rsidRPr="00C93949" w:rsidDel="000D1818">
          <w:rPr>
            <w:rFonts w:ascii="Arial-BoldMT" w:hAnsi="Arial-BoldMT" w:cs="Arial-BoldMT"/>
            <w:b/>
            <w:bCs/>
            <w:sz w:val="24"/>
            <w:szCs w:val="24"/>
          </w:rPr>
          <w:delText>Input</w:delText>
        </w:r>
      </w:del>
    </w:p>
    <w:p w:rsidR="003C5AFD" w:rsidRPr="00C93949" w:rsidDel="000D1818" w:rsidRDefault="003C5AFD" w:rsidP="003C5AFD">
      <w:pPr>
        <w:numPr>
          <w:ilvl w:val="0"/>
          <w:numId w:val="7"/>
        </w:numPr>
        <w:rPr>
          <w:del w:id="1797" w:author="Michael D. Scott" w:date="2012-02-05T14:53:00Z"/>
          <w:sz w:val="24"/>
          <w:szCs w:val="24"/>
        </w:rPr>
      </w:pPr>
      <w:del w:id="1798" w:author="Michael D. Scott" w:date="2012-02-05T14:53:00Z">
        <w:r w:rsidRPr="00C93949" w:rsidDel="000D1818">
          <w:rPr>
            <w:sz w:val="24"/>
            <w:szCs w:val="24"/>
          </w:rPr>
          <w:delText xml:space="preserve">The first line will contain a single integer N that indicates the number of data sets. </w:delText>
        </w:r>
      </w:del>
    </w:p>
    <w:p w:rsidR="003C5AFD" w:rsidRPr="00C93949" w:rsidDel="000D1818" w:rsidRDefault="003C5AFD" w:rsidP="003C5AFD">
      <w:pPr>
        <w:numPr>
          <w:ilvl w:val="0"/>
          <w:numId w:val="7"/>
        </w:numPr>
        <w:rPr>
          <w:del w:id="1799" w:author="Michael D. Scott" w:date="2012-02-05T14:53:00Z"/>
          <w:sz w:val="24"/>
          <w:szCs w:val="24"/>
        </w:rPr>
      </w:pPr>
      <w:del w:id="1800" w:author="Michael D. Scott" w:date="2012-02-05T14:53:00Z">
        <w:r w:rsidRPr="00C93949" w:rsidDel="000D1818">
          <w:rPr>
            <w:sz w:val="24"/>
            <w:szCs w:val="24"/>
          </w:rPr>
          <w:delText>Each data set will consists of a single line of integers separated by</w:delText>
        </w:r>
      </w:del>
      <w:del w:id="1801" w:author="Michael D. Scott" w:date="2012-02-05T10:02:00Z">
        <w:r w:rsidRPr="00C93949" w:rsidDel="007D06AB">
          <w:rPr>
            <w:sz w:val="24"/>
            <w:szCs w:val="24"/>
          </w:rPr>
          <w:delText xml:space="preserve"> a</w:delText>
        </w:r>
      </w:del>
      <w:del w:id="1802" w:author="Michael D. Scott" w:date="2012-02-05T14:53:00Z">
        <w:r w:rsidRPr="00C93949" w:rsidDel="000D1818">
          <w:rPr>
            <w:sz w:val="24"/>
            <w:szCs w:val="24"/>
          </w:rPr>
          <w:delText xml:space="preserve"> single space. The integers are </w:delText>
        </w:r>
        <w:r w:rsidRPr="00C93949" w:rsidDel="000D1818">
          <w:rPr>
            <w:sz w:val="24"/>
            <w:szCs w:val="24"/>
          </w:rPr>
          <w:br/>
          <w:delText>H W HBP HR IW TB SB CS GDP AB AR</w:delText>
        </w:r>
        <w:r w:rsidRPr="00C93949" w:rsidDel="000D1818">
          <w:rPr>
            <w:sz w:val="24"/>
            <w:szCs w:val="24"/>
          </w:rPr>
          <w:br/>
          <w:delText>Where all the terms are as explained above and AR represents the actual number of runs the team scored.</w:delText>
        </w:r>
      </w:del>
    </w:p>
    <w:p w:rsidR="003C5AFD" w:rsidRPr="00C93949" w:rsidDel="000D1818" w:rsidRDefault="003C5AFD" w:rsidP="003C5AFD">
      <w:pPr>
        <w:rPr>
          <w:del w:id="1803" w:author="Michael D. Scott" w:date="2012-02-05T14:53:00Z"/>
          <w:sz w:val="24"/>
          <w:szCs w:val="24"/>
        </w:rPr>
      </w:pPr>
    </w:p>
    <w:p w:rsidR="003C5AFD" w:rsidRPr="00C93949" w:rsidDel="000D1818" w:rsidRDefault="003C5AFD" w:rsidP="003C5AFD">
      <w:pPr>
        <w:rPr>
          <w:del w:id="1804" w:author="Michael D. Scott" w:date="2012-02-05T14:53:00Z"/>
          <w:rFonts w:ascii="Arial-BoldMT" w:hAnsi="Arial-BoldMT" w:cs="Arial-BoldMT"/>
          <w:b/>
          <w:bCs/>
          <w:sz w:val="24"/>
          <w:szCs w:val="24"/>
        </w:rPr>
      </w:pPr>
      <w:del w:id="1805" w:author="Michael D. Scott" w:date="2012-02-05T14:53:00Z">
        <w:r w:rsidDel="000D1818">
          <w:rPr>
            <w:rFonts w:ascii="Arial-BoldMT" w:hAnsi="Arial-BoldMT" w:cs="Arial-BoldMT"/>
            <w:b/>
            <w:bCs/>
            <w:sz w:val="24"/>
            <w:szCs w:val="24"/>
          </w:rPr>
          <w:br w:type="page"/>
        </w:r>
        <w:r w:rsidRPr="00C93949" w:rsidDel="000D1818">
          <w:rPr>
            <w:rFonts w:ascii="Arial-BoldMT" w:hAnsi="Arial-BoldMT" w:cs="Arial-BoldMT"/>
            <w:b/>
            <w:bCs/>
            <w:sz w:val="24"/>
            <w:szCs w:val="24"/>
          </w:rPr>
          <w:delText>Output</w:delText>
        </w:r>
      </w:del>
    </w:p>
    <w:p w:rsidR="003C5AFD" w:rsidRPr="00C93949" w:rsidDel="000D1818" w:rsidRDefault="003C5AFD" w:rsidP="003C5AFD">
      <w:pPr>
        <w:rPr>
          <w:del w:id="1806" w:author="Michael D. Scott" w:date="2012-02-05T14:53:00Z"/>
          <w:bCs/>
          <w:sz w:val="24"/>
          <w:szCs w:val="24"/>
        </w:rPr>
      </w:pPr>
      <w:del w:id="1807" w:author="Michael D. Scott" w:date="2012-02-05T14:53:00Z">
        <w:r w:rsidRPr="00C93949" w:rsidDel="000D1818">
          <w:rPr>
            <w:sz w:val="24"/>
            <w:szCs w:val="24"/>
          </w:rPr>
          <w:delText xml:space="preserve">For each data set print out the number of runs the BaseRuns formula predicts they will score rounded to the nearest integer followed by a space. Then based on the rounded predicted number of runs and the actual number of runs, print </w:delText>
        </w:r>
        <w:r w:rsidRPr="003670C8" w:rsidDel="000D1818">
          <w:rPr>
            <w:rFonts w:ascii="Courier New" w:hAnsi="Courier New" w:cs="Courier New"/>
            <w:sz w:val="24"/>
            <w:szCs w:val="24"/>
          </w:rPr>
          <w:delText>LUCKY</w:delText>
        </w:r>
        <w:r w:rsidRPr="00C93949" w:rsidDel="000D1818">
          <w:rPr>
            <w:sz w:val="24"/>
            <w:szCs w:val="24"/>
          </w:rPr>
          <w:delText xml:space="preserve"> if a team scored 1 or more runs than predicted, </w:delText>
        </w:r>
        <w:r w:rsidRPr="003670C8" w:rsidDel="000D1818">
          <w:rPr>
            <w:rFonts w:ascii="Courier New" w:hAnsi="Courier New" w:cs="Courier New"/>
            <w:sz w:val="24"/>
            <w:szCs w:val="24"/>
          </w:rPr>
          <w:delText>UNLUCKY</w:delText>
        </w:r>
        <w:r w:rsidRPr="00C93949" w:rsidDel="000D1818">
          <w:rPr>
            <w:sz w:val="24"/>
            <w:szCs w:val="24"/>
          </w:rPr>
          <w:delText xml:space="preserve"> if they scored 1 or </w:delText>
        </w:r>
      </w:del>
      <w:del w:id="1808" w:author="Michael D. Scott" w:date="2012-02-05T10:04:00Z">
        <w:r w:rsidRPr="00C93949" w:rsidDel="001D276B">
          <w:rPr>
            <w:sz w:val="24"/>
            <w:szCs w:val="24"/>
          </w:rPr>
          <w:delText>more less</w:delText>
        </w:r>
      </w:del>
      <w:del w:id="1809" w:author="Michael D. Scott" w:date="2012-02-05T14:53:00Z">
        <w:r w:rsidRPr="00C93949" w:rsidDel="000D1818">
          <w:rPr>
            <w:sz w:val="24"/>
            <w:szCs w:val="24"/>
          </w:rPr>
          <w:delText xml:space="preserve"> runs than predicted, and </w:delText>
        </w:r>
        <w:r w:rsidRPr="003670C8" w:rsidDel="000D1818">
          <w:rPr>
            <w:rFonts w:ascii="Courier New" w:hAnsi="Courier New" w:cs="Courier New"/>
            <w:sz w:val="24"/>
            <w:szCs w:val="24"/>
          </w:rPr>
          <w:delText>VALID</w:delText>
        </w:r>
        <w:r w:rsidRPr="00C93949" w:rsidDel="000D1818">
          <w:rPr>
            <w:sz w:val="24"/>
            <w:szCs w:val="24"/>
          </w:rPr>
          <w:delText xml:space="preserve"> if they scored exactly the number of runs predicted.</w:delText>
        </w:r>
      </w:del>
    </w:p>
    <w:p w:rsidR="003C5AFD" w:rsidRPr="00BA7DD1" w:rsidDel="000D1818" w:rsidRDefault="003C5AFD" w:rsidP="003C5AFD">
      <w:pPr>
        <w:rPr>
          <w:del w:id="1810" w:author="Michael D. Scott" w:date="2012-02-05T14:53:00Z"/>
          <w:sz w:val="24"/>
          <w:szCs w:val="24"/>
        </w:rPr>
      </w:pPr>
    </w:p>
    <w:p w:rsidR="003C5AFD" w:rsidDel="000D1818" w:rsidRDefault="003C5AFD" w:rsidP="003C5AFD">
      <w:pPr>
        <w:rPr>
          <w:del w:id="1811" w:author="Michael D. Scott" w:date="2012-02-05T14:53:00Z"/>
          <w:rFonts w:ascii="Arial-BoldMT" w:hAnsi="Arial-BoldMT" w:cs="Arial-BoldMT"/>
          <w:b/>
          <w:bCs/>
          <w:sz w:val="24"/>
          <w:szCs w:val="24"/>
        </w:rPr>
      </w:pPr>
      <w:del w:id="1812" w:author="Michael D. Scott" w:date="2012-02-05T14:53:00Z">
        <w:r w:rsidRPr="00BA7DD1" w:rsidDel="000D1818">
          <w:rPr>
            <w:rFonts w:ascii="Arial-BoldMT" w:hAnsi="Arial-BoldMT" w:cs="Arial-BoldMT"/>
            <w:b/>
            <w:bCs/>
            <w:sz w:val="24"/>
            <w:szCs w:val="24"/>
          </w:rPr>
          <w:delText>Example Input File</w:delText>
        </w:r>
      </w:del>
    </w:p>
    <w:p w:rsidR="003C5AFD" w:rsidRPr="003670C8" w:rsidDel="000D1818" w:rsidRDefault="003C5AFD" w:rsidP="003C5AFD">
      <w:pPr>
        <w:rPr>
          <w:del w:id="1813" w:author="Michael D. Scott" w:date="2012-02-05T14:53:00Z"/>
          <w:rFonts w:ascii="Courier New" w:hAnsi="Courier New" w:cs="Courier New"/>
          <w:bCs/>
          <w:sz w:val="24"/>
          <w:szCs w:val="24"/>
        </w:rPr>
      </w:pPr>
      <w:del w:id="1814" w:author="Michael D. Scott" w:date="2012-02-05T14:53:00Z">
        <w:r w:rsidRPr="003670C8" w:rsidDel="000D1818">
          <w:rPr>
            <w:rFonts w:ascii="Courier New" w:hAnsi="Courier New" w:cs="Courier New"/>
            <w:bCs/>
            <w:sz w:val="24"/>
            <w:szCs w:val="24"/>
          </w:rPr>
          <w:delText>4</w:delText>
        </w:r>
      </w:del>
    </w:p>
    <w:p w:rsidR="003C5AFD" w:rsidRPr="003670C8" w:rsidDel="000D1818" w:rsidRDefault="003C5AFD" w:rsidP="003C5AFD">
      <w:pPr>
        <w:rPr>
          <w:del w:id="1815" w:author="Michael D. Scott" w:date="2012-02-05T14:53:00Z"/>
          <w:rFonts w:ascii="Courier New" w:hAnsi="Courier New" w:cs="Courier New"/>
          <w:bCs/>
          <w:sz w:val="24"/>
          <w:szCs w:val="24"/>
        </w:rPr>
      </w:pPr>
      <w:del w:id="1816" w:author="Michael D. Scott" w:date="2012-02-05T14:53:00Z">
        <w:r w:rsidRPr="003670C8" w:rsidDel="000D1818">
          <w:rPr>
            <w:rFonts w:ascii="Courier New" w:hAnsi="Courier New" w:cs="Courier New"/>
            <w:bCs/>
            <w:sz w:val="24"/>
            <w:szCs w:val="24"/>
          </w:rPr>
          <w:delText>1513 542 44 162 64 2351 57 39 169 5532 762</w:delText>
        </w:r>
      </w:del>
    </w:p>
    <w:p w:rsidR="003C5AFD" w:rsidRPr="003670C8" w:rsidDel="000D1818" w:rsidRDefault="003C5AFD" w:rsidP="003C5AFD">
      <w:pPr>
        <w:rPr>
          <w:del w:id="1817" w:author="Michael D. Scott" w:date="2012-02-05T14:53:00Z"/>
          <w:rFonts w:ascii="Courier New" w:hAnsi="Courier New" w:cs="Courier New"/>
          <w:bCs/>
          <w:sz w:val="24"/>
          <w:szCs w:val="24"/>
        </w:rPr>
      </w:pPr>
      <w:del w:id="1818" w:author="Michael D. Scott" w:date="2012-02-05T14:53:00Z">
        <w:r w:rsidRPr="003670C8" w:rsidDel="000D1818">
          <w:rPr>
            <w:rFonts w:ascii="Courier New" w:hAnsi="Courier New" w:cs="Courier New"/>
            <w:bCs/>
            <w:sz w:val="24"/>
            <w:szCs w:val="24"/>
          </w:rPr>
          <w:delText>10 0 0 10 0 40 0 0 0 50 10</w:delText>
        </w:r>
      </w:del>
    </w:p>
    <w:p w:rsidR="003C5AFD" w:rsidRPr="003670C8" w:rsidDel="000D1818" w:rsidRDefault="003C5AFD" w:rsidP="003C5AFD">
      <w:pPr>
        <w:rPr>
          <w:del w:id="1819" w:author="Michael D. Scott" w:date="2012-02-05T14:53:00Z"/>
          <w:rFonts w:ascii="Courier New" w:hAnsi="Courier New" w:cs="Courier New"/>
          <w:bCs/>
          <w:sz w:val="24"/>
          <w:szCs w:val="24"/>
        </w:rPr>
      </w:pPr>
      <w:del w:id="1820" w:author="Michael D. Scott" w:date="2012-02-05T14:53:00Z">
        <w:r w:rsidRPr="003670C8" w:rsidDel="000D1818">
          <w:rPr>
            <w:rFonts w:ascii="Courier New" w:hAnsi="Courier New" w:cs="Courier New"/>
            <w:bCs/>
            <w:sz w:val="24"/>
            <w:szCs w:val="24"/>
          </w:rPr>
          <w:delText>20 3 0 10 1 50 0 0 0 100 14</w:delText>
        </w:r>
      </w:del>
    </w:p>
    <w:p w:rsidR="003C5AFD" w:rsidRPr="003670C8" w:rsidDel="000D1818" w:rsidRDefault="003C5AFD" w:rsidP="003C5AFD">
      <w:pPr>
        <w:rPr>
          <w:del w:id="1821" w:author="Michael D. Scott" w:date="2012-02-05T14:53:00Z"/>
          <w:rFonts w:ascii="Courier New" w:hAnsi="Courier New" w:cs="Courier New"/>
          <w:bCs/>
          <w:sz w:val="24"/>
          <w:szCs w:val="24"/>
        </w:rPr>
      </w:pPr>
      <w:del w:id="1822" w:author="Michael D. Scott" w:date="2012-02-05T14:53:00Z">
        <w:r w:rsidRPr="003670C8" w:rsidDel="000D1818">
          <w:rPr>
            <w:rFonts w:ascii="Courier New" w:hAnsi="Courier New" w:cs="Courier New"/>
            <w:bCs/>
            <w:sz w:val="24"/>
            <w:szCs w:val="24"/>
          </w:rPr>
          <w:delText>1439 569 30 67 66 1983 200 91 110 5455 685</w:delText>
        </w:r>
      </w:del>
    </w:p>
    <w:p w:rsidR="003C5AFD" w:rsidRPr="00BA7DD1" w:rsidDel="000D1818" w:rsidRDefault="003C5AFD" w:rsidP="003C5AFD">
      <w:pPr>
        <w:rPr>
          <w:del w:id="1823" w:author="Michael D. Scott" w:date="2012-02-05T14:53:00Z"/>
          <w:rFonts w:ascii="Courier New" w:hAnsi="Courier New"/>
          <w:sz w:val="24"/>
          <w:szCs w:val="24"/>
        </w:rPr>
      </w:pPr>
    </w:p>
    <w:p w:rsidR="003C5AFD" w:rsidRPr="00BA7DD1" w:rsidDel="000D1818" w:rsidRDefault="003C5AFD" w:rsidP="003C5AFD">
      <w:pPr>
        <w:rPr>
          <w:del w:id="1824" w:author="Michael D. Scott" w:date="2012-02-05T14:53:00Z"/>
          <w:rFonts w:ascii="Arial-BoldMT" w:hAnsi="Arial-BoldMT" w:cs="Arial-BoldMT"/>
          <w:b/>
          <w:bCs/>
          <w:sz w:val="24"/>
          <w:szCs w:val="24"/>
        </w:rPr>
      </w:pPr>
      <w:del w:id="1825" w:author="Michael D. Scott" w:date="2012-02-05T14:53:00Z">
        <w:r w:rsidRPr="00BA7DD1" w:rsidDel="000D1818">
          <w:rPr>
            <w:rFonts w:ascii="Arial-BoldMT" w:hAnsi="Arial-BoldMT" w:cs="Arial-BoldMT"/>
            <w:b/>
            <w:bCs/>
            <w:sz w:val="24"/>
            <w:szCs w:val="24"/>
          </w:rPr>
          <w:delText>Example Output To Screen</w:delText>
        </w:r>
      </w:del>
    </w:p>
    <w:p w:rsidR="003C5AFD" w:rsidRPr="003670C8" w:rsidDel="000D1818" w:rsidRDefault="003C5AFD" w:rsidP="003C5AFD">
      <w:pPr>
        <w:rPr>
          <w:del w:id="1826" w:author="Michael D. Scott" w:date="2012-02-05T14:53:00Z"/>
          <w:rFonts w:ascii="Courier New" w:hAnsi="Courier New" w:cs="Courier New"/>
          <w:sz w:val="24"/>
          <w:szCs w:val="24"/>
        </w:rPr>
      </w:pPr>
      <w:del w:id="1827" w:author="Michael D. Scott" w:date="2012-02-05T14:53:00Z">
        <w:r w:rsidRPr="003670C8" w:rsidDel="000D1818">
          <w:rPr>
            <w:rFonts w:ascii="Courier New" w:hAnsi="Courier New" w:cs="Courier New"/>
            <w:sz w:val="24"/>
            <w:szCs w:val="24"/>
          </w:rPr>
          <w:delText>773 UNLUCKY</w:delText>
        </w:r>
      </w:del>
    </w:p>
    <w:p w:rsidR="003C5AFD" w:rsidRPr="003670C8" w:rsidDel="000D1818" w:rsidRDefault="003C5AFD" w:rsidP="003C5AFD">
      <w:pPr>
        <w:rPr>
          <w:del w:id="1828" w:author="Michael D. Scott" w:date="2012-02-05T14:53:00Z"/>
          <w:rFonts w:ascii="Courier New" w:hAnsi="Courier New" w:cs="Courier New"/>
          <w:sz w:val="24"/>
          <w:szCs w:val="24"/>
        </w:rPr>
      </w:pPr>
      <w:del w:id="1829" w:author="Michael D. Scott" w:date="2012-02-05T14:53:00Z">
        <w:r w:rsidRPr="003670C8" w:rsidDel="000D1818">
          <w:rPr>
            <w:rFonts w:ascii="Courier New" w:hAnsi="Courier New" w:cs="Courier New"/>
            <w:sz w:val="24"/>
            <w:szCs w:val="24"/>
          </w:rPr>
          <w:delText>10 VALID</w:delText>
        </w:r>
      </w:del>
    </w:p>
    <w:p w:rsidR="003C5AFD" w:rsidRPr="003670C8" w:rsidDel="000D1818" w:rsidRDefault="003C5AFD" w:rsidP="003C5AFD">
      <w:pPr>
        <w:rPr>
          <w:del w:id="1830" w:author="Michael D. Scott" w:date="2012-02-05T14:53:00Z"/>
          <w:rFonts w:ascii="Courier New" w:hAnsi="Courier New" w:cs="Courier New"/>
          <w:sz w:val="24"/>
          <w:szCs w:val="24"/>
        </w:rPr>
      </w:pPr>
      <w:del w:id="1831" w:author="Michael D. Scott" w:date="2012-02-05T14:53:00Z">
        <w:r w:rsidRPr="003670C8" w:rsidDel="000D1818">
          <w:rPr>
            <w:rFonts w:ascii="Courier New" w:hAnsi="Courier New" w:cs="Courier New"/>
            <w:sz w:val="24"/>
            <w:szCs w:val="24"/>
          </w:rPr>
          <w:delText>13 LUCKY</w:delText>
        </w:r>
      </w:del>
    </w:p>
    <w:p w:rsidR="003C5AFD" w:rsidRPr="003670C8" w:rsidDel="000D1818" w:rsidRDefault="003C5AFD" w:rsidP="003C5AFD">
      <w:pPr>
        <w:rPr>
          <w:del w:id="1832" w:author="Michael D. Scott" w:date="2012-02-05T14:53:00Z"/>
          <w:rFonts w:ascii="Courier New" w:hAnsi="Courier New" w:cs="Courier New"/>
          <w:sz w:val="24"/>
          <w:szCs w:val="24"/>
        </w:rPr>
      </w:pPr>
      <w:del w:id="1833" w:author="Michael D. Scott" w:date="2012-02-05T14:53:00Z">
        <w:r w:rsidRPr="003670C8" w:rsidDel="000D1818">
          <w:rPr>
            <w:rFonts w:ascii="Courier New" w:hAnsi="Courier New" w:cs="Courier New"/>
            <w:sz w:val="24"/>
            <w:szCs w:val="24"/>
          </w:rPr>
          <w:delText>678 LUCKY</w:delText>
        </w:r>
      </w:del>
    </w:p>
    <w:p w:rsidR="003C5AFD" w:rsidDel="000D1818" w:rsidRDefault="003C5AFD" w:rsidP="003C5AFD">
      <w:pPr>
        <w:rPr>
          <w:del w:id="1834" w:author="Michael D. Scott" w:date="2012-02-05T14:53:00Z"/>
          <w:sz w:val="24"/>
          <w:szCs w:val="24"/>
        </w:rPr>
      </w:pPr>
    </w:p>
    <w:p w:rsidR="003C5AFD" w:rsidDel="000D1818" w:rsidRDefault="003C5AFD" w:rsidP="003C5AFD">
      <w:pPr>
        <w:rPr>
          <w:del w:id="1835" w:author="Michael D. Scott" w:date="2012-02-05T14:53:00Z"/>
          <w:sz w:val="24"/>
          <w:szCs w:val="24"/>
        </w:rPr>
      </w:pPr>
    </w:p>
    <w:p w:rsidR="003C5AFD" w:rsidRDefault="003C5AFD" w:rsidP="003C5AFD">
      <w:pPr>
        <w:jc w:val="center"/>
        <w:rPr>
          <w:rFonts w:ascii="Arial" w:hAnsi="Arial"/>
          <w:b/>
          <w:sz w:val="32"/>
        </w:rPr>
      </w:pPr>
      <w:del w:id="1836" w:author="Michael D. Scott" w:date="2012-02-05T14:53:00Z">
        <w:r w:rsidDel="000D1818">
          <w:rPr>
            <w:sz w:val="24"/>
            <w:szCs w:val="24"/>
          </w:rPr>
          <w:br w:type="page"/>
        </w:r>
      </w:del>
      <w:r>
        <w:rPr>
          <w:rFonts w:ascii="Arial" w:hAnsi="Arial"/>
          <w:b/>
          <w:sz w:val="32"/>
        </w:rPr>
        <w:t xml:space="preserve">9. </w:t>
      </w:r>
      <w:r>
        <w:rPr>
          <w:rFonts w:ascii="Arial-BoldMT" w:hAnsi="Arial-BoldMT" w:cs="Arial-BoldMT"/>
          <w:b/>
          <w:bCs/>
          <w:sz w:val="32"/>
          <w:szCs w:val="32"/>
        </w:rPr>
        <w:t>The Meta Question</w:t>
      </w:r>
    </w:p>
    <w:p w:rsidR="003C5AFD" w:rsidRDefault="003C5AFD" w:rsidP="003C5AFD">
      <w:pPr>
        <w:jc w:val="both"/>
        <w:rPr>
          <w:rFonts w:ascii="Arial" w:hAnsi="Arial"/>
        </w:rPr>
      </w:pPr>
    </w:p>
    <w:p w:rsidR="000D1818" w:rsidRDefault="000D1818" w:rsidP="000D1818">
      <w:pPr>
        <w:rPr>
          <w:ins w:id="1837" w:author="Michael D. Scott" w:date="2012-02-05T14:53:00Z"/>
          <w:rFonts w:ascii="Courier New" w:hAnsi="Courier New" w:cs="Courier New"/>
          <w:b/>
          <w:sz w:val="22"/>
          <w:szCs w:val="22"/>
        </w:rPr>
      </w:pPr>
      <w:ins w:id="1838" w:author="Michael D. Scott" w:date="2012-02-05T14:53:00Z">
        <w:r>
          <w:rPr>
            <w:rFonts w:ascii="Courier New" w:hAnsi="Courier New" w:cs="Courier New"/>
            <w:b/>
            <w:sz w:val="22"/>
            <w:szCs w:val="22"/>
          </w:rPr>
          <w:t>JUDGES DATA FILE</w:t>
        </w:r>
      </w:ins>
    </w:p>
    <w:p w:rsidR="000D1818" w:rsidRPr="00414293" w:rsidRDefault="000D1818" w:rsidP="00414293">
      <w:pPr>
        <w:pStyle w:val="PlainText"/>
        <w:rPr>
          <w:ins w:id="1839" w:author="Michael D. Scott" w:date="2012-02-05T14:55:00Z"/>
          <w:sz w:val="21"/>
          <w:szCs w:val="21"/>
        </w:rPr>
      </w:pPr>
      <w:ins w:id="1840" w:author="Michael D. Scott" w:date="2012-02-05T14:55:00Z">
        <w:r w:rsidRPr="00414293">
          <w:rPr>
            <w:sz w:val="21"/>
            <w:szCs w:val="21"/>
          </w:rPr>
          <w:t>6</w:t>
        </w:r>
      </w:ins>
    </w:p>
    <w:p w:rsidR="000D1818" w:rsidRPr="00414293" w:rsidRDefault="000D1818" w:rsidP="00414293">
      <w:pPr>
        <w:pStyle w:val="PlainText"/>
        <w:rPr>
          <w:ins w:id="1841" w:author="Michael D. Scott" w:date="2012-02-05T14:55:00Z"/>
          <w:sz w:val="21"/>
          <w:szCs w:val="21"/>
        </w:rPr>
      </w:pPr>
      <w:proofErr w:type="gramStart"/>
      <w:ins w:id="1842" w:author="Michael D. Scott" w:date="2012-02-05T14:55:00Z">
        <w:r w:rsidRPr="00414293">
          <w:rPr>
            <w:sz w:val="21"/>
            <w:szCs w:val="21"/>
          </w:rPr>
          <w:t>t1 1 C t5 1 C t1 2 I t2 12 C t2 10 I t2 10 I t2 10 I t2 10 I t2 10 I t2 10 I t2 10 I t2 10 I t2 10 I t2 10 I t2 10 I t2 10 I t2 10 I t2 10 I t2 10 I t2 10 I t2 10 C t1 1 I t2 10 I t5 10 I t5 10 I t5 10 C</w:t>
        </w:r>
        <w:proofErr w:type="gramEnd"/>
      </w:ins>
    </w:p>
    <w:p w:rsidR="000D1818" w:rsidRPr="00414293" w:rsidRDefault="000D1818" w:rsidP="00414293">
      <w:pPr>
        <w:pStyle w:val="PlainText"/>
        <w:rPr>
          <w:ins w:id="1843" w:author="Michael D. Scott" w:date="2012-02-05T14:55:00Z"/>
          <w:sz w:val="21"/>
          <w:szCs w:val="21"/>
        </w:rPr>
      </w:pPr>
    </w:p>
    <w:p w:rsidR="000D1818" w:rsidRPr="00414293" w:rsidRDefault="000D1818" w:rsidP="00414293">
      <w:pPr>
        <w:pStyle w:val="PlainText"/>
        <w:rPr>
          <w:ins w:id="1844" w:author="Michael D. Scott" w:date="2012-02-05T14:55:00Z"/>
          <w:sz w:val="21"/>
          <w:szCs w:val="21"/>
        </w:rPr>
      </w:pPr>
      <w:proofErr w:type="gramStart"/>
      <w:ins w:id="1845" w:author="Michael D. Scott" w:date="2012-02-05T14:55:00Z">
        <w:r w:rsidRPr="00414293">
          <w:rPr>
            <w:sz w:val="21"/>
            <w:szCs w:val="21"/>
          </w:rPr>
          <w:t>west</w:t>
        </w:r>
        <w:proofErr w:type="gramEnd"/>
        <w:r w:rsidRPr="00414293">
          <w:rPr>
            <w:sz w:val="21"/>
            <w:szCs w:val="21"/>
          </w:rPr>
          <w:t xml:space="preserve"> 1 C west 5 C west 12 C east 2 C east 3 C east 10 C north 3 I north 5 I north 12 I south 5 I north 12 I south 5 C south 5 C south 10 I</w:t>
        </w:r>
      </w:ins>
    </w:p>
    <w:p w:rsidR="000D1818" w:rsidRPr="00414293" w:rsidRDefault="000D1818" w:rsidP="00414293">
      <w:pPr>
        <w:pStyle w:val="PlainText"/>
        <w:rPr>
          <w:ins w:id="1846" w:author="Michael D. Scott" w:date="2012-02-05T14:55:00Z"/>
          <w:sz w:val="21"/>
          <w:szCs w:val="21"/>
        </w:rPr>
      </w:pPr>
    </w:p>
    <w:p w:rsidR="000D1818" w:rsidRPr="00414293" w:rsidRDefault="000D1818" w:rsidP="00414293">
      <w:pPr>
        <w:pStyle w:val="PlainText"/>
        <w:rPr>
          <w:ins w:id="1847" w:author="Michael D. Scott" w:date="2012-02-05T14:55:00Z"/>
          <w:sz w:val="21"/>
          <w:szCs w:val="21"/>
        </w:rPr>
      </w:pPr>
      <w:ins w:id="1848" w:author="Michael D. Scott" w:date="2012-02-05T14:55:00Z">
        <w:r w:rsidRPr="00414293">
          <w:rPr>
            <w:sz w:val="21"/>
            <w:szCs w:val="21"/>
          </w:rPr>
          <w:t>1 4 I 1 2 I 1 1 I 1 5 I 1 8 I 2 7 I 4 9 I 3 10 I 4 12 I 4 1 I</w:t>
        </w:r>
      </w:ins>
    </w:p>
    <w:p w:rsidR="000D1818" w:rsidRPr="00414293" w:rsidRDefault="000D1818" w:rsidP="00414293">
      <w:pPr>
        <w:pStyle w:val="PlainText"/>
        <w:rPr>
          <w:ins w:id="1849" w:author="Michael D. Scott" w:date="2012-02-05T14:55:00Z"/>
          <w:sz w:val="21"/>
          <w:szCs w:val="21"/>
        </w:rPr>
      </w:pPr>
    </w:p>
    <w:p w:rsidR="000D1818" w:rsidRPr="00414293" w:rsidRDefault="000D1818" w:rsidP="00414293">
      <w:pPr>
        <w:pStyle w:val="PlainText"/>
        <w:rPr>
          <w:ins w:id="1850" w:author="Michael D. Scott" w:date="2012-02-05T14:55:00Z"/>
          <w:sz w:val="21"/>
          <w:szCs w:val="21"/>
        </w:rPr>
      </w:pPr>
      <w:proofErr w:type="gramStart"/>
      <w:ins w:id="1851" w:author="Michael D. Scott" w:date="2012-02-05T14:55:00Z">
        <w:r w:rsidRPr="00414293">
          <w:rPr>
            <w:sz w:val="21"/>
            <w:szCs w:val="21"/>
          </w:rPr>
          <w:t>1 1 I 1 1 I 1 1 I 1 1 I 1 1 I 1 1 I 1 1 I 1 1 I 1 1 I 1 1 I 1 1 I 1 1 I 1 1 I 1 1 I 1 1 I 1 1 I 1 1 I 1 1 C 2 1 C 2 2 C 2 3 C 2 4 C 2 4 I 2 4 C 2 5 C 2 6 I 2 6 C 2 7 C 2 7 I</w:t>
        </w:r>
        <w:proofErr w:type="gramEnd"/>
      </w:ins>
    </w:p>
    <w:p w:rsidR="000D1818" w:rsidRPr="00414293" w:rsidRDefault="000D1818" w:rsidP="00414293">
      <w:pPr>
        <w:pStyle w:val="PlainText"/>
        <w:rPr>
          <w:ins w:id="1852" w:author="Michael D. Scott" w:date="2012-02-05T14:55:00Z"/>
          <w:sz w:val="21"/>
          <w:szCs w:val="21"/>
        </w:rPr>
      </w:pPr>
    </w:p>
    <w:p w:rsidR="000D1818" w:rsidRPr="00414293" w:rsidRDefault="000D1818" w:rsidP="00414293">
      <w:pPr>
        <w:pStyle w:val="PlainText"/>
        <w:rPr>
          <w:ins w:id="1853" w:author="Michael D. Scott" w:date="2012-02-05T14:55:00Z"/>
          <w:sz w:val="21"/>
          <w:szCs w:val="21"/>
        </w:rPr>
      </w:pPr>
      <w:ins w:id="1854" w:author="Michael D. Scott" w:date="2012-02-05T14:55:00Z">
        <w:r w:rsidRPr="00414293">
          <w:rPr>
            <w:sz w:val="21"/>
            <w:szCs w:val="21"/>
          </w:rPr>
          <w:t>1 1 C 1 2 C 1 3 C 1 4 C 1 5 C 1 6 C 1 7 C 1 8 C 1 9 C 1 10 C 1 11 C 1 12 C 2 1 I 3 3 I 3 5 I 3 12 I</w:t>
        </w:r>
      </w:ins>
    </w:p>
    <w:p w:rsidR="000D1818" w:rsidRPr="00414293" w:rsidRDefault="000D1818" w:rsidP="00414293">
      <w:pPr>
        <w:pStyle w:val="PlainText"/>
        <w:rPr>
          <w:ins w:id="1855" w:author="Michael D. Scott" w:date="2012-02-05T14:55:00Z"/>
          <w:sz w:val="21"/>
          <w:szCs w:val="21"/>
        </w:rPr>
      </w:pPr>
    </w:p>
    <w:p w:rsidR="000D1818" w:rsidRPr="00414293" w:rsidRDefault="000D1818" w:rsidP="00414293">
      <w:pPr>
        <w:pStyle w:val="PlainText"/>
        <w:rPr>
          <w:ins w:id="1856" w:author="Michael D. Scott" w:date="2012-02-05T14:55:00Z"/>
          <w:sz w:val="21"/>
          <w:szCs w:val="21"/>
        </w:rPr>
      </w:pPr>
      <w:proofErr w:type="gramStart"/>
      <w:ins w:id="1857" w:author="Michael D. Scott" w:date="2012-02-05T14:55:00Z">
        <w:r w:rsidRPr="00414293">
          <w:rPr>
            <w:sz w:val="21"/>
            <w:szCs w:val="21"/>
          </w:rPr>
          <w:t>2 12 I 2 6 I 1 10 I 2 4 C 5 4 I 5 11 C 3 3 I 3 10 I 2 10 C 3 1 I 1 6 C 4 4 I 1 8 I 5 6 I 3 3 I 1 5 C 1 9 I 3 1 C 1 3 I 3 10 I 5 4 I 2 9 I 4 1 I 3 4 I 5 2 C 1 8 I 3 8 I 1 3 I 3 7 I 3 9 C 2 5 I 1 3 I 1 8 I 1 12 C 2 11 I 5 6 I 5 1 C 4 10 I 5 3 I 5 6 I 4 11 I 1 3 I 3 12 I 1 7 C 4 7 I 4 9 C 3 6 I 1 8 I 4 6 I 3 10 I 2 6 I 1 10 I 5 12 C 3 12 C 1 8 I 1 1 I 4 5 C 2 9 I 1 1 C 1 8 I 5 9 I 3 5 I 3 2 C 3 4 I 1 8 I 1 8 I 2 2 I 5 8 C 5 10 I 4 1 C 2 5 C 3 11 I 4 4 I 4 4 I 4 7 C 2 7 C 1 2 C 2 12 I 1 4 I 3 5 I 4 2 I 5 6 C 4 10 I 5 10 I 5 9 C 4 6 I 3 6 I 2 3 I 5 10 I 4 6 I 4 12 I 1 3 I 2 8 C 3 10 C 5 3 I 1 10 I 3 7 I 3 3 I 3 8 I 1 10 I 5 10 I 5 5 I 5 10 C 1 8 C 1 9 I 5 5 I 4 3 C 3 3 I 2 11 C 1 3 I 1 4 I 3 11 I 3 8 C 2 9 I 2 3 I 3 4 I 1 9 I 1 10 I 4 6 I 4 4 I 3 5 I 4 12 C 3 5 I 5 5 C 1 4 C 3 6 I 4 6 I 2 6 C 4 10 I 4 2 I 4 10 C 4 11 I 1 9 I 4 4 I 2 12 I 5 7 C 4 6 I 3 11 I 4 8 I 2 2 I 3 7 C 1 11 C 4 6 I 1 10 I 3 6 I 1 10 I 3 3 I 3 3 C 1 10 I 1 9 I 5 4 I 4 2 I 4 2 C 3 11 I 2 1 I 5 3 I 4 11 C 1 3 C 2 3 I 5 3 I 2 1 I 3 5 I 3 4 C 4 4 C 2 1 I 2 2 I 5 3 I 4 8 C 2 12 C 5 3 I 4 6 C 2 9 I 3 11 I 3 5 C 3 6 I 1 9 I 5 3 C 2 1 I 1 9 I 3 11 C 5 4 I 1 10 I 1 10 I 1 10 I 2 9 I 2 9 C 3 6 C 1 9 I 2 3 I 5 4 I 1 10 C 2 2 C 2 3 C 2 1 I 5 4 C 1 9 I 1 9 I 1 9 I 2 1 C</w:t>
        </w:r>
        <w:proofErr w:type="gramEnd"/>
      </w:ins>
    </w:p>
    <w:p w:rsidR="000D1818" w:rsidRDefault="000D1818" w:rsidP="00414293">
      <w:pPr>
        <w:pStyle w:val="PlainText"/>
        <w:rPr>
          <w:ins w:id="1858" w:author="Michael D. Scott" w:date="2012-02-05T14:55:00Z"/>
        </w:rPr>
      </w:pPr>
    </w:p>
    <w:p w:rsidR="000D1818" w:rsidRDefault="000D1818" w:rsidP="000D1818">
      <w:pPr>
        <w:rPr>
          <w:ins w:id="1859" w:author="Michael D. Scott" w:date="2012-02-05T14:53:00Z"/>
          <w:rFonts w:ascii="Courier New" w:hAnsi="Courier New" w:cs="Courier New"/>
          <w:b/>
          <w:sz w:val="22"/>
          <w:szCs w:val="22"/>
        </w:rPr>
      </w:pPr>
    </w:p>
    <w:p w:rsidR="000D1818" w:rsidRDefault="000D1818" w:rsidP="000D1818">
      <w:pPr>
        <w:rPr>
          <w:ins w:id="1860" w:author="Michael D. Scott" w:date="2012-02-05T14:59:00Z"/>
          <w:rFonts w:ascii="Courier New" w:hAnsi="Courier New" w:cs="Courier New"/>
          <w:b/>
          <w:sz w:val="22"/>
          <w:szCs w:val="22"/>
        </w:rPr>
      </w:pPr>
      <w:ins w:id="1861" w:author="Michael D. Scott" w:date="2012-02-05T14:53:00Z">
        <w:r>
          <w:rPr>
            <w:rFonts w:ascii="Courier New" w:hAnsi="Courier New" w:cs="Courier New"/>
            <w:b/>
            <w:sz w:val="22"/>
            <w:szCs w:val="22"/>
          </w:rPr>
          <w:t>JUDGES OUTPUT</w:t>
        </w:r>
      </w:ins>
    </w:p>
    <w:p w:rsidR="000D1818" w:rsidRPr="005C2226" w:rsidRDefault="000D1818" w:rsidP="005C2226">
      <w:pPr>
        <w:pStyle w:val="PlainText"/>
        <w:rPr>
          <w:ins w:id="1862" w:author="Michael D. Scott" w:date="2012-02-05T14:59:00Z"/>
          <w:sz w:val="21"/>
          <w:szCs w:val="21"/>
        </w:rPr>
      </w:pPr>
      <w:ins w:id="1863" w:author="Michael D. Scott" w:date="2012-02-05T14:59:00Z">
        <w:r w:rsidRPr="005C2226">
          <w:rPr>
            <w:sz w:val="21"/>
            <w:szCs w:val="21"/>
          </w:rPr>
          <w:t>1</w:t>
        </w:r>
      </w:ins>
    </w:p>
    <w:p w:rsidR="000D1818" w:rsidRPr="005C2226" w:rsidRDefault="000D1818" w:rsidP="005C2226">
      <w:pPr>
        <w:pStyle w:val="PlainText"/>
        <w:rPr>
          <w:ins w:id="1864" w:author="Michael D. Scott" w:date="2012-02-05T14:59:00Z"/>
          <w:sz w:val="21"/>
          <w:szCs w:val="21"/>
        </w:rPr>
      </w:pPr>
      <w:ins w:id="1865" w:author="Michael D. Scott" w:date="2012-02-05T14:59:00Z">
        <w:r w:rsidRPr="005C2226">
          <w:rPr>
            <w:sz w:val="21"/>
            <w:szCs w:val="21"/>
          </w:rPr>
          <w:t>t5 110</w:t>
        </w:r>
      </w:ins>
    </w:p>
    <w:p w:rsidR="000D1818" w:rsidRPr="005C2226" w:rsidRDefault="000D1818" w:rsidP="005C2226">
      <w:pPr>
        <w:pStyle w:val="PlainText"/>
        <w:rPr>
          <w:ins w:id="1866" w:author="Michael D. Scott" w:date="2012-02-05T14:59:00Z"/>
          <w:sz w:val="21"/>
          <w:szCs w:val="21"/>
        </w:rPr>
      </w:pPr>
      <w:ins w:id="1867" w:author="Michael D. Scott" w:date="2012-02-05T14:59:00Z">
        <w:r w:rsidRPr="005C2226">
          <w:rPr>
            <w:sz w:val="21"/>
            <w:szCs w:val="21"/>
          </w:rPr>
          <w:t>t1 60</w:t>
        </w:r>
      </w:ins>
    </w:p>
    <w:p w:rsidR="000D1818" w:rsidRPr="005C2226" w:rsidRDefault="000D1818" w:rsidP="005C2226">
      <w:pPr>
        <w:pStyle w:val="PlainText"/>
        <w:rPr>
          <w:ins w:id="1868" w:author="Michael D. Scott" w:date="2012-02-05T14:59:00Z"/>
          <w:sz w:val="21"/>
          <w:szCs w:val="21"/>
        </w:rPr>
      </w:pPr>
      <w:ins w:id="1869" w:author="Michael D. Scott" w:date="2012-02-05T14:59:00Z">
        <w:r w:rsidRPr="005C2226">
          <w:rPr>
            <w:sz w:val="21"/>
            <w:szCs w:val="21"/>
          </w:rPr>
          <w:t>t2 40</w:t>
        </w:r>
      </w:ins>
    </w:p>
    <w:p w:rsidR="000D1818" w:rsidRPr="005C2226" w:rsidRDefault="000D1818" w:rsidP="005C2226">
      <w:pPr>
        <w:pStyle w:val="PlainText"/>
        <w:rPr>
          <w:ins w:id="1870" w:author="Michael D. Scott" w:date="2012-02-05T14:59:00Z"/>
          <w:sz w:val="21"/>
          <w:szCs w:val="21"/>
        </w:rPr>
      </w:pPr>
      <w:ins w:id="1871" w:author="Michael D. Scott" w:date="2012-02-05T14:59:00Z">
        <w:r w:rsidRPr="005C2226">
          <w:rPr>
            <w:sz w:val="21"/>
            <w:szCs w:val="21"/>
          </w:rPr>
          <w:t>2</w:t>
        </w:r>
      </w:ins>
    </w:p>
    <w:p w:rsidR="000D1818" w:rsidRPr="005C2226" w:rsidRDefault="000D1818" w:rsidP="005C2226">
      <w:pPr>
        <w:pStyle w:val="PlainText"/>
        <w:rPr>
          <w:ins w:id="1872" w:author="Michael D. Scott" w:date="2012-02-05T14:59:00Z"/>
          <w:sz w:val="21"/>
          <w:szCs w:val="21"/>
        </w:rPr>
      </w:pPr>
      <w:proofErr w:type="gramStart"/>
      <w:ins w:id="1873" w:author="Michael D. Scott" w:date="2012-02-05T14:59:00Z">
        <w:r w:rsidRPr="005C2226">
          <w:rPr>
            <w:sz w:val="21"/>
            <w:szCs w:val="21"/>
          </w:rPr>
          <w:t>east</w:t>
        </w:r>
        <w:proofErr w:type="gramEnd"/>
        <w:r w:rsidRPr="005C2226">
          <w:rPr>
            <w:sz w:val="21"/>
            <w:szCs w:val="21"/>
          </w:rPr>
          <w:t xml:space="preserve"> 180</w:t>
        </w:r>
      </w:ins>
    </w:p>
    <w:p w:rsidR="000D1818" w:rsidRPr="005C2226" w:rsidRDefault="000D1818" w:rsidP="005C2226">
      <w:pPr>
        <w:pStyle w:val="PlainText"/>
        <w:rPr>
          <w:ins w:id="1874" w:author="Michael D. Scott" w:date="2012-02-05T14:59:00Z"/>
          <w:sz w:val="21"/>
          <w:szCs w:val="21"/>
        </w:rPr>
      </w:pPr>
      <w:proofErr w:type="gramStart"/>
      <w:ins w:id="1875" w:author="Michael D. Scott" w:date="2012-02-05T14:59:00Z">
        <w:r w:rsidRPr="005C2226">
          <w:rPr>
            <w:sz w:val="21"/>
            <w:szCs w:val="21"/>
          </w:rPr>
          <w:t>west</w:t>
        </w:r>
        <w:proofErr w:type="gramEnd"/>
        <w:r w:rsidRPr="005C2226">
          <w:rPr>
            <w:sz w:val="21"/>
            <w:szCs w:val="21"/>
          </w:rPr>
          <w:t xml:space="preserve"> 180</w:t>
        </w:r>
      </w:ins>
    </w:p>
    <w:p w:rsidR="000D1818" w:rsidRPr="005C2226" w:rsidRDefault="000D1818" w:rsidP="005C2226">
      <w:pPr>
        <w:pStyle w:val="PlainText"/>
        <w:rPr>
          <w:ins w:id="1876" w:author="Michael D. Scott" w:date="2012-02-05T14:59:00Z"/>
          <w:sz w:val="21"/>
          <w:szCs w:val="21"/>
        </w:rPr>
      </w:pPr>
      <w:proofErr w:type="gramStart"/>
      <w:ins w:id="1877" w:author="Michael D. Scott" w:date="2012-02-05T14:59:00Z">
        <w:r w:rsidRPr="005C2226">
          <w:rPr>
            <w:sz w:val="21"/>
            <w:szCs w:val="21"/>
          </w:rPr>
          <w:t>south</w:t>
        </w:r>
        <w:proofErr w:type="gramEnd"/>
        <w:r w:rsidRPr="005C2226">
          <w:rPr>
            <w:sz w:val="21"/>
            <w:szCs w:val="21"/>
          </w:rPr>
          <w:t xml:space="preserve"> 55</w:t>
        </w:r>
      </w:ins>
    </w:p>
    <w:p w:rsidR="000D1818" w:rsidRPr="005C2226" w:rsidRDefault="000D1818" w:rsidP="005C2226">
      <w:pPr>
        <w:pStyle w:val="PlainText"/>
        <w:rPr>
          <w:ins w:id="1878" w:author="Michael D. Scott" w:date="2012-02-05T14:59:00Z"/>
          <w:sz w:val="21"/>
          <w:szCs w:val="21"/>
        </w:rPr>
      </w:pPr>
      <w:proofErr w:type="gramStart"/>
      <w:ins w:id="1879" w:author="Michael D. Scott" w:date="2012-02-05T14:59:00Z">
        <w:r w:rsidRPr="005C2226">
          <w:rPr>
            <w:sz w:val="21"/>
            <w:szCs w:val="21"/>
          </w:rPr>
          <w:t>north</w:t>
        </w:r>
        <w:proofErr w:type="gramEnd"/>
        <w:r w:rsidRPr="005C2226">
          <w:rPr>
            <w:sz w:val="21"/>
            <w:szCs w:val="21"/>
          </w:rPr>
          <w:t xml:space="preserve"> 0</w:t>
        </w:r>
      </w:ins>
    </w:p>
    <w:p w:rsidR="000D1818" w:rsidRPr="005C2226" w:rsidRDefault="000D1818" w:rsidP="005C2226">
      <w:pPr>
        <w:pStyle w:val="PlainText"/>
        <w:rPr>
          <w:ins w:id="1880" w:author="Michael D. Scott" w:date="2012-02-05T14:59:00Z"/>
          <w:sz w:val="21"/>
          <w:szCs w:val="21"/>
        </w:rPr>
      </w:pPr>
      <w:ins w:id="1881" w:author="Michael D. Scott" w:date="2012-02-05T14:59:00Z">
        <w:r w:rsidRPr="005C2226">
          <w:rPr>
            <w:sz w:val="21"/>
            <w:szCs w:val="21"/>
          </w:rPr>
          <w:t>3</w:t>
        </w:r>
      </w:ins>
    </w:p>
    <w:p w:rsidR="000D1818" w:rsidRPr="005C2226" w:rsidRDefault="000D1818" w:rsidP="005C2226">
      <w:pPr>
        <w:pStyle w:val="PlainText"/>
        <w:rPr>
          <w:ins w:id="1882" w:author="Michael D. Scott" w:date="2012-02-05T14:59:00Z"/>
          <w:sz w:val="21"/>
          <w:szCs w:val="21"/>
        </w:rPr>
      </w:pPr>
      <w:ins w:id="1883" w:author="Michael D. Scott" w:date="2012-02-05T14:59:00Z">
        <w:r w:rsidRPr="005C2226">
          <w:rPr>
            <w:sz w:val="21"/>
            <w:szCs w:val="21"/>
          </w:rPr>
          <w:t>1 0</w:t>
        </w:r>
      </w:ins>
    </w:p>
    <w:p w:rsidR="000D1818" w:rsidRPr="005C2226" w:rsidRDefault="000D1818" w:rsidP="005C2226">
      <w:pPr>
        <w:pStyle w:val="PlainText"/>
        <w:rPr>
          <w:ins w:id="1884" w:author="Michael D. Scott" w:date="2012-02-05T14:59:00Z"/>
          <w:sz w:val="21"/>
          <w:szCs w:val="21"/>
        </w:rPr>
      </w:pPr>
      <w:ins w:id="1885" w:author="Michael D. Scott" w:date="2012-02-05T14:59:00Z">
        <w:r w:rsidRPr="005C2226">
          <w:rPr>
            <w:sz w:val="21"/>
            <w:szCs w:val="21"/>
          </w:rPr>
          <w:t>2 0</w:t>
        </w:r>
      </w:ins>
    </w:p>
    <w:p w:rsidR="000D1818" w:rsidRPr="005C2226" w:rsidRDefault="000D1818" w:rsidP="005C2226">
      <w:pPr>
        <w:pStyle w:val="PlainText"/>
        <w:rPr>
          <w:ins w:id="1886" w:author="Michael D. Scott" w:date="2012-02-05T14:59:00Z"/>
          <w:sz w:val="21"/>
          <w:szCs w:val="21"/>
        </w:rPr>
      </w:pPr>
      <w:ins w:id="1887" w:author="Michael D. Scott" w:date="2012-02-05T14:59:00Z">
        <w:r w:rsidRPr="005C2226">
          <w:rPr>
            <w:sz w:val="21"/>
            <w:szCs w:val="21"/>
          </w:rPr>
          <w:t>3 0</w:t>
        </w:r>
      </w:ins>
    </w:p>
    <w:p w:rsidR="000D1818" w:rsidRPr="005C2226" w:rsidRDefault="000D1818" w:rsidP="005C2226">
      <w:pPr>
        <w:pStyle w:val="PlainText"/>
        <w:rPr>
          <w:ins w:id="1888" w:author="Michael D. Scott" w:date="2012-02-05T14:59:00Z"/>
          <w:sz w:val="21"/>
          <w:szCs w:val="21"/>
        </w:rPr>
      </w:pPr>
      <w:ins w:id="1889" w:author="Michael D. Scott" w:date="2012-02-05T14:59:00Z">
        <w:r w:rsidRPr="005C2226">
          <w:rPr>
            <w:sz w:val="21"/>
            <w:szCs w:val="21"/>
          </w:rPr>
          <w:t>4 0</w:t>
        </w:r>
      </w:ins>
    </w:p>
    <w:p w:rsidR="000D1818" w:rsidRPr="005C2226" w:rsidRDefault="000D1818" w:rsidP="005C2226">
      <w:pPr>
        <w:pStyle w:val="PlainText"/>
        <w:rPr>
          <w:ins w:id="1890" w:author="Michael D. Scott" w:date="2012-02-05T14:59:00Z"/>
          <w:sz w:val="21"/>
          <w:szCs w:val="21"/>
        </w:rPr>
      </w:pPr>
      <w:ins w:id="1891" w:author="Michael D. Scott" w:date="2012-02-05T14:59:00Z">
        <w:r w:rsidRPr="005C2226">
          <w:rPr>
            <w:sz w:val="21"/>
            <w:szCs w:val="21"/>
          </w:rPr>
          <w:t>4</w:t>
        </w:r>
      </w:ins>
    </w:p>
    <w:p w:rsidR="000D1818" w:rsidRPr="005C2226" w:rsidRDefault="000D1818" w:rsidP="005C2226">
      <w:pPr>
        <w:pStyle w:val="PlainText"/>
        <w:rPr>
          <w:ins w:id="1892" w:author="Michael D. Scott" w:date="2012-02-05T14:59:00Z"/>
          <w:sz w:val="21"/>
          <w:szCs w:val="21"/>
        </w:rPr>
      </w:pPr>
      <w:ins w:id="1893" w:author="Michael D. Scott" w:date="2012-02-05T14:59:00Z">
        <w:r w:rsidRPr="005C2226">
          <w:rPr>
            <w:sz w:val="21"/>
            <w:szCs w:val="21"/>
          </w:rPr>
          <w:t>2 415</w:t>
        </w:r>
      </w:ins>
    </w:p>
    <w:p w:rsidR="000D1818" w:rsidRPr="005C2226" w:rsidRDefault="000D1818" w:rsidP="005C2226">
      <w:pPr>
        <w:pStyle w:val="PlainText"/>
        <w:rPr>
          <w:ins w:id="1894" w:author="Michael D. Scott" w:date="2012-02-05T14:59:00Z"/>
          <w:sz w:val="21"/>
          <w:szCs w:val="21"/>
        </w:rPr>
      </w:pPr>
      <w:ins w:id="1895" w:author="Michael D. Scott" w:date="2012-02-05T14:59:00Z">
        <w:r w:rsidRPr="005C2226">
          <w:rPr>
            <w:sz w:val="21"/>
            <w:szCs w:val="21"/>
          </w:rPr>
          <w:lastRenderedPageBreak/>
          <w:t>1 -25</w:t>
        </w:r>
      </w:ins>
    </w:p>
    <w:p w:rsidR="000D1818" w:rsidRPr="005C2226" w:rsidRDefault="000D1818" w:rsidP="005C2226">
      <w:pPr>
        <w:pStyle w:val="PlainText"/>
        <w:rPr>
          <w:ins w:id="1896" w:author="Michael D. Scott" w:date="2012-02-05T14:59:00Z"/>
          <w:sz w:val="21"/>
          <w:szCs w:val="21"/>
        </w:rPr>
      </w:pPr>
      <w:ins w:id="1897" w:author="Michael D. Scott" w:date="2012-02-05T14:59:00Z">
        <w:r w:rsidRPr="005C2226">
          <w:rPr>
            <w:sz w:val="21"/>
            <w:szCs w:val="21"/>
          </w:rPr>
          <w:t>5</w:t>
        </w:r>
      </w:ins>
    </w:p>
    <w:p w:rsidR="000D1818" w:rsidRPr="005C2226" w:rsidRDefault="000D1818" w:rsidP="005C2226">
      <w:pPr>
        <w:pStyle w:val="PlainText"/>
        <w:rPr>
          <w:ins w:id="1898" w:author="Michael D. Scott" w:date="2012-02-05T14:59:00Z"/>
          <w:sz w:val="21"/>
          <w:szCs w:val="21"/>
        </w:rPr>
      </w:pPr>
      <w:ins w:id="1899" w:author="Michael D. Scott" w:date="2012-02-05T14:59:00Z">
        <w:r w:rsidRPr="005C2226">
          <w:rPr>
            <w:sz w:val="21"/>
            <w:szCs w:val="21"/>
          </w:rPr>
          <w:t>1 720</w:t>
        </w:r>
      </w:ins>
    </w:p>
    <w:p w:rsidR="000D1818" w:rsidRPr="005C2226" w:rsidRDefault="000D1818" w:rsidP="005C2226">
      <w:pPr>
        <w:pStyle w:val="PlainText"/>
        <w:rPr>
          <w:ins w:id="1900" w:author="Michael D. Scott" w:date="2012-02-05T14:59:00Z"/>
          <w:sz w:val="21"/>
          <w:szCs w:val="21"/>
        </w:rPr>
      </w:pPr>
      <w:ins w:id="1901" w:author="Michael D. Scott" w:date="2012-02-05T14:59:00Z">
        <w:r w:rsidRPr="005C2226">
          <w:rPr>
            <w:sz w:val="21"/>
            <w:szCs w:val="21"/>
          </w:rPr>
          <w:t>2 0</w:t>
        </w:r>
      </w:ins>
    </w:p>
    <w:p w:rsidR="000D1818" w:rsidRPr="005C2226" w:rsidRDefault="000D1818" w:rsidP="005C2226">
      <w:pPr>
        <w:pStyle w:val="PlainText"/>
        <w:rPr>
          <w:ins w:id="1902" w:author="Michael D. Scott" w:date="2012-02-05T14:59:00Z"/>
          <w:sz w:val="21"/>
          <w:szCs w:val="21"/>
        </w:rPr>
      </w:pPr>
      <w:ins w:id="1903" w:author="Michael D. Scott" w:date="2012-02-05T14:59:00Z">
        <w:r w:rsidRPr="005C2226">
          <w:rPr>
            <w:sz w:val="21"/>
            <w:szCs w:val="21"/>
          </w:rPr>
          <w:t>3 0</w:t>
        </w:r>
      </w:ins>
    </w:p>
    <w:p w:rsidR="000D1818" w:rsidRPr="005C2226" w:rsidRDefault="000D1818" w:rsidP="005C2226">
      <w:pPr>
        <w:pStyle w:val="PlainText"/>
        <w:rPr>
          <w:ins w:id="1904" w:author="Michael D. Scott" w:date="2012-02-05T14:59:00Z"/>
          <w:sz w:val="21"/>
          <w:szCs w:val="21"/>
        </w:rPr>
      </w:pPr>
      <w:ins w:id="1905" w:author="Michael D. Scott" w:date="2012-02-05T14:59:00Z">
        <w:r w:rsidRPr="005C2226">
          <w:rPr>
            <w:sz w:val="21"/>
            <w:szCs w:val="21"/>
          </w:rPr>
          <w:t>6</w:t>
        </w:r>
      </w:ins>
    </w:p>
    <w:p w:rsidR="000D1818" w:rsidRPr="005C2226" w:rsidRDefault="000D1818" w:rsidP="005C2226">
      <w:pPr>
        <w:pStyle w:val="PlainText"/>
        <w:rPr>
          <w:ins w:id="1906" w:author="Michael D. Scott" w:date="2012-02-05T14:59:00Z"/>
          <w:sz w:val="21"/>
          <w:szCs w:val="21"/>
        </w:rPr>
      </w:pPr>
      <w:ins w:id="1907" w:author="Michael D. Scott" w:date="2012-02-05T14:59:00Z">
        <w:r w:rsidRPr="005C2226">
          <w:rPr>
            <w:sz w:val="21"/>
            <w:szCs w:val="21"/>
          </w:rPr>
          <w:t>5 615</w:t>
        </w:r>
      </w:ins>
    </w:p>
    <w:p w:rsidR="000D1818" w:rsidRPr="005C2226" w:rsidRDefault="000D1818" w:rsidP="005C2226">
      <w:pPr>
        <w:pStyle w:val="PlainText"/>
        <w:rPr>
          <w:ins w:id="1908" w:author="Michael D. Scott" w:date="2012-02-05T14:59:00Z"/>
          <w:sz w:val="21"/>
          <w:szCs w:val="21"/>
        </w:rPr>
      </w:pPr>
      <w:ins w:id="1909" w:author="Michael D. Scott" w:date="2012-02-05T14:59:00Z">
        <w:r w:rsidRPr="005C2226">
          <w:rPr>
            <w:sz w:val="21"/>
            <w:szCs w:val="21"/>
          </w:rPr>
          <w:t>2 600</w:t>
        </w:r>
      </w:ins>
    </w:p>
    <w:p w:rsidR="000D1818" w:rsidRPr="005C2226" w:rsidRDefault="000D1818" w:rsidP="005C2226">
      <w:pPr>
        <w:pStyle w:val="PlainText"/>
        <w:rPr>
          <w:ins w:id="1910" w:author="Michael D. Scott" w:date="2012-02-05T14:59:00Z"/>
          <w:sz w:val="21"/>
          <w:szCs w:val="21"/>
        </w:rPr>
      </w:pPr>
      <w:ins w:id="1911" w:author="Michael D. Scott" w:date="2012-02-05T14:59:00Z">
        <w:r w:rsidRPr="005C2226">
          <w:rPr>
            <w:sz w:val="21"/>
            <w:szCs w:val="21"/>
          </w:rPr>
          <w:t>4 600</w:t>
        </w:r>
      </w:ins>
    </w:p>
    <w:p w:rsidR="000D1818" w:rsidRPr="005C2226" w:rsidRDefault="000D1818" w:rsidP="005C2226">
      <w:pPr>
        <w:pStyle w:val="PlainText"/>
        <w:rPr>
          <w:ins w:id="1912" w:author="Michael D. Scott" w:date="2012-02-05T14:59:00Z"/>
          <w:sz w:val="21"/>
          <w:szCs w:val="21"/>
        </w:rPr>
      </w:pPr>
      <w:ins w:id="1913" w:author="Michael D. Scott" w:date="2012-02-05T14:59:00Z">
        <w:r w:rsidRPr="005C2226">
          <w:rPr>
            <w:sz w:val="21"/>
            <w:szCs w:val="21"/>
          </w:rPr>
          <w:t>3 560</w:t>
        </w:r>
      </w:ins>
    </w:p>
    <w:p w:rsidR="000D1818" w:rsidRDefault="000D1818" w:rsidP="005C2226">
      <w:pPr>
        <w:pStyle w:val="PlainText"/>
        <w:rPr>
          <w:ins w:id="1914" w:author="Michael D. Scott" w:date="2012-02-05T14:59:00Z"/>
        </w:rPr>
      </w:pPr>
      <w:ins w:id="1915" w:author="Michael D. Scott" w:date="2012-02-05T14:59:00Z">
        <w:r w:rsidRPr="005C2226">
          <w:rPr>
            <w:sz w:val="21"/>
            <w:szCs w:val="21"/>
          </w:rPr>
          <w:t>1 520</w:t>
        </w:r>
      </w:ins>
    </w:p>
    <w:p w:rsidR="000D1818" w:rsidRDefault="000D1818">
      <w:pPr>
        <w:suppressAutoHyphens w:val="0"/>
        <w:rPr>
          <w:ins w:id="1916" w:author="Michael D. Scott" w:date="2012-02-05T14:59:00Z"/>
          <w:rFonts w:ascii="Courier New" w:hAnsi="Courier New" w:cs="Courier New"/>
          <w:b/>
          <w:sz w:val="22"/>
          <w:szCs w:val="22"/>
        </w:rPr>
      </w:pPr>
      <w:ins w:id="1917" w:author="Michael D. Scott" w:date="2012-02-05T14:59:00Z">
        <w:r>
          <w:rPr>
            <w:rFonts w:ascii="Courier New" w:hAnsi="Courier New" w:cs="Courier New"/>
            <w:b/>
            <w:sz w:val="22"/>
            <w:szCs w:val="22"/>
          </w:rPr>
          <w:br w:type="page"/>
        </w:r>
      </w:ins>
    </w:p>
    <w:p w:rsidR="003C5AFD" w:rsidDel="000D1818" w:rsidRDefault="003C5AFD" w:rsidP="003C5AFD">
      <w:pPr>
        <w:pStyle w:val="Heading1"/>
        <w:tabs>
          <w:tab w:val="left" w:pos="0"/>
        </w:tabs>
        <w:jc w:val="center"/>
        <w:rPr>
          <w:del w:id="1918" w:author="Michael D. Scott" w:date="2012-02-05T14:53:00Z"/>
        </w:rPr>
      </w:pPr>
      <w:del w:id="1919" w:author="Michael D. Scott" w:date="2012-02-05T14:53:00Z">
        <w:r w:rsidDel="000D1818">
          <w:lastRenderedPageBreak/>
          <w:delText>Program Name: Score.java</w:delText>
        </w:r>
        <w:r w:rsidDel="000D1818">
          <w:tab/>
        </w:r>
        <w:r w:rsidDel="000D1818">
          <w:tab/>
          <w:delText>Input File: Score.dat</w:delText>
        </w:r>
      </w:del>
    </w:p>
    <w:p w:rsidR="003C5AFD" w:rsidDel="000D1818" w:rsidRDefault="003C5AFD" w:rsidP="003C5AFD">
      <w:pPr>
        <w:pStyle w:val="NormalWeb"/>
        <w:rPr>
          <w:del w:id="1920" w:author="Michael D. Scott" w:date="2012-02-05T14:53:00Z"/>
          <w:rFonts w:ascii="Arial-BoldMT" w:hAnsi="Arial-BoldMT" w:cs="Arial-BoldMT"/>
          <w:b/>
          <w:bCs/>
        </w:rPr>
      </w:pPr>
      <w:del w:id="1921" w:author="Michael D. Scott" w:date="2012-02-05T14:53:00Z">
        <w:r w:rsidDel="000D1818">
          <w:delText>Write a program to determine a team's score for the programming portion of a UIL Computer Science Contest. There are 12 possible questions. A team earns 60 point</w:delText>
        </w:r>
      </w:del>
      <w:ins w:id="1922" w:author="Shyamal Mitra" w:date="2012-02-04T16:33:00Z">
        <w:del w:id="1923" w:author="Michael D. Scott" w:date="2012-02-05T14:53:00Z">
          <w:r w:rsidDel="000D1818">
            <w:delText>s</w:delText>
          </w:r>
        </w:del>
      </w:ins>
      <w:del w:id="1924" w:author="Michael D. Scott" w:date="2012-02-05T14:53:00Z">
        <w:r w:rsidDel="000D1818">
          <w:delText xml:space="preserve"> if they get a question correct. If a team misses a question, they lose 5 points for each miss if they eventually get the question correct. If a team does not solve a question, they do not lose any points for incorrect attempts. A team may get negative points if they miss a question 1</w:delText>
        </w:r>
      </w:del>
      <w:del w:id="1925" w:author="Michael D. Scott" w:date="2012-02-05T10:07:00Z">
        <w:r w:rsidDel="008243F8">
          <w:delText>2</w:delText>
        </w:r>
      </w:del>
      <w:del w:id="1926" w:author="Michael D. Scott" w:date="2012-02-05T14:53:00Z">
        <w:r w:rsidDel="000D1818">
          <w:delText xml:space="preserve"> or more times and eventually (stubbornly perhaps?) solve the question. If a team submits a question after they have already solved it</w:delText>
        </w:r>
      </w:del>
      <w:ins w:id="1927" w:author="Shyamal Mitra" w:date="2012-02-04T16:33:00Z">
        <w:del w:id="1928" w:author="Michael D. Scott" w:date="2012-02-05T14:53:00Z">
          <w:r w:rsidDel="000D1818">
            <w:delText>,</w:delText>
          </w:r>
        </w:del>
      </w:ins>
      <w:del w:id="1929" w:author="Michael D. Scott" w:date="2012-02-05T14:53:00Z">
        <w:r w:rsidDel="000D1818">
          <w:delText xml:space="preserve"> the submission is ignore</w:delText>
        </w:r>
      </w:del>
      <w:ins w:id="1930" w:author="Shyamal Mitra" w:date="2012-02-04T16:26:00Z">
        <w:del w:id="1931" w:author="Michael D. Scott" w:date="2012-02-05T14:53:00Z">
          <w:r w:rsidDel="000D1818">
            <w:delText>d</w:delText>
          </w:r>
        </w:del>
      </w:ins>
      <w:del w:id="1932" w:author="Michael D. Scott" w:date="2012-02-05T14:53:00Z">
        <w:r w:rsidDel="000D1818">
          <w:delText>s.</w:delText>
        </w:r>
      </w:del>
    </w:p>
    <w:p w:rsidR="003C5AFD" w:rsidRPr="00BA7DD1" w:rsidDel="000D1818" w:rsidRDefault="003C5AFD" w:rsidP="003C5AFD">
      <w:pPr>
        <w:rPr>
          <w:del w:id="1933" w:author="Michael D. Scott" w:date="2012-02-05T14:53:00Z"/>
          <w:rFonts w:ascii="Arial-BoldMT" w:hAnsi="Arial-BoldMT" w:cs="Arial-BoldMT"/>
          <w:b/>
          <w:bCs/>
          <w:sz w:val="24"/>
          <w:szCs w:val="24"/>
        </w:rPr>
      </w:pPr>
      <w:del w:id="1934" w:author="Michael D. Scott" w:date="2012-02-05T14:53:00Z">
        <w:r w:rsidRPr="00BA7DD1" w:rsidDel="000D1818">
          <w:rPr>
            <w:rFonts w:ascii="Arial-BoldMT" w:hAnsi="Arial-BoldMT" w:cs="Arial-BoldMT"/>
            <w:b/>
            <w:bCs/>
            <w:sz w:val="24"/>
            <w:szCs w:val="24"/>
          </w:rPr>
          <w:delText>Input</w:delText>
        </w:r>
      </w:del>
    </w:p>
    <w:p w:rsidR="003C5AFD" w:rsidRPr="007F2BD9" w:rsidDel="000D1818" w:rsidRDefault="003C5AFD" w:rsidP="003C5AFD">
      <w:pPr>
        <w:numPr>
          <w:ilvl w:val="0"/>
          <w:numId w:val="7"/>
        </w:numPr>
        <w:rPr>
          <w:del w:id="1935" w:author="Michael D. Scott" w:date="2012-02-05T14:53:00Z"/>
          <w:sz w:val="24"/>
          <w:szCs w:val="24"/>
        </w:rPr>
      </w:pPr>
      <w:del w:id="1936" w:author="Michael D. Scott" w:date="2012-02-05T14:53:00Z">
        <w:r w:rsidRPr="007F2BD9" w:rsidDel="000D1818">
          <w:rPr>
            <w:sz w:val="24"/>
            <w:szCs w:val="24"/>
          </w:rPr>
          <w:delText xml:space="preserve">The first line will contain a single integer </w:delText>
        </w:r>
        <w:r w:rsidDel="000D1818">
          <w:rPr>
            <w:sz w:val="24"/>
            <w:szCs w:val="24"/>
          </w:rPr>
          <w:delText>N</w:delText>
        </w:r>
        <w:r w:rsidRPr="007F2BD9" w:rsidDel="000D1818">
          <w:rPr>
            <w:sz w:val="24"/>
            <w:szCs w:val="24"/>
          </w:rPr>
          <w:delText xml:space="preserve"> that indicates the number of data sets. </w:delText>
        </w:r>
      </w:del>
    </w:p>
    <w:p w:rsidR="003C5AFD" w:rsidRPr="00F1019C" w:rsidDel="000D1818" w:rsidRDefault="003C5AFD" w:rsidP="003C5AFD">
      <w:pPr>
        <w:numPr>
          <w:ilvl w:val="0"/>
          <w:numId w:val="7"/>
        </w:numPr>
        <w:rPr>
          <w:del w:id="1937" w:author="Michael D. Scott" w:date="2012-02-05T14:53:00Z"/>
          <w:sz w:val="24"/>
          <w:szCs w:val="24"/>
        </w:rPr>
      </w:pPr>
      <w:del w:id="1938" w:author="Michael D. Scott" w:date="2012-02-05T14:53:00Z">
        <w:r w:rsidDel="000D1818">
          <w:rPr>
            <w:sz w:val="24"/>
            <w:szCs w:val="24"/>
          </w:rPr>
          <w:delText>Each data set will consist of a single line followed by a blank line</w:delText>
        </w:r>
      </w:del>
      <w:ins w:id="1939" w:author="Shyamal Mitra" w:date="2012-02-04T16:30:00Z">
        <w:del w:id="1940" w:author="Michael D. Scott" w:date="2012-02-05T14:53:00Z">
          <w:r w:rsidDel="000D1818">
            <w:rPr>
              <w:sz w:val="24"/>
              <w:szCs w:val="24"/>
            </w:rPr>
            <w:delText>. E</w:delText>
          </w:r>
        </w:del>
      </w:ins>
      <w:del w:id="1941" w:author="Michael D. Scott" w:date="2012-02-05T14:53:00Z">
        <w:r w:rsidDel="000D1818">
          <w:rPr>
            <w:sz w:val="24"/>
            <w:szCs w:val="24"/>
          </w:rPr>
          <w:delText>, even the last data set</w:delText>
        </w:r>
      </w:del>
      <w:ins w:id="1942" w:author="Shyamal Mitra" w:date="2012-02-04T16:31:00Z">
        <w:del w:id="1943" w:author="Michael D. Scott" w:date="2012-02-05T14:53:00Z">
          <w:r w:rsidDel="000D1818">
            <w:rPr>
              <w:sz w:val="24"/>
              <w:szCs w:val="24"/>
            </w:rPr>
            <w:delText xml:space="preserve"> will be followed by a blank line</w:delText>
          </w:r>
        </w:del>
      </w:ins>
      <w:del w:id="1944" w:author="Michael D. Scott" w:date="2012-02-05T14:53:00Z">
        <w:r w:rsidDel="000D1818">
          <w:rPr>
            <w:sz w:val="24"/>
            <w:szCs w:val="24"/>
          </w:rPr>
          <w:delText>.</w:delText>
        </w:r>
      </w:del>
    </w:p>
    <w:p w:rsidR="003C5AFD" w:rsidDel="000D1818" w:rsidRDefault="003C5AFD" w:rsidP="003C5AFD">
      <w:pPr>
        <w:numPr>
          <w:ilvl w:val="0"/>
          <w:numId w:val="7"/>
        </w:numPr>
        <w:rPr>
          <w:del w:id="1945" w:author="Michael D. Scott" w:date="2012-02-05T14:53:00Z"/>
          <w:sz w:val="24"/>
          <w:szCs w:val="24"/>
        </w:rPr>
      </w:pPr>
      <w:del w:id="1946" w:author="Michael D. Scott" w:date="2012-02-05T14:53:00Z">
        <w:r w:rsidDel="000D1818">
          <w:rPr>
            <w:sz w:val="24"/>
            <w:szCs w:val="24"/>
          </w:rPr>
          <w:delText>The line will contain X problem submissions.</w:delText>
        </w:r>
      </w:del>
    </w:p>
    <w:p w:rsidR="003C5AFD" w:rsidRPr="007F2BD9" w:rsidDel="000D1818" w:rsidRDefault="003C5AFD" w:rsidP="003C5AFD">
      <w:pPr>
        <w:numPr>
          <w:ilvl w:val="0"/>
          <w:numId w:val="7"/>
        </w:numPr>
        <w:rPr>
          <w:del w:id="1947" w:author="Michael D. Scott" w:date="2012-02-05T14:53:00Z"/>
          <w:sz w:val="24"/>
          <w:szCs w:val="24"/>
        </w:rPr>
      </w:pPr>
      <w:del w:id="1948" w:author="Michael D. Scott" w:date="2012-02-05T14:53:00Z">
        <w:r w:rsidDel="000D1818">
          <w:rPr>
            <w:sz w:val="24"/>
            <w:szCs w:val="24"/>
          </w:rPr>
          <w:delText>Each submission will consist of 3 elements, T Q R, where T is a string corresponding to the team that submitted the solution, Q is an integer 1 through 12 inclusive indicat</w:delText>
        </w:r>
      </w:del>
      <w:ins w:id="1949" w:author="Shyamal Mitra" w:date="2012-02-04T16:43:00Z">
        <w:del w:id="1950" w:author="Michael D. Scott" w:date="2012-02-05T14:53:00Z">
          <w:r w:rsidDel="000D1818">
            <w:rPr>
              <w:sz w:val="24"/>
              <w:szCs w:val="24"/>
            </w:rPr>
            <w:delText>ing</w:delText>
          </w:r>
        </w:del>
      </w:ins>
      <w:del w:id="1951" w:author="Michael D. Scott" w:date="2012-02-05T14:53:00Z">
        <w:r w:rsidDel="000D1818">
          <w:rPr>
            <w:sz w:val="24"/>
            <w:szCs w:val="24"/>
          </w:rPr>
          <w:delText xml:space="preserve">ed the question number and R </w:delText>
        </w:r>
      </w:del>
      <w:del w:id="1952" w:author="Michael D. Scott" w:date="2012-02-05T10:07:00Z">
        <w:r w:rsidDel="008243F8">
          <w:rPr>
            <w:sz w:val="24"/>
            <w:szCs w:val="24"/>
          </w:rPr>
          <w:delText xml:space="preserve">is </w:delText>
        </w:r>
      </w:del>
      <w:del w:id="1953" w:author="Michael D. Scott" w:date="2012-02-05T14:53:00Z">
        <w:r w:rsidDel="000D1818">
          <w:rPr>
            <w:sz w:val="24"/>
            <w:szCs w:val="24"/>
          </w:rPr>
          <w:delText>the result, either C for correct or I for incorrect. There will be no spaces in the team names.</w:delText>
        </w:r>
      </w:del>
    </w:p>
    <w:p w:rsidR="003C5AFD" w:rsidRPr="00BA7DD1" w:rsidDel="000D1818" w:rsidRDefault="003C5AFD" w:rsidP="003C5AFD">
      <w:pPr>
        <w:rPr>
          <w:del w:id="1954" w:author="Michael D. Scott" w:date="2012-02-05T14:53:00Z"/>
          <w:sz w:val="24"/>
          <w:szCs w:val="24"/>
        </w:rPr>
      </w:pPr>
    </w:p>
    <w:p w:rsidR="003C5AFD" w:rsidRPr="00BA7DD1" w:rsidDel="000D1818" w:rsidRDefault="003C5AFD" w:rsidP="003C5AFD">
      <w:pPr>
        <w:rPr>
          <w:del w:id="1955" w:author="Michael D. Scott" w:date="2012-02-05T14:53:00Z"/>
          <w:rFonts w:ascii="Arial-BoldMT" w:hAnsi="Arial-BoldMT" w:cs="Arial-BoldMT"/>
          <w:b/>
          <w:bCs/>
          <w:sz w:val="24"/>
          <w:szCs w:val="24"/>
        </w:rPr>
      </w:pPr>
      <w:del w:id="1956" w:author="Michael D. Scott" w:date="2012-02-05T14:53:00Z">
        <w:r w:rsidRPr="00BA7DD1" w:rsidDel="000D1818">
          <w:rPr>
            <w:rFonts w:ascii="Arial-BoldMT" w:hAnsi="Arial-BoldMT" w:cs="Arial-BoldMT"/>
            <w:b/>
            <w:bCs/>
            <w:sz w:val="24"/>
            <w:szCs w:val="24"/>
          </w:rPr>
          <w:delText>Output</w:delText>
        </w:r>
      </w:del>
    </w:p>
    <w:p w:rsidR="003C5AFD" w:rsidRPr="0055093A" w:rsidDel="000D1818" w:rsidRDefault="003C5AFD" w:rsidP="003C5AFD">
      <w:pPr>
        <w:rPr>
          <w:del w:id="1957" w:author="Michael D. Scott" w:date="2012-02-05T14:53:00Z"/>
          <w:bCs/>
          <w:sz w:val="24"/>
          <w:szCs w:val="24"/>
        </w:rPr>
      </w:pPr>
      <w:del w:id="1958" w:author="Michael D. Scott" w:date="2012-02-05T14:53:00Z">
        <w:r w:rsidDel="000D1818">
          <w:rPr>
            <w:sz w:val="24"/>
            <w:szCs w:val="24"/>
          </w:rPr>
          <w:delText xml:space="preserve">For each data set output the number of the data set on a line by itself followed by </w:delText>
        </w:r>
      </w:del>
      <w:ins w:id="1959" w:author="Shyamal Mitra" w:date="2012-02-04T16:44:00Z">
        <w:del w:id="1960" w:author="Michael D. Scott" w:date="2012-02-05T14:53:00Z">
          <w:r w:rsidDel="000D1818">
            <w:rPr>
              <w:sz w:val="24"/>
              <w:szCs w:val="24"/>
            </w:rPr>
            <w:delText xml:space="preserve">the </w:delText>
          </w:r>
        </w:del>
      </w:ins>
      <w:del w:id="1961" w:author="Michael D. Scott" w:date="2012-02-05T14:53:00Z">
        <w:r w:rsidDel="000D1818">
          <w:rPr>
            <w:sz w:val="24"/>
            <w:szCs w:val="24"/>
          </w:rPr>
          <w:delText xml:space="preserve">results for all teams that made at least 1 submission for the data set. List each team on a line by itself with the String T, the team's name followed by a space, </w:delText>
        </w:r>
      </w:del>
      <w:ins w:id="1962" w:author="Shyamal Mitra" w:date="2012-02-04T16:38:00Z">
        <w:del w:id="1963" w:author="Michael D. Scott" w:date="2012-02-05T14:53:00Z">
          <w:r w:rsidDel="000D1818">
            <w:rPr>
              <w:sz w:val="24"/>
              <w:szCs w:val="24"/>
            </w:rPr>
            <w:delText xml:space="preserve">and </w:delText>
          </w:r>
        </w:del>
      </w:ins>
      <w:del w:id="1964" w:author="Michael D. Scott" w:date="2012-02-05T14:53:00Z">
        <w:r w:rsidDel="000D1818">
          <w:rPr>
            <w:sz w:val="24"/>
            <w:szCs w:val="24"/>
          </w:rPr>
          <w:delText>followed by the team's score. List the teams i</w:delText>
        </w:r>
      </w:del>
      <w:del w:id="1965" w:author="Michael D. Scott" w:date="2012-02-05T10:08:00Z">
        <w:r w:rsidDel="008243F8">
          <w:rPr>
            <w:sz w:val="24"/>
            <w:szCs w:val="24"/>
          </w:rPr>
          <w:delText>s</w:delText>
        </w:r>
      </w:del>
      <w:del w:id="1966" w:author="Michael D. Scott" w:date="2012-02-05T14:53:00Z">
        <w:r w:rsidDel="000D1818">
          <w:rPr>
            <w:sz w:val="24"/>
            <w:szCs w:val="24"/>
          </w:rPr>
          <w:delText xml:space="preserve"> descending order based on score. In the case of ties</w:delText>
        </w:r>
      </w:del>
      <w:del w:id="1967" w:author="Michael D. Scott" w:date="2012-02-05T10:08:00Z">
        <w:r w:rsidDel="008243F8">
          <w:rPr>
            <w:sz w:val="24"/>
            <w:szCs w:val="24"/>
          </w:rPr>
          <w:delText xml:space="preserve"> on score</w:delText>
        </w:r>
      </w:del>
      <w:del w:id="1968" w:author="Michael D. Scott" w:date="2012-02-05T14:53:00Z">
        <w:r w:rsidDel="000D1818">
          <w:rPr>
            <w:sz w:val="24"/>
            <w:szCs w:val="24"/>
          </w:rPr>
          <w:delText xml:space="preserve"> list the teams in ascending ASCII code order, also known as ASCIIbetical order.</w:delText>
        </w:r>
      </w:del>
    </w:p>
    <w:p w:rsidR="003C5AFD" w:rsidRPr="00BA7DD1" w:rsidDel="000D1818" w:rsidRDefault="003C5AFD" w:rsidP="003C5AFD">
      <w:pPr>
        <w:rPr>
          <w:del w:id="1969" w:author="Michael D. Scott" w:date="2012-02-05T14:53:00Z"/>
          <w:sz w:val="24"/>
          <w:szCs w:val="24"/>
        </w:rPr>
      </w:pPr>
    </w:p>
    <w:p w:rsidR="003C5AFD" w:rsidDel="000D1818" w:rsidRDefault="003C5AFD" w:rsidP="003C5AFD">
      <w:pPr>
        <w:rPr>
          <w:del w:id="1970" w:author="Michael D. Scott" w:date="2012-02-05T14:53:00Z"/>
          <w:rFonts w:ascii="Arial-BoldMT" w:hAnsi="Arial-BoldMT" w:cs="Arial-BoldMT"/>
          <w:b/>
          <w:bCs/>
          <w:sz w:val="24"/>
          <w:szCs w:val="24"/>
        </w:rPr>
      </w:pPr>
      <w:del w:id="1971" w:author="Michael D. Scott" w:date="2012-02-05T14:53:00Z">
        <w:r w:rsidRPr="00BA7DD1" w:rsidDel="000D1818">
          <w:rPr>
            <w:rFonts w:ascii="Arial-BoldMT" w:hAnsi="Arial-BoldMT" w:cs="Arial-BoldMT"/>
            <w:b/>
            <w:bCs/>
            <w:sz w:val="24"/>
            <w:szCs w:val="24"/>
          </w:rPr>
          <w:delText>Example Input File</w:delText>
        </w:r>
        <w:r w:rsidDel="000D1818">
          <w:rPr>
            <w:rFonts w:ascii="Arial-BoldMT" w:hAnsi="Arial-BoldMT" w:cs="Arial-BoldMT"/>
            <w:b/>
            <w:bCs/>
            <w:sz w:val="24"/>
            <w:szCs w:val="24"/>
          </w:rPr>
          <w:delText xml:space="preserve"> (Lines are wrapped on this page but will be a single line followed by a blank line in the input file.)</w:delText>
        </w:r>
      </w:del>
    </w:p>
    <w:p w:rsidR="003C5AFD" w:rsidDel="000D1818" w:rsidRDefault="003C5AFD" w:rsidP="003C5AFD">
      <w:pPr>
        <w:suppressAutoHyphens w:val="0"/>
        <w:autoSpaceDE w:val="0"/>
        <w:autoSpaceDN w:val="0"/>
        <w:adjustRightInd w:val="0"/>
        <w:rPr>
          <w:del w:id="1972" w:author="Michael D. Scott" w:date="2012-02-05T14:53:00Z"/>
          <w:rFonts w:ascii="Courier New" w:hAnsi="Courier New" w:cs="Courier New"/>
          <w:lang w:eastAsia="en-US"/>
        </w:rPr>
      </w:pPr>
      <w:del w:id="1973" w:author="Michael D. Scott" w:date="2012-02-05T14:53:00Z">
        <w:r w:rsidDel="000D1818">
          <w:rPr>
            <w:rFonts w:ascii="Courier New" w:hAnsi="Courier New" w:cs="Courier New"/>
            <w:lang w:eastAsia="en-US"/>
          </w:rPr>
          <w:delText>2</w:delText>
        </w:r>
      </w:del>
    </w:p>
    <w:p w:rsidR="003C5AFD" w:rsidDel="000D1818" w:rsidRDefault="003C5AFD" w:rsidP="003C5AFD">
      <w:pPr>
        <w:suppressAutoHyphens w:val="0"/>
        <w:autoSpaceDE w:val="0"/>
        <w:autoSpaceDN w:val="0"/>
        <w:adjustRightInd w:val="0"/>
        <w:rPr>
          <w:del w:id="1974" w:author="Michael D. Scott" w:date="2012-02-05T14:53:00Z"/>
          <w:rFonts w:ascii="Courier New" w:hAnsi="Courier New" w:cs="Courier New"/>
          <w:lang w:eastAsia="en-US"/>
        </w:rPr>
      </w:pPr>
      <w:del w:id="1975" w:author="Michael D. Scott" w:date="2012-02-05T14:53:00Z">
        <w:r w:rsidDel="000D1818">
          <w:rPr>
            <w:rFonts w:ascii="Courier New" w:hAnsi="Courier New" w:cs="Courier New"/>
            <w:lang w:eastAsia="en-US"/>
          </w:rPr>
          <w:delText>t1 1 C t5 1 C t1 2 I t2 12 C t2 10 I t2 10 I t2 10 I t2 10 I t2 10 I t2 10 I t2 10 I t2 10 I t2 10 I t2 10 I t2 10 I t2 10 I t2 10 I t2 10 I t2 10 I t2 10 I t2 10 C t1 1 I t2 10 I t5 10 I t5 10 I t5 10 C</w:delText>
        </w:r>
      </w:del>
    </w:p>
    <w:p w:rsidR="003C5AFD" w:rsidDel="000D1818" w:rsidRDefault="003C5AFD" w:rsidP="003C5AFD">
      <w:pPr>
        <w:suppressAutoHyphens w:val="0"/>
        <w:autoSpaceDE w:val="0"/>
        <w:autoSpaceDN w:val="0"/>
        <w:adjustRightInd w:val="0"/>
        <w:rPr>
          <w:del w:id="1976" w:author="Michael D. Scott" w:date="2012-02-05T14:53:00Z"/>
          <w:rFonts w:ascii="Courier New" w:hAnsi="Courier New" w:cs="Courier New"/>
          <w:lang w:eastAsia="en-US"/>
        </w:rPr>
      </w:pPr>
    </w:p>
    <w:p w:rsidR="003C5AFD" w:rsidDel="000D1818" w:rsidRDefault="003C5AFD" w:rsidP="003C5AFD">
      <w:pPr>
        <w:suppressAutoHyphens w:val="0"/>
        <w:autoSpaceDE w:val="0"/>
        <w:autoSpaceDN w:val="0"/>
        <w:adjustRightInd w:val="0"/>
        <w:rPr>
          <w:del w:id="1977" w:author="Michael D. Scott" w:date="2012-02-05T14:53:00Z"/>
          <w:rFonts w:ascii="Courier New" w:hAnsi="Courier New" w:cs="Courier New"/>
          <w:lang w:eastAsia="en-US"/>
        </w:rPr>
      </w:pPr>
      <w:del w:id="1978" w:author="Michael D. Scott" w:date="2012-02-05T14:53:00Z">
        <w:r w:rsidDel="000D1818">
          <w:rPr>
            <w:rFonts w:ascii="Courier New" w:hAnsi="Courier New" w:cs="Courier New"/>
            <w:lang w:eastAsia="en-US"/>
          </w:rPr>
          <w:delText>west 1 C west 5 C west 12 C east 2 C east 3 C east 10 C north 3 I north 5 I north 12 I south 5 I north 12 I south 5 C south 5 C south 10 I</w:delText>
        </w:r>
      </w:del>
    </w:p>
    <w:p w:rsidR="003C5AFD" w:rsidDel="000D1818" w:rsidRDefault="003C5AFD" w:rsidP="003C5AFD">
      <w:pPr>
        <w:rPr>
          <w:del w:id="1979" w:author="Michael D. Scott" w:date="2012-02-05T14:53:00Z"/>
          <w:rFonts w:ascii="Courier New" w:hAnsi="Courier New" w:cs="Courier New"/>
          <w:bCs/>
          <w:sz w:val="24"/>
          <w:szCs w:val="24"/>
        </w:rPr>
      </w:pPr>
    </w:p>
    <w:p w:rsidR="003C5AFD" w:rsidRPr="00BA7DD1" w:rsidDel="000D1818" w:rsidRDefault="003C5AFD" w:rsidP="003C5AFD">
      <w:pPr>
        <w:rPr>
          <w:del w:id="1980" w:author="Michael D. Scott" w:date="2012-02-05T14:53:00Z"/>
          <w:rFonts w:ascii="Courier New" w:hAnsi="Courier New"/>
          <w:sz w:val="24"/>
          <w:szCs w:val="24"/>
        </w:rPr>
      </w:pPr>
    </w:p>
    <w:p w:rsidR="003C5AFD" w:rsidRPr="00BA7DD1" w:rsidDel="000D1818" w:rsidRDefault="003C5AFD" w:rsidP="003C5AFD">
      <w:pPr>
        <w:rPr>
          <w:del w:id="1981" w:author="Michael D. Scott" w:date="2012-02-05T14:53:00Z"/>
          <w:rFonts w:ascii="Arial-BoldMT" w:hAnsi="Arial-BoldMT" w:cs="Arial-BoldMT"/>
          <w:b/>
          <w:bCs/>
          <w:sz w:val="24"/>
          <w:szCs w:val="24"/>
        </w:rPr>
      </w:pPr>
      <w:del w:id="1982" w:author="Michael D. Scott" w:date="2012-02-05T14:53:00Z">
        <w:r w:rsidRPr="00BA7DD1" w:rsidDel="000D1818">
          <w:rPr>
            <w:rFonts w:ascii="Arial-BoldMT" w:hAnsi="Arial-BoldMT" w:cs="Arial-BoldMT"/>
            <w:b/>
            <w:bCs/>
            <w:sz w:val="24"/>
            <w:szCs w:val="24"/>
          </w:rPr>
          <w:delText>Example Output To Screen</w:delText>
        </w:r>
      </w:del>
    </w:p>
    <w:p w:rsidR="003C5AFD" w:rsidRPr="005E0C0C" w:rsidDel="000D1818" w:rsidRDefault="003C5AFD" w:rsidP="003C5AFD">
      <w:pPr>
        <w:rPr>
          <w:del w:id="1983" w:author="Michael D. Scott" w:date="2012-02-05T14:53:00Z"/>
          <w:rFonts w:ascii="Courier New" w:hAnsi="Courier New" w:cs="Courier New"/>
          <w:sz w:val="24"/>
          <w:szCs w:val="24"/>
        </w:rPr>
      </w:pPr>
      <w:del w:id="1984" w:author="Michael D. Scott" w:date="2012-02-05T14:53:00Z">
        <w:r w:rsidRPr="005E0C0C" w:rsidDel="000D1818">
          <w:rPr>
            <w:rFonts w:ascii="Courier New" w:hAnsi="Courier New" w:cs="Courier New"/>
            <w:sz w:val="24"/>
            <w:szCs w:val="24"/>
          </w:rPr>
          <w:delText>1</w:delText>
        </w:r>
      </w:del>
    </w:p>
    <w:p w:rsidR="003C5AFD" w:rsidRPr="005E0C0C" w:rsidDel="000D1818" w:rsidRDefault="003C5AFD" w:rsidP="003C5AFD">
      <w:pPr>
        <w:rPr>
          <w:del w:id="1985" w:author="Michael D. Scott" w:date="2012-02-05T14:53:00Z"/>
          <w:rFonts w:ascii="Courier New" w:hAnsi="Courier New" w:cs="Courier New"/>
          <w:sz w:val="24"/>
          <w:szCs w:val="24"/>
        </w:rPr>
      </w:pPr>
      <w:del w:id="1986" w:author="Michael D. Scott" w:date="2012-02-05T14:53:00Z">
        <w:r w:rsidRPr="005E0C0C" w:rsidDel="000D1818">
          <w:rPr>
            <w:rFonts w:ascii="Courier New" w:hAnsi="Courier New" w:cs="Courier New"/>
            <w:sz w:val="24"/>
            <w:szCs w:val="24"/>
          </w:rPr>
          <w:delText>t5 110</w:delText>
        </w:r>
      </w:del>
    </w:p>
    <w:p w:rsidR="003C5AFD" w:rsidRPr="005E0C0C" w:rsidDel="000D1818" w:rsidRDefault="003C5AFD" w:rsidP="003C5AFD">
      <w:pPr>
        <w:rPr>
          <w:del w:id="1987" w:author="Michael D. Scott" w:date="2012-02-05T14:53:00Z"/>
          <w:rFonts w:ascii="Courier New" w:hAnsi="Courier New" w:cs="Courier New"/>
          <w:sz w:val="24"/>
          <w:szCs w:val="24"/>
        </w:rPr>
      </w:pPr>
      <w:del w:id="1988" w:author="Michael D. Scott" w:date="2012-02-05T14:53:00Z">
        <w:r w:rsidRPr="005E0C0C" w:rsidDel="000D1818">
          <w:rPr>
            <w:rFonts w:ascii="Courier New" w:hAnsi="Courier New" w:cs="Courier New"/>
            <w:sz w:val="24"/>
            <w:szCs w:val="24"/>
          </w:rPr>
          <w:delText>t1 60</w:delText>
        </w:r>
      </w:del>
    </w:p>
    <w:p w:rsidR="003C5AFD" w:rsidRPr="005E0C0C" w:rsidDel="000D1818" w:rsidRDefault="003C5AFD" w:rsidP="003C5AFD">
      <w:pPr>
        <w:rPr>
          <w:del w:id="1989" w:author="Michael D. Scott" w:date="2012-02-05T14:53:00Z"/>
          <w:rFonts w:ascii="Courier New" w:hAnsi="Courier New" w:cs="Courier New"/>
          <w:sz w:val="24"/>
          <w:szCs w:val="24"/>
        </w:rPr>
      </w:pPr>
      <w:del w:id="1990" w:author="Michael D. Scott" w:date="2012-02-05T14:53:00Z">
        <w:r w:rsidRPr="005E0C0C" w:rsidDel="000D1818">
          <w:rPr>
            <w:rFonts w:ascii="Courier New" w:hAnsi="Courier New" w:cs="Courier New"/>
            <w:sz w:val="24"/>
            <w:szCs w:val="24"/>
          </w:rPr>
          <w:delText>t2 40</w:delText>
        </w:r>
      </w:del>
    </w:p>
    <w:p w:rsidR="003C5AFD" w:rsidRPr="005E0C0C" w:rsidDel="000D1818" w:rsidRDefault="003C5AFD" w:rsidP="003C5AFD">
      <w:pPr>
        <w:rPr>
          <w:del w:id="1991" w:author="Michael D. Scott" w:date="2012-02-05T14:53:00Z"/>
          <w:rFonts w:ascii="Courier New" w:hAnsi="Courier New" w:cs="Courier New"/>
          <w:sz w:val="24"/>
          <w:szCs w:val="24"/>
        </w:rPr>
      </w:pPr>
      <w:del w:id="1992" w:author="Michael D. Scott" w:date="2012-02-05T14:53:00Z">
        <w:r w:rsidRPr="005E0C0C" w:rsidDel="000D1818">
          <w:rPr>
            <w:rFonts w:ascii="Courier New" w:hAnsi="Courier New" w:cs="Courier New"/>
            <w:sz w:val="24"/>
            <w:szCs w:val="24"/>
          </w:rPr>
          <w:delText>2</w:delText>
        </w:r>
      </w:del>
    </w:p>
    <w:p w:rsidR="003C5AFD" w:rsidRPr="005E0C0C" w:rsidDel="000D1818" w:rsidRDefault="003C5AFD" w:rsidP="003C5AFD">
      <w:pPr>
        <w:rPr>
          <w:del w:id="1993" w:author="Michael D. Scott" w:date="2012-02-05T14:53:00Z"/>
          <w:rFonts w:ascii="Courier New" w:hAnsi="Courier New" w:cs="Courier New"/>
          <w:sz w:val="24"/>
          <w:szCs w:val="24"/>
        </w:rPr>
      </w:pPr>
      <w:del w:id="1994" w:author="Michael D. Scott" w:date="2012-02-05T14:53:00Z">
        <w:r w:rsidRPr="005E0C0C" w:rsidDel="000D1818">
          <w:rPr>
            <w:rFonts w:ascii="Courier New" w:hAnsi="Courier New" w:cs="Courier New"/>
            <w:sz w:val="24"/>
            <w:szCs w:val="24"/>
          </w:rPr>
          <w:delText>east 180</w:delText>
        </w:r>
      </w:del>
    </w:p>
    <w:p w:rsidR="003C5AFD" w:rsidRPr="005E0C0C" w:rsidDel="000D1818" w:rsidRDefault="003C5AFD" w:rsidP="003C5AFD">
      <w:pPr>
        <w:rPr>
          <w:del w:id="1995" w:author="Michael D. Scott" w:date="2012-02-05T14:53:00Z"/>
          <w:rFonts w:ascii="Courier New" w:hAnsi="Courier New" w:cs="Courier New"/>
          <w:sz w:val="24"/>
          <w:szCs w:val="24"/>
        </w:rPr>
      </w:pPr>
      <w:del w:id="1996" w:author="Michael D. Scott" w:date="2012-02-05T14:53:00Z">
        <w:r w:rsidRPr="005E0C0C" w:rsidDel="000D1818">
          <w:rPr>
            <w:rFonts w:ascii="Courier New" w:hAnsi="Courier New" w:cs="Courier New"/>
            <w:sz w:val="24"/>
            <w:szCs w:val="24"/>
          </w:rPr>
          <w:delText>west 180</w:delText>
        </w:r>
      </w:del>
    </w:p>
    <w:p w:rsidR="003C5AFD" w:rsidRPr="005E0C0C" w:rsidDel="000D1818" w:rsidRDefault="003C5AFD" w:rsidP="003C5AFD">
      <w:pPr>
        <w:rPr>
          <w:del w:id="1997" w:author="Michael D. Scott" w:date="2012-02-05T14:53:00Z"/>
          <w:rFonts w:ascii="Courier New" w:hAnsi="Courier New" w:cs="Courier New"/>
          <w:sz w:val="24"/>
          <w:szCs w:val="24"/>
        </w:rPr>
      </w:pPr>
      <w:del w:id="1998" w:author="Michael D. Scott" w:date="2012-02-05T14:53:00Z">
        <w:r w:rsidRPr="005E0C0C" w:rsidDel="000D1818">
          <w:rPr>
            <w:rFonts w:ascii="Courier New" w:hAnsi="Courier New" w:cs="Courier New"/>
            <w:sz w:val="24"/>
            <w:szCs w:val="24"/>
          </w:rPr>
          <w:delText>south 55</w:delText>
        </w:r>
      </w:del>
    </w:p>
    <w:p w:rsidR="003C5AFD" w:rsidRPr="005E0C0C" w:rsidDel="000D1818" w:rsidRDefault="003C5AFD" w:rsidP="003C5AFD">
      <w:pPr>
        <w:rPr>
          <w:del w:id="1999" w:author="Michael D. Scott" w:date="2012-02-05T14:53:00Z"/>
          <w:rFonts w:ascii="Courier New" w:hAnsi="Courier New" w:cs="Courier New"/>
          <w:sz w:val="24"/>
          <w:szCs w:val="24"/>
        </w:rPr>
      </w:pPr>
      <w:del w:id="2000" w:author="Michael D. Scott" w:date="2012-02-05T14:53:00Z">
        <w:r w:rsidRPr="005E0C0C" w:rsidDel="000D1818">
          <w:rPr>
            <w:rFonts w:ascii="Courier New" w:hAnsi="Courier New" w:cs="Courier New"/>
            <w:sz w:val="24"/>
            <w:szCs w:val="24"/>
          </w:rPr>
          <w:delText>north 0</w:delText>
        </w:r>
      </w:del>
    </w:p>
    <w:p w:rsidR="003C5AFD" w:rsidDel="000D1818" w:rsidRDefault="003C5AFD" w:rsidP="003C5AFD">
      <w:pPr>
        <w:rPr>
          <w:del w:id="2001" w:author="Michael D. Scott" w:date="2012-02-05T14:53:00Z"/>
          <w:sz w:val="24"/>
          <w:szCs w:val="24"/>
        </w:rPr>
      </w:pPr>
    </w:p>
    <w:p w:rsidR="003C5AFD" w:rsidDel="00BE4F73" w:rsidRDefault="003C5AFD" w:rsidP="003C5AFD">
      <w:pPr>
        <w:rPr>
          <w:del w:id="2002" w:author="Michael D. Scott" w:date="2012-02-05T10:09:00Z"/>
          <w:sz w:val="24"/>
          <w:szCs w:val="24"/>
        </w:rPr>
      </w:pPr>
    </w:p>
    <w:p w:rsidR="003C5AFD" w:rsidRDefault="003C5AFD" w:rsidP="003C5AFD">
      <w:pPr>
        <w:jc w:val="center"/>
        <w:rPr>
          <w:rFonts w:ascii="Arial" w:hAnsi="Arial"/>
          <w:b/>
          <w:sz w:val="32"/>
        </w:rPr>
      </w:pPr>
      <w:del w:id="2003" w:author="Michael D. Scott" w:date="2012-02-05T14:53:00Z">
        <w:r w:rsidDel="000D1818">
          <w:rPr>
            <w:sz w:val="24"/>
            <w:szCs w:val="24"/>
          </w:rPr>
          <w:br w:type="page"/>
        </w:r>
      </w:del>
      <w:r>
        <w:rPr>
          <w:rFonts w:ascii="Arial" w:hAnsi="Arial"/>
          <w:b/>
          <w:sz w:val="32"/>
        </w:rPr>
        <w:t xml:space="preserve">10. </w:t>
      </w:r>
      <w:r>
        <w:rPr>
          <w:rFonts w:ascii="Arial-BoldMT" w:hAnsi="Arial-BoldMT" w:cs="Arial-BoldMT"/>
          <w:b/>
          <w:bCs/>
          <w:sz w:val="32"/>
          <w:szCs w:val="32"/>
        </w:rPr>
        <w:t>Square Free Integers</w:t>
      </w:r>
    </w:p>
    <w:p w:rsidR="003C5AFD" w:rsidRDefault="003C5AFD" w:rsidP="003C5AFD">
      <w:pPr>
        <w:jc w:val="both"/>
        <w:rPr>
          <w:rFonts w:ascii="Arial" w:hAnsi="Arial"/>
        </w:rPr>
      </w:pPr>
    </w:p>
    <w:p w:rsidR="000D1818" w:rsidRDefault="000D1818" w:rsidP="000D1818">
      <w:pPr>
        <w:rPr>
          <w:ins w:id="2004" w:author="Michael D. Scott" w:date="2012-02-05T14:53:00Z"/>
          <w:rFonts w:ascii="Courier New" w:hAnsi="Courier New" w:cs="Courier New"/>
          <w:b/>
          <w:sz w:val="22"/>
          <w:szCs w:val="22"/>
        </w:rPr>
      </w:pPr>
      <w:ins w:id="2005" w:author="Michael D. Scott" w:date="2012-02-05T14:53:00Z">
        <w:r>
          <w:rPr>
            <w:rFonts w:ascii="Courier New" w:hAnsi="Courier New" w:cs="Courier New"/>
            <w:b/>
            <w:sz w:val="22"/>
            <w:szCs w:val="22"/>
          </w:rPr>
          <w:t>JUDGES DATA FILE</w:t>
        </w:r>
      </w:ins>
    </w:p>
    <w:p w:rsidR="000D1818" w:rsidRPr="00A13B01" w:rsidRDefault="000D1818" w:rsidP="00A13B01">
      <w:pPr>
        <w:pStyle w:val="PlainText"/>
        <w:rPr>
          <w:ins w:id="2006" w:author="Michael D. Scott" w:date="2012-02-05T14:55:00Z"/>
          <w:sz w:val="21"/>
          <w:szCs w:val="21"/>
        </w:rPr>
      </w:pPr>
      <w:ins w:id="2007" w:author="Michael D. Scott" w:date="2012-02-05T14:55:00Z">
        <w:r w:rsidRPr="00A13B01">
          <w:rPr>
            <w:sz w:val="21"/>
            <w:szCs w:val="21"/>
          </w:rPr>
          <w:t>13</w:t>
        </w:r>
      </w:ins>
    </w:p>
    <w:p w:rsidR="000D1818" w:rsidRPr="00A13B01" w:rsidRDefault="000D1818" w:rsidP="00A13B01">
      <w:pPr>
        <w:pStyle w:val="PlainText"/>
        <w:rPr>
          <w:ins w:id="2008" w:author="Michael D. Scott" w:date="2012-02-05T14:55:00Z"/>
          <w:sz w:val="21"/>
          <w:szCs w:val="21"/>
        </w:rPr>
      </w:pPr>
      <w:ins w:id="2009" w:author="Michael D. Scott" w:date="2012-02-05T14:55:00Z">
        <w:r w:rsidRPr="00A13B01">
          <w:rPr>
            <w:sz w:val="21"/>
            <w:szCs w:val="21"/>
          </w:rPr>
          <w:t>10</w:t>
        </w:r>
      </w:ins>
    </w:p>
    <w:p w:rsidR="000D1818" w:rsidRPr="00A13B01" w:rsidRDefault="000D1818" w:rsidP="00A13B01">
      <w:pPr>
        <w:pStyle w:val="PlainText"/>
        <w:rPr>
          <w:ins w:id="2010" w:author="Michael D. Scott" w:date="2012-02-05T14:55:00Z"/>
          <w:sz w:val="21"/>
          <w:szCs w:val="21"/>
        </w:rPr>
      </w:pPr>
      <w:ins w:id="2011" w:author="Michael D. Scott" w:date="2012-02-05T14:55:00Z">
        <w:r w:rsidRPr="00A13B01">
          <w:rPr>
            <w:sz w:val="21"/>
            <w:szCs w:val="21"/>
          </w:rPr>
          <w:t>18</w:t>
        </w:r>
      </w:ins>
    </w:p>
    <w:p w:rsidR="000D1818" w:rsidRPr="00A13B01" w:rsidRDefault="000D1818" w:rsidP="00A13B01">
      <w:pPr>
        <w:pStyle w:val="PlainText"/>
        <w:rPr>
          <w:ins w:id="2012" w:author="Michael D. Scott" w:date="2012-02-05T14:55:00Z"/>
          <w:sz w:val="21"/>
          <w:szCs w:val="21"/>
        </w:rPr>
      </w:pPr>
      <w:ins w:id="2013" w:author="Michael D. Scott" w:date="2012-02-05T14:55:00Z">
        <w:r w:rsidRPr="00A13B01">
          <w:rPr>
            <w:sz w:val="21"/>
            <w:szCs w:val="21"/>
          </w:rPr>
          <w:t>2</w:t>
        </w:r>
      </w:ins>
    </w:p>
    <w:p w:rsidR="000D1818" w:rsidRPr="00A13B01" w:rsidRDefault="000D1818" w:rsidP="00A13B01">
      <w:pPr>
        <w:pStyle w:val="PlainText"/>
        <w:rPr>
          <w:ins w:id="2014" w:author="Michael D. Scott" w:date="2012-02-05T14:55:00Z"/>
          <w:sz w:val="21"/>
          <w:szCs w:val="21"/>
        </w:rPr>
      </w:pPr>
      <w:ins w:id="2015" w:author="Michael D. Scott" w:date="2012-02-05T14:55:00Z">
        <w:r w:rsidRPr="00A13B01">
          <w:rPr>
            <w:sz w:val="21"/>
            <w:szCs w:val="21"/>
          </w:rPr>
          <w:t>2500</w:t>
        </w:r>
      </w:ins>
    </w:p>
    <w:p w:rsidR="000D1818" w:rsidRPr="00A13B01" w:rsidRDefault="000D1818" w:rsidP="00A13B01">
      <w:pPr>
        <w:pStyle w:val="PlainText"/>
        <w:rPr>
          <w:ins w:id="2016" w:author="Michael D. Scott" w:date="2012-02-05T14:55:00Z"/>
          <w:sz w:val="21"/>
          <w:szCs w:val="21"/>
        </w:rPr>
      </w:pPr>
      <w:ins w:id="2017" w:author="Michael D. Scott" w:date="2012-02-05T14:55:00Z">
        <w:r w:rsidRPr="00A13B01">
          <w:rPr>
            <w:sz w:val="21"/>
            <w:szCs w:val="21"/>
          </w:rPr>
          <w:t>731324180</w:t>
        </w:r>
      </w:ins>
    </w:p>
    <w:p w:rsidR="000D1818" w:rsidRPr="00A13B01" w:rsidRDefault="000D1818" w:rsidP="00A13B01">
      <w:pPr>
        <w:pStyle w:val="PlainText"/>
        <w:rPr>
          <w:ins w:id="2018" w:author="Michael D. Scott" w:date="2012-02-05T14:55:00Z"/>
          <w:sz w:val="21"/>
          <w:szCs w:val="21"/>
        </w:rPr>
      </w:pPr>
      <w:ins w:id="2019" w:author="Michael D. Scott" w:date="2012-02-05T14:55:00Z">
        <w:r w:rsidRPr="00A13B01">
          <w:rPr>
            <w:sz w:val="21"/>
            <w:szCs w:val="21"/>
          </w:rPr>
          <w:t>100</w:t>
        </w:r>
      </w:ins>
    </w:p>
    <w:p w:rsidR="000D1818" w:rsidRPr="00A13B01" w:rsidRDefault="000D1818" w:rsidP="00A13B01">
      <w:pPr>
        <w:pStyle w:val="PlainText"/>
        <w:rPr>
          <w:ins w:id="2020" w:author="Michael D. Scott" w:date="2012-02-05T14:55:00Z"/>
          <w:sz w:val="21"/>
          <w:szCs w:val="21"/>
        </w:rPr>
      </w:pPr>
      <w:ins w:id="2021" w:author="Michael D. Scott" w:date="2012-02-05T14:55:00Z">
        <w:r w:rsidRPr="00A13B01">
          <w:rPr>
            <w:sz w:val="21"/>
            <w:szCs w:val="21"/>
          </w:rPr>
          <w:t>4</w:t>
        </w:r>
      </w:ins>
    </w:p>
    <w:p w:rsidR="000D1818" w:rsidRPr="00A13B01" w:rsidRDefault="000D1818" w:rsidP="00A13B01">
      <w:pPr>
        <w:pStyle w:val="PlainText"/>
        <w:rPr>
          <w:ins w:id="2022" w:author="Michael D. Scott" w:date="2012-02-05T14:55:00Z"/>
          <w:sz w:val="21"/>
          <w:szCs w:val="21"/>
        </w:rPr>
      </w:pPr>
      <w:ins w:id="2023" w:author="Michael D. Scott" w:date="2012-02-05T14:55:00Z">
        <w:r w:rsidRPr="00A13B01">
          <w:rPr>
            <w:sz w:val="21"/>
            <w:szCs w:val="21"/>
          </w:rPr>
          <w:t>15284</w:t>
        </w:r>
      </w:ins>
    </w:p>
    <w:p w:rsidR="000D1818" w:rsidRPr="00A13B01" w:rsidRDefault="000D1818" w:rsidP="00A13B01">
      <w:pPr>
        <w:pStyle w:val="PlainText"/>
        <w:rPr>
          <w:ins w:id="2024" w:author="Michael D. Scott" w:date="2012-02-05T14:55:00Z"/>
          <w:sz w:val="21"/>
          <w:szCs w:val="21"/>
        </w:rPr>
      </w:pPr>
      <w:ins w:id="2025" w:author="Michael D. Scott" w:date="2012-02-05T14:55:00Z">
        <w:r w:rsidRPr="00A13B01">
          <w:rPr>
            <w:sz w:val="21"/>
            <w:szCs w:val="21"/>
          </w:rPr>
          <w:t>212349600</w:t>
        </w:r>
      </w:ins>
    </w:p>
    <w:p w:rsidR="000D1818" w:rsidRPr="00A13B01" w:rsidRDefault="000D1818" w:rsidP="00A13B01">
      <w:pPr>
        <w:pStyle w:val="PlainText"/>
        <w:rPr>
          <w:ins w:id="2026" w:author="Michael D. Scott" w:date="2012-02-05T14:55:00Z"/>
          <w:sz w:val="21"/>
          <w:szCs w:val="21"/>
        </w:rPr>
      </w:pPr>
      <w:ins w:id="2027" w:author="Michael D. Scott" w:date="2012-02-05T14:55:00Z">
        <w:r w:rsidRPr="00A13B01">
          <w:rPr>
            <w:sz w:val="21"/>
            <w:szCs w:val="21"/>
          </w:rPr>
          <w:t>212349373</w:t>
        </w:r>
      </w:ins>
    </w:p>
    <w:p w:rsidR="000D1818" w:rsidRPr="00A13B01" w:rsidRDefault="000D1818" w:rsidP="00A13B01">
      <w:pPr>
        <w:pStyle w:val="PlainText"/>
        <w:rPr>
          <w:ins w:id="2028" w:author="Michael D. Scott" w:date="2012-02-05T14:55:00Z"/>
          <w:sz w:val="21"/>
          <w:szCs w:val="21"/>
        </w:rPr>
      </w:pPr>
      <w:ins w:id="2029" w:author="Michael D. Scott" w:date="2012-02-05T14:55:00Z">
        <w:r w:rsidRPr="00A13B01">
          <w:rPr>
            <w:sz w:val="21"/>
            <w:szCs w:val="21"/>
          </w:rPr>
          <w:t>212345713</w:t>
        </w:r>
      </w:ins>
    </w:p>
    <w:p w:rsidR="000D1818" w:rsidRPr="00A13B01" w:rsidRDefault="000D1818" w:rsidP="00A13B01">
      <w:pPr>
        <w:pStyle w:val="PlainText"/>
        <w:rPr>
          <w:ins w:id="2030" w:author="Michael D. Scott" w:date="2012-02-05T14:55:00Z"/>
          <w:sz w:val="21"/>
          <w:szCs w:val="21"/>
        </w:rPr>
      </w:pPr>
      <w:ins w:id="2031" w:author="Michael D. Scott" w:date="2012-02-05T14:55:00Z">
        <w:r w:rsidRPr="00A13B01">
          <w:rPr>
            <w:sz w:val="21"/>
            <w:szCs w:val="21"/>
          </w:rPr>
          <w:t>1212349650</w:t>
        </w:r>
      </w:ins>
    </w:p>
    <w:p w:rsidR="000D1818" w:rsidRDefault="000D1818" w:rsidP="00A13B01">
      <w:pPr>
        <w:pStyle w:val="PlainText"/>
        <w:rPr>
          <w:ins w:id="2032" w:author="Michael D. Scott" w:date="2012-02-05T14:55:00Z"/>
        </w:rPr>
      </w:pPr>
      <w:ins w:id="2033" w:author="Michael D. Scott" w:date="2012-02-05T14:55:00Z">
        <w:r w:rsidRPr="00A13B01">
          <w:rPr>
            <w:sz w:val="21"/>
            <w:szCs w:val="21"/>
          </w:rPr>
          <w:t>1212346433</w:t>
        </w:r>
      </w:ins>
    </w:p>
    <w:p w:rsidR="000D1818" w:rsidRDefault="000D1818" w:rsidP="000D1818">
      <w:pPr>
        <w:rPr>
          <w:ins w:id="2034" w:author="Michael D. Scott" w:date="2012-02-05T14:53:00Z"/>
          <w:rFonts w:ascii="Courier New" w:hAnsi="Courier New" w:cs="Courier New"/>
          <w:b/>
          <w:sz w:val="22"/>
          <w:szCs w:val="22"/>
        </w:rPr>
      </w:pPr>
    </w:p>
    <w:p w:rsidR="000D1818" w:rsidRDefault="000D1818" w:rsidP="000D1818">
      <w:pPr>
        <w:rPr>
          <w:ins w:id="2035" w:author="Michael D. Scott" w:date="2012-02-05T14:59:00Z"/>
          <w:rFonts w:ascii="Courier New" w:hAnsi="Courier New" w:cs="Courier New"/>
          <w:b/>
          <w:sz w:val="22"/>
          <w:szCs w:val="22"/>
        </w:rPr>
      </w:pPr>
      <w:ins w:id="2036" w:author="Michael D. Scott" w:date="2012-02-05T14:53:00Z">
        <w:r>
          <w:rPr>
            <w:rFonts w:ascii="Courier New" w:hAnsi="Courier New" w:cs="Courier New"/>
            <w:b/>
            <w:sz w:val="22"/>
            <w:szCs w:val="22"/>
          </w:rPr>
          <w:t>JUDGES OUTPUT</w:t>
        </w:r>
      </w:ins>
    </w:p>
    <w:p w:rsidR="000D1818" w:rsidRPr="00B07074" w:rsidRDefault="000D1818" w:rsidP="00B07074">
      <w:pPr>
        <w:pStyle w:val="PlainText"/>
        <w:rPr>
          <w:ins w:id="2037" w:author="Michael D. Scott" w:date="2012-02-05T14:59:00Z"/>
          <w:sz w:val="21"/>
          <w:szCs w:val="21"/>
        </w:rPr>
      </w:pPr>
      <w:ins w:id="2038" w:author="Michael D. Scott" w:date="2012-02-05T14:59:00Z">
        <w:r w:rsidRPr="00B07074">
          <w:rPr>
            <w:sz w:val="21"/>
            <w:szCs w:val="21"/>
          </w:rPr>
          <w:t>FREE</w:t>
        </w:r>
      </w:ins>
    </w:p>
    <w:p w:rsidR="000D1818" w:rsidRPr="00B07074" w:rsidRDefault="000D1818" w:rsidP="00B07074">
      <w:pPr>
        <w:pStyle w:val="PlainText"/>
        <w:rPr>
          <w:ins w:id="2039" w:author="Michael D. Scott" w:date="2012-02-05T14:59:00Z"/>
          <w:sz w:val="21"/>
          <w:szCs w:val="21"/>
        </w:rPr>
      </w:pPr>
      <w:ins w:id="2040" w:author="Michael D. Scott" w:date="2012-02-05T14:59:00Z">
        <w:r w:rsidRPr="00B07074">
          <w:rPr>
            <w:sz w:val="21"/>
            <w:szCs w:val="21"/>
          </w:rPr>
          <w:t xml:space="preserve">NOT </w:t>
        </w:r>
        <w:proofErr w:type="gramStart"/>
        <w:r w:rsidRPr="00B07074">
          <w:rPr>
            <w:sz w:val="21"/>
            <w:szCs w:val="21"/>
          </w:rPr>
          <w:t>9</w:t>
        </w:r>
        <w:proofErr w:type="gramEnd"/>
      </w:ins>
    </w:p>
    <w:p w:rsidR="000D1818" w:rsidRPr="00B07074" w:rsidRDefault="000D1818" w:rsidP="00B07074">
      <w:pPr>
        <w:pStyle w:val="PlainText"/>
        <w:rPr>
          <w:ins w:id="2041" w:author="Michael D. Scott" w:date="2012-02-05T14:59:00Z"/>
          <w:sz w:val="21"/>
          <w:szCs w:val="21"/>
        </w:rPr>
      </w:pPr>
      <w:ins w:id="2042" w:author="Michael D. Scott" w:date="2012-02-05T14:59:00Z">
        <w:r w:rsidRPr="00B07074">
          <w:rPr>
            <w:sz w:val="21"/>
            <w:szCs w:val="21"/>
          </w:rPr>
          <w:t>FREE</w:t>
        </w:r>
      </w:ins>
    </w:p>
    <w:p w:rsidR="000D1818" w:rsidRPr="00B07074" w:rsidRDefault="000D1818" w:rsidP="00B07074">
      <w:pPr>
        <w:pStyle w:val="PlainText"/>
        <w:rPr>
          <w:ins w:id="2043" w:author="Michael D. Scott" w:date="2012-02-05T14:59:00Z"/>
          <w:sz w:val="21"/>
          <w:szCs w:val="21"/>
        </w:rPr>
      </w:pPr>
      <w:ins w:id="2044" w:author="Michael D. Scott" w:date="2012-02-05T14:59:00Z">
        <w:r w:rsidRPr="00B07074">
          <w:rPr>
            <w:sz w:val="21"/>
            <w:szCs w:val="21"/>
          </w:rPr>
          <w:t>NOT 2500</w:t>
        </w:r>
      </w:ins>
    </w:p>
    <w:p w:rsidR="000D1818" w:rsidRPr="00B07074" w:rsidRDefault="000D1818" w:rsidP="00B07074">
      <w:pPr>
        <w:pStyle w:val="PlainText"/>
        <w:rPr>
          <w:ins w:id="2045" w:author="Michael D. Scott" w:date="2012-02-05T14:59:00Z"/>
          <w:sz w:val="21"/>
          <w:szCs w:val="21"/>
        </w:rPr>
      </w:pPr>
      <w:ins w:id="2046" w:author="Michael D. Scott" w:date="2012-02-05T14:59:00Z">
        <w:r w:rsidRPr="00B07074">
          <w:rPr>
            <w:sz w:val="21"/>
            <w:szCs w:val="21"/>
          </w:rPr>
          <w:t>NOT 146264836</w:t>
        </w:r>
      </w:ins>
    </w:p>
    <w:p w:rsidR="000D1818" w:rsidRPr="00B07074" w:rsidRDefault="000D1818" w:rsidP="00B07074">
      <w:pPr>
        <w:pStyle w:val="PlainText"/>
        <w:rPr>
          <w:ins w:id="2047" w:author="Michael D. Scott" w:date="2012-02-05T14:59:00Z"/>
          <w:sz w:val="21"/>
          <w:szCs w:val="21"/>
        </w:rPr>
      </w:pPr>
      <w:ins w:id="2048" w:author="Michael D. Scott" w:date="2012-02-05T14:59:00Z">
        <w:r w:rsidRPr="00B07074">
          <w:rPr>
            <w:sz w:val="21"/>
            <w:szCs w:val="21"/>
          </w:rPr>
          <w:t>NOT 100</w:t>
        </w:r>
      </w:ins>
    </w:p>
    <w:p w:rsidR="000D1818" w:rsidRPr="00B07074" w:rsidRDefault="000D1818" w:rsidP="00B07074">
      <w:pPr>
        <w:pStyle w:val="PlainText"/>
        <w:rPr>
          <w:ins w:id="2049" w:author="Michael D. Scott" w:date="2012-02-05T14:59:00Z"/>
          <w:sz w:val="21"/>
          <w:szCs w:val="21"/>
        </w:rPr>
      </w:pPr>
      <w:ins w:id="2050" w:author="Michael D. Scott" w:date="2012-02-05T14:59:00Z">
        <w:r w:rsidRPr="00B07074">
          <w:rPr>
            <w:sz w:val="21"/>
            <w:szCs w:val="21"/>
          </w:rPr>
          <w:t xml:space="preserve">NOT </w:t>
        </w:r>
        <w:proofErr w:type="gramStart"/>
        <w:r w:rsidRPr="00B07074">
          <w:rPr>
            <w:sz w:val="21"/>
            <w:szCs w:val="21"/>
          </w:rPr>
          <w:t>4</w:t>
        </w:r>
        <w:proofErr w:type="gramEnd"/>
      </w:ins>
    </w:p>
    <w:p w:rsidR="000D1818" w:rsidRPr="00B07074" w:rsidRDefault="000D1818" w:rsidP="00B07074">
      <w:pPr>
        <w:pStyle w:val="PlainText"/>
        <w:rPr>
          <w:ins w:id="2051" w:author="Michael D. Scott" w:date="2012-02-05T14:59:00Z"/>
          <w:sz w:val="21"/>
          <w:szCs w:val="21"/>
        </w:rPr>
      </w:pPr>
      <w:ins w:id="2052" w:author="Michael D. Scott" w:date="2012-02-05T14:59:00Z">
        <w:r w:rsidRPr="00B07074">
          <w:rPr>
            <w:sz w:val="21"/>
            <w:szCs w:val="21"/>
          </w:rPr>
          <w:t xml:space="preserve">NOT </w:t>
        </w:r>
        <w:proofErr w:type="gramStart"/>
        <w:r w:rsidRPr="00B07074">
          <w:rPr>
            <w:sz w:val="21"/>
            <w:szCs w:val="21"/>
          </w:rPr>
          <w:t>4</w:t>
        </w:r>
        <w:proofErr w:type="gramEnd"/>
      </w:ins>
    </w:p>
    <w:p w:rsidR="000D1818" w:rsidRPr="00B07074" w:rsidRDefault="000D1818" w:rsidP="00B07074">
      <w:pPr>
        <w:pStyle w:val="PlainText"/>
        <w:rPr>
          <w:ins w:id="2053" w:author="Michael D. Scott" w:date="2012-02-05T14:59:00Z"/>
          <w:sz w:val="21"/>
          <w:szCs w:val="21"/>
        </w:rPr>
      </w:pPr>
      <w:ins w:id="2054" w:author="Michael D. Scott" w:date="2012-02-05T14:59:00Z">
        <w:r w:rsidRPr="00B07074">
          <w:rPr>
            <w:sz w:val="21"/>
            <w:szCs w:val="21"/>
          </w:rPr>
          <w:t>NOT 32400</w:t>
        </w:r>
      </w:ins>
    </w:p>
    <w:p w:rsidR="000D1818" w:rsidRPr="00B07074" w:rsidRDefault="000D1818" w:rsidP="00B07074">
      <w:pPr>
        <w:pStyle w:val="PlainText"/>
        <w:rPr>
          <w:ins w:id="2055" w:author="Michael D. Scott" w:date="2012-02-05T14:59:00Z"/>
          <w:sz w:val="21"/>
          <w:szCs w:val="21"/>
        </w:rPr>
      </w:pPr>
      <w:ins w:id="2056" w:author="Michael D. Scott" w:date="2012-02-05T14:59:00Z">
        <w:r w:rsidRPr="00B07074">
          <w:rPr>
            <w:sz w:val="21"/>
            <w:szCs w:val="21"/>
          </w:rPr>
          <w:t>FREE</w:t>
        </w:r>
      </w:ins>
    </w:p>
    <w:p w:rsidR="000D1818" w:rsidRPr="00B07074" w:rsidRDefault="000D1818" w:rsidP="00B07074">
      <w:pPr>
        <w:pStyle w:val="PlainText"/>
        <w:rPr>
          <w:ins w:id="2057" w:author="Michael D. Scott" w:date="2012-02-05T14:59:00Z"/>
          <w:sz w:val="21"/>
          <w:szCs w:val="21"/>
        </w:rPr>
      </w:pPr>
      <w:ins w:id="2058" w:author="Michael D. Scott" w:date="2012-02-05T14:59:00Z">
        <w:r w:rsidRPr="00B07074">
          <w:rPr>
            <w:sz w:val="21"/>
            <w:szCs w:val="21"/>
          </w:rPr>
          <w:t>NOT 22801</w:t>
        </w:r>
      </w:ins>
    </w:p>
    <w:p w:rsidR="000D1818" w:rsidRPr="00B07074" w:rsidRDefault="000D1818" w:rsidP="00B07074">
      <w:pPr>
        <w:pStyle w:val="PlainText"/>
        <w:rPr>
          <w:ins w:id="2059" w:author="Michael D. Scott" w:date="2012-02-05T14:59:00Z"/>
          <w:sz w:val="21"/>
          <w:szCs w:val="21"/>
        </w:rPr>
      </w:pPr>
      <w:ins w:id="2060" w:author="Michael D. Scott" w:date="2012-02-05T14:59:00Z">
        <w:r w:rsidRPr="00B07074">
          <w:rPr>
            <w:sz w:val="21"/>
            <w:szCs w:val="21"/>
          </w:rPr>
          <w:t>NOT 235225</w:t>
        </w:r>
      </w:ins>
    </w:p>
    <w:p w:rsidR="000D1818" w:rsidRDefault="000D1818" w:rsidP="00B07074">
      <w:pPr>
        <w:pStyle w:val="PlainText"/>
        <w:rPr>
          <w:ins w:id="2061" w:author="Michael D. Scott" w:date="2012-02-05T14:59:00Z"/>
        </w:rPr>
      </w:pPr>
      <w:ins w:id="2062" w:author="Michael D. Scott" w:date="2012-02-05T14:59:00Z">
        <w:r w:rsidRPr="00B07074">
          <w:rPr>
            <w:sz w:val="21"/>
            <w:szCs w:val="21"/>
          </w:rPr>
          <w:t>FREE</w:t>
        </w:r>
      </w:ins>
    </w:p>
    <w:p w:rsidR="000D1818" w:rsidRDefault="000D1818">
      <w:pPr>
        <w:suppressAutoHyphens w:val="0"/>
        <w:rPr>
          <w:ins w:id="2063" w:author="Michael D. Scott" w:date="2012-02-05T14:59:00Z"/>
          <w:rFonts w:ascii="Courier New" w:hAnsi="Courier New" w:cs="Courier New"/>
          <w:b/>
          <w:sz w:val="22"/>
          <w:szCs w:val="22"/>
        </w:rPr>
      </w:pPr>
      <w:ins w:id="2064" w:author="Michael D. Scott" w:date="2012-02-05T14:59:00Z">
        <w:r>
          <w:rPr>
            <w:rFonts w:ascii="Courier New" w:hAnsi="Courier New" w:cs="Courier New"/>
            <w:b/>
            <w:sz w:val="22"/>
            <w:szCs w:val="22"/>
          </w:rPr>
          <w:br w:type="page"/>
        </w:r>
      </w:ins>
    </w:p>
    <w:p w:rsidR="003C5AFD" w:rsidDel="000D1818" w:rsidRDefault="003C5AFD" w:rsidP="003C5AFD">
      <w:pPr>
        <w:pStyle w:val="Heading1"/>
        <w:tabs>
          <w:tab w:val="left" w:pos="0"/>
        </w:tabs>
        <w:jc w:val="center"/>
        <w:rPr>
          <w:del w:id="2065" w:author="Michael D. Scott" w:date="2012-02-05T14:53:00Z"/>
        </w:rPr>
      </w:pPr>
      <w:del w:id="2066" w:author="Michael D. Scott" w:date="2012-02-05T14:53:00Z">
        <w:r w:rsidDel="000D1818">
          <w:lastRenderedPageBreak/>
          <w:delText>Program Name: Square.java</w:delText>
        </w:r>
        <w:r w:rsidDel="000D1818">
          <w:tab/>
        </w:r>
        <w:r w:rsidDel="000D1818">
          <w:tab/>
          <w:delText>Input File: square.dat</w:delText>
        </w:r>
      </w:del>
    </w:p>
    <w:p w:rsidR="003C5AFD" w:rsidDel="000D1818" w:rsidRDefault="003C5AFD" w:rsidP="003C5AFD">
      <w:pPr>
        <w:rPr>
          <w:del w:id="2067" w:author="Michael D. Scott" w:date="2012-02-05T14:53:00Z"/>
          <w:sz w:val="22"/>
          <w:szCs w:val="22"/>
        </w:rPr>
      </w:pPr>
    </w:p>
    <w:p w:rsidR="003C5AFD" w:rsidDel="000D1818" w:rsidRDefault="003C5AFD" w:rsidP="003C5AFD">
      <w:pPr>
        <w:rPr>
          <w:del w:id="2068" w:author="Michael D. Scott" w:date="2012-02-05T14:53:00Z"/>
          <w:sz w:val="22"/>
          <w:szCs w:val="22"/>
        </w:rPr>
      </w:pPr>
      <w:del w:id="2069" w:author="Michael D. Scott" w:date="2012-02-05T14:53:00Z">
        <w:r w:rsidDel="000D1818">
          <w:rPr>
            <w:sz w:val="22"/>
            <w:szCs w:val="22"/>
          </w:rPr>
          <w:delText>Write a program that determine</w:delText>
        </w:r>
      </w:del>
      <w:ins w:id="2070" w:author="Shyamal Mitra" w:date="2012-02-04T16:47:00Z">
        <w:del w:id="2071" w:author="Michael D. Scott" w:date="2012-02-05T14:53:00Z">
          <w:r w:rsidDel="000D1818">
            <w:rPr>
              <w:sz w:val="22"/>
              <w:szCs w:val="22"/>
            </w:rPr>
            <w:delText>s</w:delText>
          </w:r>
        </w:del>
      </w:ins>
      <w:del w:id="2072" w:author="Michael D. Scott" w:date="2012-02-05T14:53:00Z">
        <w:r w:rsidDel="000D1818">
          <w:rPr>
            <w:sz w:val="22"/>
            <w:szCs w:val="22"/>
          </w:rPr>
          <w:delText xml:space="preserve"> if various integers are square free integers or not. </w:delText>
        </w:r>
      </w:del>
    </w:p>
    <w:p w:rsidR="003C5AFD" w:rsidDel="000D1818" w:rsidRDefault="003C5AFD" w:rsidP="003C5AFD">
      <w:pPr>
        <w:rPr>
          <w:del w:id="2073" w:author="Michael D. Scott" w:date="2012-02-05T14:53:00Z"/>
          <w:sz w:val="22"/>
          <w:szCs w:val="22"/>
        </w:rPr>
      </w:pPr>
    </w:p>
    <w:p w:rsidR="003C5AFD" w:rsidDel="000D1818" w:rsidRDefault="003C5AFD" w:rsidP="003C5AFD">
      <w:pPr>
        <w:rPr>
          <w:del w:id="2074" w:author="Michael D. Scott" w:date="2012-02-05T14:53:00Z"/>
          <w:sz w:val="22"/>
          <w:szCs w:val="22"/>
        </w:rPr>
      </w:pPr>
      <w:del w:id="2075" w:author="Michael D. Scott" w:date="2012-02-05T14:53:00Z">
        <w:r w:rsidDel="000D1818">
          <w:rPr>
            <w:sz w:val="22"/>
            <w:szCs w:val="22"/>
          </w:rPr>
          <w:delText xml:space="preserve">A square free integer </w:delText>
        </w:r>
      </w:del>
      <w:ins w:id="2076" w:author="Shyamal Mitra" w:date="2012-02-04T16:47:00Z">
        <w:del w:id="2077" w:author="Michael D. Scott" w:date="2012-02-05T14:53:00Z">
          <w:r w:rsidDel="000D1818">
            <w:rPr>
              <w:sz w:val="22"/>
              <w:szCs w:val="22"/>
            </w:rPr>
            <w:delText xml:space="preserve">is one </w:delText>
          </w:r>
        </w:del>
      </w:ins>
      <w:del w:id="2078" w:author="Michael D. Scott" w:date="2012-02-05T14:53:00Z">
        <w:r w:rsidDel="000D1818">
          <w:rPr>
            <w:sz w:val="22"/>
            <w:szCs w:val="22"/>
          </w:rPr>
          <w:delText>that is divisible by no perfect square other than 1. A perfect square is an integer that is the product of some integer and itself. Thus 10 is not a perfect square, but 16 is. 16 = 4</w:delText>
        </w:r>
        <w:r w:rsidRPr="00B771B7" w:rsidDel="000D1818">
          <w:rPr>
            <w:sz w:val="22"/>
            <w:szCs w:val="22"/>
            <w:vertAlign w:val="superscript"/>
          </w:rPr>
          <w:delText>2</w:delText>
        </w:r>
        <w:r w:rsidDel="000D1818">
          <w:rPr>
            <w:sz w:val="22"/>
            <w:szCs w:val="22"/>
          </w:rPr>
          <w:delText xml:space="preserve">. </w:delText>
        </w:r>
      </w:del>
    </w:p>
    <w:p w:rsidR="003C5AFD" w:rsidDel="000D1818" w:rsidRDefault="003C5AFD" w:rsidP="003C5AFD">
      <w:pPr>
        <w:rPr>
          <w:del w:id="2079" w:author="Michael D. Scott" w:date="2012-02-05T14:53:00Z"/>
          <w:sz w:val="22"/>
          <w:szCs w:val="22"/>
        </w:rPr>
      </w:pPr>
    </w:p>
    <w:p w:rsidR="003C5AFD" w:rsidDel="000D1818" w:rsidRDefault="003C5AFD" w:rsidP="003C5AFD">
      <w:pPr>
        <w:rPr>
          <w:del w:id="2080" w:author="Michael D. Scott" w:date="2012-02-05T14:53:00Z"/>
          <w:rFonts w:ascii="Arial-BoldMT" w:hAnsi="Arial-BoldMT" w:cs="Arial-BoldMT"/>
          <w:b/>
          <w:bCs/>
          <w:sz w:val="24"/>
          <w:szCs w:val="24"/>
        </w:rPr>
      </w:pPr>
      <w:del w:id="2081" w:author="Michael D. Scott" w:date="2012-02-05T14:53:00Z">
        <w:r w:rsidDel="000D1818">
          <w:rPr>
            <w:sz w:val="22"/>
            <w:szCs w:val="22"/>
          </w:rPr>
          <w:delText>10 is a square free integer because it is divisible by 1, 2, 5, and 10. None of those integers, other than 1 is a perfect square</w:delText>
        </w:r>
      </w:del>
      <w:del w:id="2082" w:author="Michael D. Scott" w:date="2012-02-05T10:10:00Z">
        <w:r w:rsidDel="00BE4F73">
          <w:rPr>
            <w:sz w:val="22"/>
            <w:szCs w:val="22"/>
          </w:rPr>
          <w:delText xml:space="preserve"> so 10 is a square free integer</w:delText>
        </w:r>
      </w:del>
      <w:del w:id="2083" w:author="Michael D. Scott" w:date="2012-02-05T14:53:00Z">
        <w:r w:rsidDel="000D1818">
          <w:rPr>
            <w:sz w:val="22"/>
            <w:szCs w:val="22"/>
          </w:rPr>
          <w:delText>. 18 is divisible by 1, 2, 3, 6, 9, and 18. 9 is a perfect square (9 = 3</w:delText>
        </w:r>
        <w:r w:rsidRPr="00B771B7" w:rsidDel="000D1818">
          <w:rPr>
            <w:sz w:val="22"/>
            <w:szCs w:val="22"/>
            <w:vertAlign w:val="superscript"/>
          </w:rPr>
          <w:delText>2</w:delText>
        </w:r>
        <w:r w:rsidDel="000D1818">
          <w:rPr>
            <w:sz w:val="22"/>
            <w:szCs w:val="22"/>
          </w:rPr>
          <w:delText>) thus 18 is not a square free integer.</w:delText>
        </w:r>
      </w:del>
    </w:p>
    <w:p w:rsidR="003C5AFD" w:rsidDel="000D1818" w:rsidRDefault="003C5AFD" w:rsidP="003C5AFD">
      <w:pPr>
        <w:rPr>
          <w:del w:id="2084" w:author="Michael D. Scott" w:date="2012-02-05T14:53:00Z"/>
          <w:rFonts w:ascii="Arial-BoldMT" w:hAnsi="Arial-BoldMT" w:cs="Arial-BoldMT"/>
          <w:b/>
          <w:bCs/>
          <w:sz w:val="24"/>
          <w:szCs w:val="24"/>
        </w:rPr>
      </w:pPr>
    </w:p>
    <w:p w:rsidR="003C5AFD" w:rsidRPr="00BA7DD1" w:rsidDel="000D1818" w:rsidRDefault="003C5AFD" w:rsidP="003C5AFD">
      <w:pPr>
        <w:rPr>
          <w:del w:id="2085" w:author="Michael D. Scott" w:date="2012-02-05T14:53:00Z"/>
          <w:rFonts w:ascii="Arial-BoldMT" w:hAnsi="Arial-BoldMT" w:cs="Arial-BoldMT"/>
          <w:b/>
          <w:bCs/>
          <w:sz w:val="24"/>
          <w:szCs w:val="24"/>
        </w:rPr>
      </w:pPr>
      <w:del w:id="2086" w:author="Michael D. Scott" w:date="2012-02-05T14:53:00Z">
        <w:r w:rsidRPr="00BA7DD1" w:rsidDel="000D1818">
          <w:rPr>
            <w:rFonts w:ascii="Arial-BoldMT" w:hAnsi="Arial-BoldMT" w:cs="Arial-BoldMT"/>
            <w:b/>
            <w:bCs/>
            <w:sz w:val="24"/>
            <w:szCs w:val="24"/>
          </w:rPr>
          <w:delText>Input</w:delText>
        </w:r>
      </w:del>
    </w:p>
    <w:p w:rsidR="003C5AFD" w:rsidRPr="007F2BD9" w:rsidDel="000D1818" w:rsidRDefault="003C5AFD" w:rsidP="003C5AFD">
      <w:pPr>
        <w:numPr>
          <w:ilvl w:val="0"/>
          <w:numId w:val="7"/>
        </w:numPr>
        <w:rPr>
          <w:del w:id="2087" w:author="Michael D. Scott" w:date="2012-02-05T14:53:00Z"/>
          <w:sz w:val="24"/>
          <w:szCs w:val="24"/>
        </w:rPr>
      </w:pPr>
      <w:del w:id="2088" w:author="Michael D. Scott" w:date="2012-02-05T14:53:00Z">
        <w:r w:rsidRPr="007F2BD9" w:rsidDel="000D1818">
          <w:rPr>
            <w:sz w:val="24"/>
            <w:szCs w:val="24"/>
          </w:rPr>
          <w:delText xml:space="preserve">The first line will contain a single integer </w:delText>
        </w:r>
        <w:r w:rsidDel="000D1818">
          <w:rPr>
            <w:sz w:val="24"/>
            <w:szCs w:val="24"/>
          </w:rPr>
          <w:delText>N</w:delText>
        </w:r>
        <w:r w:rsidRPr="007F2BD9" w:rsidDel="000D1818">
          <w:rPr>
            <w:sz w:val="24"/>
            <w:szCs w:val="24"/>
          </w:rPr>
          <w:delText xml:space="preserve"> that indicates the number of data sets. </w:delText>
        </w:r>
      </w:del>
    </w:p>
    <w:p w:rsidR="003C5AFD" w:rsidRPr="007F2BD9" w:rsidDel="000D1818" w:rsidRDefault="003C5AFD" w:rsidP="003C5AFD">
      <w:pPr>
        <w:numPr>
          <w:ilvl w:val="0"/>
          <w:numId w:val="7"/>
        </w:numPr>
        <w:rPr>
          <w:del w:id="2089" w:author="Michael D. Scott" w:date="2012-02-05T14:53:00Z"/>
          <w:sz w:val="24"/>
          <w:szCs w:val="24"/>
        </w:rPr>
      </w:pPr>
      <w:del w:id="2090" w:author="Michael D. Scott" w:date="2012-02-05T14:53:00Z">
        <w:r w:rsidDel="000D1818">
          <w:rPr>
            <w:sz w:val="24"/>
            <w:szCs w:val="24"/>
          </w:rPr>
          <w:delText>Each data set will consist of exactly 1 line with a single integer, x. 1 &lt; x &lt;= 2</w:delText>
        </w:r>
        <w:r w:rsidRPr="00B771B7" w:rsidDel="000D1818">
          <w:rPr>
            <w:sz w:val="24"/>
            <w:szCs w:val="24"/>
            <w:vertAlign w:val="superscript"/>
          </w:rPr>
          <w:delText>31</w:delText>
        </w:r>
        <w:r w:rsidDel="000D1818">
          <w:rPr>
            <w:sz w:val="24"/>
            <w:szCs w:val="24"/>
          </w:rPr>
          <w:delText xml:space="preserve"> - 1</w:delText>
        </w:r>
      </w:del>
    </w:p>
    <w:p w:rsidR="003C5AFD" w:rsidRPr="00BA7DD1" w:rsidDel="000D1818" w:rsidRDefault="003C5AFD" w:rsidP="003C5AFD">
      <w:pPr>
        <w:rPr>
          <w:del w:id="2091" w:author="Michael D. Scott" w:date="2012-02-05T14:53:00Z"/>
          <w:sz w:val="24"/>
          <w:szCs w:val="24"/>
        </w:rPr>
      </w:pPr>
    </w:p>
    <w:p w:rsidR="003C5AFD" w:rsidRPr="00BA7DD1" w:rsidDel="000D1818" w:rsidRDefault="003C5AFD" w:rsidP="003C5AFD">
      <w:pPr>
        <w:rPr>
          <w:del w:id="2092" w:author="Michael D. Scott" w:date="2012-02-05T14:53:00Z"/>
          <w:rFonts w:ascii="Arial-BoldMT" w:hAnsi="Arial-BoldMT" w:cs="Arial-BoldMT"/>
          <w:b/>
          <w:bCs/>
          <w:sz w:val="24"/>
          <w:szCs w:val="24"/>
        </w:rPr>
      </w:pPr>
      <w:del w:id="2093" w:author="Michael D. Scott" w:date="2012-02-05T14:53:00Z">
        <w:r w:rsidRPr="00BA7DD1" w:rsidDel="000D1818">
          <w:rPr>
            <w:rFonts w:ascii="Arial-BoldMT" w:hAnsi="Arial-BoldMT" w:cs="Arial-BoldMT"/>
            <w:b/>
            <w:bCs/>
            <w:sz w:val="24"/>
            <w:szCs w:val="24"/>
          </w:rPr>
          <w:delText>Output</w:delText>
        </w:r>
      </w:del>
    </w:p>
    <w:p w:rsidR="003C5AFD" w:rsidRPr="0055093A" w:rsidDel="000D1818" w:rsidRDefault="003C5AFD" w:rsidP="003C5AFD">
      <w:pPr>
        <w:rPr>
          <w:del w:id="2094" w:author="Michael D. Scott" w:date="2012-02-05T14:53:00Z"/>
          <w:bCs/>
          <w:sz w:val="24"/>
          <w:szCs w:val="24"/>
        </w:rPr>
      </w:pPr>
      <w:del w:id="2095" w:author="Michael D. Scott" w:date="2012-02-05T14:53:00Z">
        <w:r w:rsidDel="000D1818">
          <w:rPr>
            <w:sz w:val="24"/>
            <w:szCs w:val="24"/>
          </w:rPr>
          <w:delText xml:space="preserve">For each data set print out </w:delText>
        </w:r>
        <w:r w:rsidRPr="00B771B7" w:rsidDel="000D1818">
          <w:rPr>
            <w:rFonts w:ascii="Courier New" w:hAnsi="Courier New" w:cs="Courier New"/>
            <w:sz w:val="24"/>
            <w:szCs w:val="24"/>
          </w:rPr>
          <w:delText>FREE</w:delText>
        </w:r>
        <w:r w:rsidDel="000D1818">
          <w:rPr>
            <w:sz w:val="24"/>
            <w:szCs w:val="24"/>
          </w:rPr>
          <w:delText xml:space="preserve"> if x is a square free integer or </w:delText>
        </w:r>
        <w:r w:rsidRPr="00B771B7" w:rsidDel="000D1818">
          <w:rPr>
            <w:rFonts w:ascii="Courier New" w:hAnsi="Courier New" w:cs="Courier New"/>
            <w:sz w:val="24"/>
            <w:szCs w:val="24"/>
          </w:rPr>
          <w:delText>NOT</w:delText>
        </w:r>
        <w:r w:rsidDel="000D1818">
          <w:rPr>
            <w:sz w:val="24"/>
            <w:szCs w:val="24"/>
          </w:rPr>
          <w:delText xml:space="preserve"> if x is not a square free integer followed by a single space and the largest perfect square x is divisible by other than 1.</w:delText>
        </w:r>
      </w:del>
    </w:p>
    <w:p w:rsidR="003C5AFD" w:rsidRPr="00BA7DD1" w:rsidDel="000D1818" w:rsidRDefault="003C5AFD" w:rsidP="003C5AFD">
      <w:pPr>
        <w:rPr>
          <w:del w:id="2096" w:author="Michael D. Scott" w:date="2012-02-05T14:53:00Z"/>
          <w:sz w:val="24"/>
          <w:szCs w:val="24"/>
        </w:rPr>
      </w:pPr>
    </w:p>
    <w:p w:rsidR="003C5AFD" w:rsidRPr="00BA7DD1" w:rsidDel="000D1818" w:rsidRDefault="003C5AFD" w:rsidP="003C5AFD">
      <w:pPr>
        <w:rPr>
          <w:del w:id="2097" w:author="Michael D. Scott" w:date="2012-02-05T14:53:00Z"/>
          <w:rFonts w:ascii="Arial-BoldMT" w:hAnsi="Arial-BoldMT" w:cs="Arial-BoldMT"/>
          <w:b/>
          <w:bCs/>
          <w:sz w:val="24"/>
          <w:szCs w:val="24"/>
        </w:rPr>
      </w:pPr>
      <w:del w:id="2098" w:author="Michael D. Scott" w:date="2012-02-05T14:53:00Z">
        <w:r w:rsidRPr="00BA7DD1" w:rsidDel="000D1818">
          <w:rPr>
            <w:rFonts w:ascii="Arial-BoldMT" w:hAnsi="Arial-BoldMT" w:cs="Arial-BoldMT"/>
            <w:b/>
            <w:bCs/>
            <w:sz w:val="24"/>
            <w:szCs w:val="24"/>
          </w:rPr>
          <w:delText>Example Input File</w:delText>
        </w:r>
      </w:del>
    </w:p>
    <w:p w:rsidR="003C5AFD" w:rsidDel="000D1818" w:rsidRDefault="003C5AFD" w:rsidP="003C5AFD">
      <w:pPr>
        <w:rPr>
          <w:del w:id="2099" w:author="Michael D. Scott" w:date="2012-02-05T14:53:00Z"/>
          <w:rFonts w:ascii="Courier New" w:hAnsi="Courier New" w:cs="Courier New"/>
          <w:sz w:val="24"/>
          <w:szCs w:val="24"/>
        </w:rPr>
      </w:pPr>
      <w:del w:id="2100" w:author="Michael D. Scott" w:date="2012-02-05T14:53:00Z">
        <w:r w:rsidDel="000D1818">
          <w:rPr>
            <w:rFonts w:ascii="Courier New" w:hAnsi="Courier New" w:cs="Courier New"/>
            <w:sz w:val="24"/>
            <w:szCs w:val="24"/>
          </w:rPr>
          <w:delText>6</w:delText>
        </w:r>
      </w:del>
    </w:p>
    <w:p w:rsidR="003C5AFD" w:rsidDel="000D1818" w:rsidRDefault="003C5AFD" w:rsidP="003C5AFD">
      <w:pPr>
        <w:rPr>
          <w:del w:id="2101" w:author="Michael D. Scott" w:date="2012-02-05T14:53:00Z"/>
          <w:rFonts w:ascii="Courier New" w:hAnsi="Courier New" w:cs="Courier New"/>
          <w:sz w:val="24"/>
          <w:szCs w:val="24"/>
        </w:rPr>
      </w:pPr>
      <w:del w:id="2102" w:author="Michael D. Scott" w:date="2012-02-05T14:53:00Z">
        <w:r w:rsidDel="000D1818">
          <w:rPr>
            <w:rFonts w:ascii="Courier New" w:hAnsi="Courier New" w:cs="Courier New"/>
            <w:sz w:val="24"/>
            <w:szCs w:val="24"/>
          </w:rPr>
          <w:delText>10</w:delText>
        </w:r>
      </w:del>
    </w:p>
    <w:p w:rsidR="003C5AFD" w:rsidDel="000D1818" w:rsidRDefault="003C5AFD" w:rsidP="003C5AFD">
      <w:pPr>
        <w:rPr>
          <w:del w:id="2103" w:author="Michael D. Scott" w:date="2012-02-05T14:53:00Z"/>
          <w:rFonts w:ascii="Courier New" w:hAnsi="Courier New" w:cs="Courier New"/>
          <w:sz w:val="24"/>
          <w:szCs w:val="24"/>
        </w:rPr>
      </w:pPr>
      <w:del w:id="2104" w:author="Michael D. Scott" w:date="2012-02-05T14:53:00Z">
        <w:r w:rsidDel="000D1818">
          <w:rPr>
            <w:rFonts w:ascii="Courier New" w:hAnsi="Courier New" w:cs="Courier New"/>
            <w:sz w:val="24"/>
            <w:szCs w:val="24"/>
          </w:rPr>
          <w:delText>18</w:delText>
        </w:r>
      </w:del>
    </w:p>
    <w:p w:rsidR="003C5AFD" w:rsidDel="000D1818" w:rsidRDefault="003C5AFD" w:rsidP="003C5AFD">
      <w:pPr>
        <w:rPr>
          <w:del w:id="2105" w:author="Michael D. Scott" w:date="2012-02-05T14:53:00Z"/>
          <w:rFonts w:ascii="Courier New" w:hAnsi="Courier New" w:cs="Courier New"/>
          <w:sz w:val="24"/>
          <w:szCs w:val="24"/>
        </w:rPr>
      </w:pPr>
      <w:del w:id="2106" w:author="Michael D. Scott" w:date="2012-02-05T14:53:00Z">
        <w:r w:rsidDel="000D1818">
          <w:rPr>
            <w:rFonts w:ascii="Courier New" w:hAnsi="Courier New" w:cs="Courier New"/>
            <w:sz w:val="24"/>
            <w:szCs w:val="24"/>
          </w:rPr>
          <w:delText>2</w:delText>
        </w:r>
      </w:del>
    </w:p>
    <w:p w:rsidR="003C5AFD" w:rsidDel="000D1818" w:rsidRDefault="003C5AFD" w:rsidP="003C5AFD">
      <w:pPr>
        <w:rPr>
          <w:del w:id="2107" w:author="Michael D. Scott" w:date="2012-02-05T14:53:00Z"/>
          <w:rFonts w:ascii="Courier New" w:hAnsi="Courier New" w:cs="Courier New"/>
          <w:sz w:val="24"/>
          <w:szCs w:val="24"/>
        </w:rPr>
      </w:pPr>
      <w:del w:id="2108" w:author="Michael D. Scott" w:date="2012-02-05T14:53:00Z">
        <w:r w:rsidDel="000D1818">
          <w:rPr>
            <w:rFonts w:ascii="Courier New" w:hAnsi="Courier New" w:cs="Courier New"/>
            <w:sz w:val="24"/>
            <w:szCs w:val="24"/>
          </w:rPr>
          <w:delText>2500</w:delText>
        </w:r>
      </w:del>
    </w:p>
    <w:p w:rsidR="003C5AFD" w:rsidDel="000D1818" w:rsidRDefault="003C5AFD" w:rsidP="003C5AFD">
      <w:pPr>
        <w:rPr>
          <w:del w:id="2109" w:author="Michael D. Scott" w:date="2012-02-05T14:53:00Z"/>
          <w:rFonts w:ascii="Courier New" w:hAnsi="Courier New" w:cs="Courier New"/>
          <w:sz w:val="24"/>
          <w:szCs w:val="24"/>
        </w:rPr>
      </w:pPr>
      <w:del w:id="2110" w:author="Michael D. Scott" w:date="2012-02-05T14:53:00Z">
        <w:r w:rsidDel="000D1818">
          <w:rPr>
            <w:rFonts w:ascii="Courier New" w:hAnsi="Courier New" w:cs="Courier New"/>
            <w:sz w:val="24"/>
            <w:szCs w:val="24"/>
          </w:rPr>
          <w:delText>731324180</w:delText>
        </w:r>
      </w:del>
    </w:p>
    <w:p w:rsidR="003C5AFD" w:rsidRPr="00BA7DD1" w:rsidDel="000D1818" w:rsidRDefault="003C5AFD" w:rsidP="003C5AFD">
      <w:pPr>
        <w:rPr>
          <w:del w:id="2111" w:author="Michael D. Scott" w:date="2012-02-05T14:53:00Z"/>
          <w:rFonts w:ascii="Courier New" w:hAnsi="Courier New" w:cs="Courier New"/>
          <w:sz w:val="24"/>
          <w:szCs w:val="24"/>
        </w:rPr>
      </w:pPr>
      <w:del w:id="2112" w:author="Michael D. Scott" w:date="2012-02-05T14:53:00Z">
        <w:r w:rsidDel="000D1818">
          <w:rPr>
            <w:rFonts w:ascii="Courier New" w:hAnsi="Courier New" w:cs="Courier New"/>
            <w:sz w:val="24"/>
            <w:szCs w:val="24"/>
          </w:rPr>
          <w:delText>100</w:delText>
        </w:r>
      </w:del>
    </w:p>
    <w:p w:rsidR="003C5AFD" w:rsidRPr="00BA7DD1" w:rsidDel="000D1818" w:rsidRDefault="003C5AFD" w:rsidP="003C5AFD">
      <w:pPr>
        <w:rPr>
          <w:del w:id="2113" w:author="Michael D. Scott" w:date="2012-02-05T14:53:00Z"/>
          <w:rFonts w:ascii="Courier New" w:hAnsi="Courier New"/>
          <w:sz w:val="24"/>
          <w:szCs w:val="24"/>
        </w:rPr>
      </w:pPr>
    </w:p>
    <w:p w:rsidR="003C5AFD" w:rsidRPr="00BA7DD1" w:rsidDel="000D1818" w:rsidRDefault="003C5AFD" w:rsidP="003C5AFD">
      <w:pPr>
        <w:rPr>
          <w:del w:id="2114" w:author="Michael D. Scott" w:date="2012-02-05T14:53:00Z"/>
          <w:rFonts w:ascii="Arial-BoldMT" w:hAnsi="Arial-BoldMT" w:cs="Arial-BoldMT"/>
          <w:b/>
          <w:bCs/>
          <w:sz w:val="24"/>
          <w:szCs w:val="24"/>
        </w:rPr>
      </w:pPr>
      <w:del w:id="2115" w:author="Michael D. Scott" w:date="2012-02-05T14:53:00Z">
        <w:r w:rsidRPr="00BA7DD1" w:rsidDel="000D1818">
          <w:rPr>
            <w:rFonts w:ascii="Arial-BoldMT" w:hAnsi="Arial-BoldMT" w:cs="Arial-BoldMT"/>
            <w:b/>
            <w:bCs/>
            <w:sz w:val="24"/>
            <w:szCs w:val="24"/>
          </w:rPr>
          <w:delText>Example Output To Screen</w:delText>
        </w:r>
      </w:del>
    </w:p>
    <w:p w:rsidR="003C5AFD" w:rsidRPr="004056CB" w:rsidDel="000D1818" w:rsidRDefault="003C5AFD" w:rsidP="003C5AFD">
      <w:pPr>
        <w:rPr>
          <w:del w:id="2116" w:author="Michael D. Scott" w:date="2012-02-05T14:53:00Z"/>
          <w:rFonts w:ascii="Courier New" w:hAnsi="Courier New" w:cs="Courier New"/>
          <w:sz w:val="24"/>
          <w:szCs w:val="24"/>
        </w:rPr>
      </w:pPr>
      <w:del w:id="2117" w:author="Michael D. Scott" w:date="2012-02-05T14:53:00Z">
        <w:r w:rsidRPr="004056CB" w:rsidDel="000D1818">
          <w:rPr>
            <w:rFonts w:ascii="Courier New" w:hAnsi="Courier New" w:cs="Courier New"/>
            <w:sz w:val="24"/>
            <w:szCs w:val="24"/>
          </w:rPr>
          <w:delText>FREE</w:delText>
        </w:r>
      </w:del>
    </w:p>
    <w:p w:rsidR="003C5AFD" w:rsidRPr="004056CB" w:rsidDel="000D1818" w:rsidRDefault="003C5AFD" w:rsidP="003C5AFD">
      <w:pPr>
        <w:rPr>
          <w:del w:id="2118" w:author="Michael D. Scott" w:date="2012-02-05T14:53:00Z"/>
          <w:rFonts w:ascii="Courier New" w:hAnsi="Courier New" w:cs="Courier New"/>
          <w:sz w:val="24"/>
          <w:szCs w:val="24"/>
        </w:rPr>
      </w:pPr>
      <w:del w:id="2119" w:author="Michael D. Scott" w:date="2012-02-05T14:53:00Z">
        <w:r w:rsidRPr="004056CB" w:rsidDel="000D1818">
          <w:rPr>
            <w:rFonts w:ascii="Courier New" w:hAnsi="Courier New" w:cs="Courier New"/>
            <w:sz w:val="24"/>
            <w:szCs w:val="24"/>
          </w:rPr>
          <w:delText>NOT 9</w:delText>
        </w:r>
      </w:del>
    </w:p>
    <w:p w:rsidR="003C5AFD" w:rsidRPr="004056CB" w:rsidDel="000D1818" w:rsidRDefault="003C5AFD" w:rsidP="003C5AFD">
      <w:pPr>
        <w:rPr>
          <w:del w:id="2120" w:author="Michael D. Scott" w:date="2012-02-05T14:53:00Z"/>
          <w:rFonts w:ascii="Courier New" w:hAnsi="Courier New" w:cs="Courier New"/>
          <w:sz w:val="24"/>
          <w:szCs w:val="24"/>
        </w:rPr>
      </w:pPr>
      <w:del w:id="2121" w:author="Michael D. Scott" w:date="2012-02-05T14:53:00Z">
        <w:r w:rsidRPr="004056CB" w:rsidDel="000D1818">
          <w:rPr>
            <w:rFonts w:ascii="Courier New" w:hAnsi="Courier New" w:cs="Courier New"/>
            <w:sz w:val="24"/>
            <w:szCs w:val="24"/>
          </w:rPr>
          <w:delText>FREE</w:delText>
        </w:r>
      </w:del>
    </w:p>
    <w:p w:rsidR="003C5AFD" w:rsidRPr="004056CB" w:rsidDel="000D1818" w:rsidRDefault="003C5AFD" w:rsidP="003C5AFD">
      <w:pPr>
        <w:rPr>
          <w:del w:id="2122" w:author="Michael D. Scott" w:date="2012-02-05T14:53:00Z"/>
          <w:rFonts w:ascii="Courier New" w:hAnsi="Courier New" w:cs="Courier New"/>
          <w:sz w:val="24"/>
          <w:szCs w:val="24"/>
        </w:rPr>
      </w:pPr>
      <w:del w:id="2123" w:author="Michael D. Scott" w:date="2012-02-05T14:53:00Z">
        <w:r w:rsidRPr="004056CB" w:rsidDel="000D1818">
          <w:rPr>
            <w:rFonts w:ascii="Courier New" w:hAnsi="Courier New" w:cs="Courier New"/>
            <w:sz w:val="24"/>
            <w:szCs w:val="24"/>
          </w:rPr>
          <w:delText>NOT 2500</w:delText>
        </w:r>
      </w:del>
    </w:p>
    <w:p w:rsidR="003C5AFD" w:rsidDel="000D1818" w:rsidRDefault="003C5AFD" w:rsidP="003C5AFD">
      <w:pPr>
        <w:rPr>
          <w:del w:id="2124" w:author="Michael D. Scott" w:date="2012-02-05T14:53:00Z"/>
          <w:rFonts w:ascii="Courier New" w:hAnsi="Courier New" w:cs="Courier New"/>
          <w:sz w:val="24"/>
          <w:szCs w:val="24"/>
        </w:rPr>
      </w:pPr>
      <w:del w:id="2125" w:author="Michael D. Scott" w:date="2012-02-05T14:53:00Z">
        <w:r w:rsidRPr="004056CB" w:rsidDel="000D1818">
          <w:rPr>
            <w:rFonts w:ascii="Courier New" w:hAnsi="Courier New" w:cs="Courier New"/>
            <w:sz w:val="24"/>
            <w:szCs w:val="24"/>
          </w:rPr>
          <w:delText>NOT 146264836</w:delText>
        </w:r>
      </w:del>
    </w:p>
    <w:p w:rsidR="003C5AFD" w:rsidDel="000D1818" w:rsidRDefault="003C5AFD" w:rsidP="003C5AFD">
      <w:pPr>
        <w:rPr>
          <w:del w:id="2126" w:author="Michael D. Scott" w:date="2012-02-05T14:53:00Z"/>
          <w:rFonts w:ascii="Courier New" w:hAnsi="Courier New" w:cs="Courier New"/>
          <w:sz w:val="24"/>
          <w:szCs w:val="24"/>
        </w:rPr>
      </w:pPr>
      <w:del w:id="2127" w:author="Michael D. Scott" w:date="2012-02-05T14:53:00Z">
        <w:r w:rsidRPr="004056CB" w:rsidDel="000D1818">
          <w:rPr>
            <w:rFonts w:ascii="Courier New" w:hAnsi="Courier New" w:cs="Courier New"/>
            <w:sz w:val="24"/>
            <w:szCs w:val="24"/>
          </w:rPr>
          <w:delText>NOT 100</w:delText>
        </w:r>
      </w:del>
    </w:p>
    <w:p w:rsidR="003C5AFD" w:rsidRDefault="003C5AFD" w:rsidP="003C5AFD">
      <w:pPr>
        <w:jc w:val="center"/>
        <w:rPr>
          <w:rFonts w:ascii="Arial" w:hAnsi="Arial"/>
          <w:b/>
          <w:sz w:val="32"/>
        </w:rPr>
      </w:pPr>
      <w:del w:id="2128" w:author="Michael D. Scott" w:date="2012-02-05T14:53:00Z">
        <w:r w:rsidDel="000D1818">
          <w:rPr>
            <w:sz w:val="24"/>
            <w:szCs w:val="24"/>
          </w:rPr>
          <w:br w:type="page"/>
        </w:r>
      </w:del>
      <w:r>
        <w:rPr>
          <w:rFonts w:ascii="Arial" w:hAnsi="Arial"/>
          <w:b/>
          <w:sz w:val="32"/>
        </w:rPr>
        <w:t xml:space="preserve">11. </w:t>
      </w:r>
      <w:r>
        <w:rPr>
          <w:rFonts w:ascii="Arial-BoldMT" w:hAnsi="Arial-BoldMT" w:cs="Arial-BoldMT"/>
          <w:b/>
          <w:bCs/>
          <w:sz w:val="32"/>
          <w:szCs w:val="32"/>
        </w:rPr>
        <w:t>Romancing the Stones</w:t>
      </w:r>
    </w:p>
    <w:p w:rsidR="003C5AFD" w:rsidRDefault="003C5AFD" w:rsidP="003C5AFD">
      <w:pPr>
        <w:jc w:val="both"/>
        <w:rPr>
          <w:rFonts w:ascii="Arial" w:hAnsi="Arial"/>
        </w:rPr>
      </w:pPr>
    </w:p>
    <w:p w:rsidR="003C5AFD" w:rsidRDefault="003C5AFD" w:rsidP="003C5AFD">
      <w:pPr>
        <w:pStyle w:val="Heading1"/>
        <w:tabs>
          <w:tab w:val="left" w:pos="0"/>
        </w:tabs>
        <w:jc w:val="center"/>
      </w:pPr>
      <w:r>
        <w:t xml:space="preserve">Program Name: </w:t>
      </w:r>
      <w:ins w:id="2129" w:author="Michael D. Scott" w:date="2012-02-05T10:19:00Z">
        <w:r w:rsidR="00627C33">
          <w:rPr>
            <w:lang w:val="en-US"/>
          </w:rPr>
          <w:t>S</w:t>
        </w:r>
      </w:ins>
      <w:del w:id="2130" w:author="Michael D. Scott" w:date="2012-02-05T10:19:00Z">
        <w:r w:rsidDel="00627C33">
          <w:delText>s</w:delText>
        </w:r>
      </w:del>
      <w:r>
        <w:t>tones.java</w:t>
      </w:r>
      <w:r>
        <w:tab/>
      </w:r>
      <w:r>
        <w:tab/>
        <w:t>Input File: stones.dat</w:t>
      </w:r>
    </w:p>
    <w:p w:rsidR="000D1818" w:rsidRPr="000D1818" w:rsidRDefault="000D1818" w:rsidP="000D1818">
      <w:pPr>
        <w:pStyle w:val="ListParagraph"/>
        <w:numPr>
          <w:ilvl w:val="0"/>
          <w:numId w:val="1"/>
        </w:numPr>
        <w:rPr>
          <w:ins w:id="2131" w:author="Michael D. Scott" w:date="2012-02-05T14:53:00Z"/>
          <w:rFonts w:ascii="Courier New" w:hAnsi="Courier New" w:cs="Courier New"/>
          <w:b/>
          <w:sz w:val="22"/>
          <w:szCs w:val="22"/>
        </w:rPr>
      </w:pPr>
      <w:ins w:id="2132" w:author="Michael D. Scott" w:date="2012-02-05T14:53:00Z">
        <w:r w:rsidRPr="000D1818">
          <w:rPr>
            <w:rFonts w:ascii="Courier New" w:hAnsi="Courier New" w:cs="Courier New"/>
            <w:b/>
            <w:sz w:val="22"/>
            <w:szCs w:val="22"/>
          </w:rPr>
          <w:t>JUDGES DATA FILE</w:t>
        </w:r>
      </w:ins>
    </w:p>
    <w:p w:rsidR="000D1818" w:rsidRPr="00ED440B" w:rsidRDefault="000D1818" w:rsidP="00ED440B">
      <w:pPr>
        <w:pStyle w:val="PlainText"/>
        <w:rPr>
          <w:ins w:id="2133" w:author="Michael D. Scott" w:date="2012-02-05T14:56:00Z"/>
          <w:sz w:val="21"/>
          <w:szCs w:val="21"/>
        </w:rPr>
      </w:pPr>
      <w:ins w:id="2134" w:author="Michael D. Scott" w:date="2012-02-05T14:56:00Z">
        <w:r w:rsidRPr="00ED440B">
          <w:rPr>
            <w:sz w:val="21"/>
            <w:szCs w:val="21"/>
          </w:rPr>
          <w:t>26</w:t>
        </w:r>
      </w:ins>
    </w:p>
    <w:p w:rsidR="000D1818" w:rsidRPr="00ED440B" w:rsidRDefault="000D1818" w:rsidP="00ED440B">
      <w:pPr>
        <w:pStyle w:val="PlainText"/>
        <w:rPr>
          <w:ins w:id="2135" w:author="Michael D. Scott" w:date="2012-02-05T14:56:00Z"/>
          <w:sz w:val="21"/>
          <w:szCs w:val="21"/>
        </w:rPr>
      </w:pPr>
      <w:ins w:id="2136" w:author="Michael D. Scott" w:date="2012-02-05T14:56:00Z">
        <w:r w:rsidRPr="00ED440B">
          <w:rPr>
            <w:sz w:val="21"/>
            <w:szCs w:val="21"/>
          </w:rPr>
          <w:t>3 9</w:t>
        </w:r>
      </w:ins>
    </w:p>
    <w:p w:rsidR="000D1818" w:rsidRPr="00ED440B" w:rsidRDefault="000D1818" w:rsidP="00ED440B">
      <w:pPr>
        <w:pStyle w:val="PlainText"/>
        <w:rPr>
          <w:ins w:id="2137" w:author="Michael D. Scott" w:date="2012-02-05T14:56:00Z"/>
          <w:sz w:val="21"/>
          <w:szCs w:val="21"/>
        </w:rPr>
      </w:pPr>
      <w:ins w:id="2138" w:author="Michael D. Scott" w:date="2012-02-05T14:56:00Z">
        <w:r w:rsidRPr="00ED440B">
          <w:rPr>
            <w:sz w:val="21"/>
            <w:szCs w:val="21"/>
          </w:rPr>
          <w:t>1 1 3 2 2 2 4 2 1</w:t>
        </w:r>
      </w:ins>
    </w:p>
    <w:p w:rsidR="000D1818" w:rsidRPr="00ED440B" w:rsidRDefault="000D1818" w:rsidP="00ED440B">
      <w:pPr>
        <w:pStyle w:val="PlainText"/>
        <w:rPr>
          <w:ins w:id="2139" w:author="Michael D. Scott" w:date="2012-02-05T14:56:00Z"/>
          <w:sz w:val="21"/>
          <w:szCs w:val="21"/>
        </w:rPr>
      </w:pPr>
      <w:ins w:id="2140" w:author="Michael D. Scott" w:date="2012-02-05T14:56:00Z">
        <w:r w:rsidRPr="00ED440B">
          <w:rPr>
            <w:sz w:val="21"/>
            <w:szCs w:val="21"/>
          </w:rPr>
          <w:t>3 8</w:t>
        </w:r>
      </w:ins>
    </w:p>
    <w:p w:rsidR="000D1818" w:rsidRPr="00ED440B" w:rsidRDefault="000D1818" w:rsidP="00ED440B">
      <w:pPr>
        <w:pStyle w:val="PlainText"/>
        <w:rPr>
          <w:ins w:id="2141" w:author="Michael D. Scott" w:date="2012-02-05T14:56:00Z"/>
          <w:sz w:val="21"/>
          <w:szCs w:val="21"/>
        </w:rPr>
      </w:pPr>
      <w:ins w:id="2142" w:author="Michael D. Scott" w:date="2012-02-05T14:56:00Z">
        <w:r w:rsidRPr="00ED440B">
          <w:rPr>
            <w:sz w:val="21"/>
            <w:szCs w:val="21"/>
          </w:rPr>
          <w:t>2 2 1 3 3 4 1 2</w:t>
        </w:r>
      </w:ins>
    </w:p>
    <w:p w:rsidR="000D1818" w:rsidRPr="00ED440B" w:rsidRDefault="000D1818" w:rsidP="00ED440B">
      <w:pPr>
        <w:pStyle w:val="PlainText"/>
        <w:rPr>
          <w:ins w:id="2143" w:author="Michael D. Scott" w:date="2012-02-05T14:56:00Z"/>
          <w:sz w:val="21"/>
          <w:szCs w:val="21"/>
        </w:rPr>
      </w:pPr>
      <w:ins w:id="2144" w:author="Michael D. Scott" w:date="2012-02-05T14:56:00Z">
        <w:r w:rsidRPr="00ED440B">
          <w:rPr>
            <w:sz w:val="21"/>
            <w:szCs w:val="21"/>
          </w:rPr>
          <w:t>2 10</w:t>
        </w:r>
      </w:ins>
    </w:p>
    <w:p w:rsidR="000D1818" w:rsidRPr="00ED440B" w:rsidRDefault="000D1818" w:rsidP="00ED440B">
      <w:pPr>
        <w:pStyle w:val="PlainText"/>
        <w:rPr>
          <w:ins w:id="2145" w:author="Michael D. Scott" w:date="2012-02-05T14:56:00Z"/>
          <w:sz w:val="21"/>
          <w:szCs w:val="21"/>
        </w:rPr>
      </w:pPr>
      <w:ins w:id="2146" w:author="Michael D. Scott" w:date="2012-02-05T14:56:00Z">
        <w:r w:rsidRPr="00ED440B">
          <w:rPr>
            <w:sz w:val="21"/>
            <w:szCs w:val="21"/>
          </w:rPr>
          <w:t>2 1 3 1 4 1 2 2 1 3</w:t>
        </w:r>
      </w:ins>
    </w:p>
    <w:p w:rsidR="000D1818" w:rsidRPr="00ED440B" w:rsidRDefault="000D1818" w:rsidP="00ED440B">
      <w:pPr>
        <w:pStyle w:val="PlainText"/>
        <w:rPr>
          <w:ins w:id="2147" w:author="Michael D. Scott" w:date="2012-02-05T14:56:00Z"/>
          <w:sz w:val="21"/>
          <w:szCs w:val="21"/>
        </w:rPr>
      </w:pPr>
      <w:ins w:id="2148" w:author="Michael D. Scott" w:date="2012-02-05T14:56:00Z">
        <w:r w:rsidRPr="00ED440B">
          <w:rPr>
            <w:sz w:val="21"/>
            <w:szCs w:val="21"/>
          </w:rPr>
          <w:t>3 13</w:t>
        </w:r>
      </w:ins>
    </w:p>
    <w:p w:rsidR="000D1818" w:rsidRPr="00ED440B" w:rsidRDefault="000D1818" w:rsidP="00ED440B">
      <w:pPr>
        <w:pStyle w:val="PlainText"/>
        <w:rPr>
          <w:ins w:id="2149" w:author="Michael D. Scott" w:date="2012-02-05T14:56:00Z"/>
          <w:sz w:val="21"/>
          <w:szCs w:val="21"/>
        </w:rPr>
      </w:pPr>
      <w:ins w:id="2150" w:author="Michael D. Scott" w:date="2012-02-05T14:56:00Z">
        <w:r w:rsidRPr="00ED440B">
          <w:rPr>
            <w:sz w:val="21"/>
            <w:szCs w:val="21"/>
          </w:rPr>
          <w:t>2 2 1 5 10 2 5 3 2 1 1 1 1</w:t>
        </w:r>
      </w:ins>
    </w:p>
    <w:p w:rsidR="000D1818" w:rsidRPr="00ED440B" w:rsidRDefault="000D1818" w:rsidP="00ED440B">
      <w:pPr>
        <w:pStyle w:val="PlainText"/>
        <w:rPr>
          <w:ins w:id="2151" w:author="Michael D. Scott" w:date="2012-02-05T14:56:00Z"/>
          <w:sz w:val="21"/>
          <w:szCs w:val="21"/>
        </w:rPr>
      </w:pPr>
      <w:ins w:id="2152" w:author="Michael D. Scott" w:date="2012-02-05T14:56:00Z">
        <w:r w:rsidRPr="00ED440B">
          <w:rPr>
            <w:sz w:val="21"/>
            <w:szCs w:val="21"/>
          </w:rPr>
          <w:t>3 11</w:t>
        </w:r>
      </w:ins>
    </w:p>
    <w:p w:rsidR="000D1818" w:rsidRPr="00ED440B" w:rsidRDefault="000D1818" w:rsidP="00ED440B">
      <w:pPr>
        <w:pStyle w:val="PlainText"/>
        <w:rPr>
          <w:ins w:id="2153" w:author="Michael D. Scott" w:date="2012-02-05T14:56:00Z"/>
          <w:sz w:val="21"/>
          <w:szCs w:val="21"/>
        </w:rPr>
      </w:pPr>
      <w:ins w:id="2154" w:author="Michael D. Scott" w:date="2012-02-05T14:56:00Z">
        <w:r w:rsidRPr="00ED440B">
          <w:rPr>
            <w:sz w:val="21"/>
            <w:szCs w:val="21"/>
          </w:rPr>
          <w:t>5 3 1 6 9 7 10 5 3 5 3</w:t>
        </w:r>
      </w:ins>
    </w:p>
    <w:p w:rsidR="000D1818" w:rsidRPr="00ED440B" w:rsidRDefault="000D1818" w:rsidP="00ED440B">
      <w:pPr>
        <w:pStyle w:val="PlainText"/>
        <w:rPr>
          <w:ins w:id="2155" w:author="Michael D. Scott" w:date="2012-02-05T14:56:00Z"/>
          <w:sz w:val="21"/>
          <w:szCs w:val="21"/>
        </w:rPr>
      </w:pPr>
      <w:ins w:id="2156" w:author="Michael D. Scott" w:date="2012-02-05T14:56:00Z">
        <w:r w:rsidRPr="00ED440B">
          <w:rPr>
            <w:sz w:val="21"/>
            <w:szCs w:val="21"/>
          </w:rPr>
          <w:t>4 9</w:t>
        </w:r>
      </w:ins>
    </w:p>
    <w:p w:rsidR="000D1818" w:rsidRPr="00ED440B" w:rsidRDefault="000D1818" w:rsidP="00ED440B">
      <w:pPr>
        <w:pStyle w:val="PlainText"/>
        <w:rPr>
          <w:ins w:id="2157" w:author="Michael D. Scott" w:date="2012-02-05T14:56:00Z"/>
          <w:sz w:val="21"/>
          <w:szCs w:val="21"/>
        </w:rPr>
      </w:pPr>
      <w:ins w:id="2158" w:author="Michael D. Scott" w:date="2012-02-05T14:56:00Z">
        <w:r w:rsidRPr="00ED440B">
          <w:rPr>
            <w:sz w:val="21"/>
            <w:szCs w:val="21"/>
          </w:rPr>
          <w:t>1 1 3 2 2 2 4 2 1</w:t>
        </w:r>
      </w:ins>
    </w:p>
    <w:p w:rsidR="000D1818" w:rsidRPr="00ED440B" w:rsidRDefault="000D1818" w:rsidP="00ED440B">
      <w:pPr>
        <w:pStyle w:val="PlainText"/>
        <w:rPr>
          <w:ins w:id="2159" w:author="Michael D. Scott" w:date="2012-02-05T14:56:00Z"/>
          <w:sz w:val="21"/>
          <w:szCs w:val="21"/>
        </w:rPr>
      </w:pPr>
      <w:ins w:id="2160" w:author="Michael D. Scott" w:date="2012-02-05T14:56:00Z">
        <w:r w:rsidRPr="00ED440B">
          <w:rPr>
            <w:sz w:val="21"/>
            <w:szCs w:val="21"/>
          </w:rPr>
          <w:t>5 11</w:t>
        </w:r>
      </w:ins>
    </w:p>
    <w:p w:rsidR="000D1818" w:rsidRPr="00ED440B" w:rsidRDefault="000D1818" w:rsidP="00ED440B">
      <w:pPr>
        <w:pStyle w:val="PlainText"/>
        <w:rPr>
          <w:ins w:id="2161" w:author="Michael D. Scott" w:date="2012-02-05T14:56:00Z"/>
          <w:sz w:val="21"/>
          <w:szCs w:val="21"/>
        </w:rPr>
      </w:pPr>
      <w:ins w:id="2162" w:author="Michael D. Scott" w:date="2012-02-05T14:56:00Z">
        <w:r w:rsidRPr="00ED440B">
          <w:rPr>
            <w:sz w:val="21"/>
            <w:szCs w:val="21"/>
          </w:rPr>
          <w:t>1 1 1 2 1 1 1 2 1 3 1</w:t>
        </w:r>
      </w:ins>
    </w:p>
    <w:p w:rsidR="000D1818" w:rsidRPr="00ED440B" w:rsidRDefault="000D1818" w:rsidP="00ED440B">
      <w:pPr>
        <w:pStyle w:val="PlainText"/>
        <w:rPr>
          <w:ins w:id="2163" w:author="Michael D. Scott" w:date="2012-02-05T14:56:00Z"/>
          <w:sz w:val="21"/>
          <w:szCs w:val="21"/>
        </w:rPr>
      </w:pPr>
      <w:ins w:id="2164" w:author="Michael D. Scott" w:date="2012-02-05T14:56:00Z">
        <w:r w:rsidRPr="00ED440B">
          <w:rPr>
            <w:sz w:val="21"/>
            <w:szCs w:val="21"/>
          </w:rPr>
          <w:t>3 12</w:t>
        </w:r>
      </w:ins>
    </w:p>
    <w:p w:rsidR="000D1818" w:rsidRPr="00ED440B" w:rsidRDefault="000D1818" w:rsidP="00ED440B">
      <w:pPr>
        <w:pStyle w:val="PlainText"/>
        <w:rPr>
          <w:ins w:id="2165" w:author="Michael D. Scott" w:date="2012-02-05T14:56:00Z"/>
          <w:sz w:val="21"/>
          <w:szCs w:val="21"/>
        </w:rPr>
      </w:pPr>
      <w:ins w:id="2166" w:author="Michael D. Scott" w:date="2012-02-05T14:56:00Z">
        <w:r w:rsidRPr="00ED440B">
          <w:rPr>
            <w:sz w:val="21"/>
            <w:szCs w:val="21"/>
          </w:rPr>
          <w:t>4 1 5 1 3 2 1 4 3 1 1 2</w:t>
        </w:r>
      </w:ins>
    </w:p>
    <w:p w:rsidR="000D1818" w:rsidRPr="00ED440B" w:rsidRDefault="000D1818" w:rsidP="00ED440B">
      <w:pPr>
        <w:pStyle w:val="PlainText"/>
        <w:rPr>
          <w:ins w:id="2167" w:author="Michael D. Scott" w:date="2012-02-05T14:56:00Z"/>
          <w:sz w:val="21"/>
          <w:szCs w:val="21"/>
        </w:rPr>
      </w:pPr>
      <w:ins w:id="2168" w:author="Michael D. Scott" w:date="2012-02-05T14:56:00Z">
        <w:r w:rsidRPr="00ED440B">
          <w:rPr>
            <w:sz w:val="21"/>
            <w:szCs w:val="21"/>
          </w:rPr>
          <w:t>1 1</w:t>
        </w:r>
      </w:ins>
    </w:p>
    <w:p w:rsidR="000D1818" w:rsidRPr="00ED440B" w:rsidRDefault="000D1818" w:rsidP="00ED440B">
      <w:pPr>
        <w:pStyle w:val="PlainText"/>
        <w:rPr>
          <w:ins w:id="2169" w:author="Michael D. Scott" w:date="2012-02-05T14:56:00Z"/>
          <w:sz w:val="21"/>
          <w:szCs w:val="21"/>
        </w:rPr>
      </w:pPr>
      <w:ins w:id="2170" w:author="Michael D. Scott" w:date="2012-02-05T14:56:00Z">
        <w:r w:rsidRPr="00ED440B">
          <w:rPr>
            <w:sz w:val="21"/>
            <w:szCs w:val="21"/>
          </w:rPr>
          <w:t>98765</w:t>
        </w:r>
      </w:ins>
    </w:p>
    <w:p w:rsidR="000D1818" w:rsidRPr="00ED440B" w:rsidRDefault="000D1818" w:rsidP="00ED440B">
      <w:pPr>
        <w:pStyle w:val="PlainText"/>
        <w:rPr>
          <w:ins w:id="2171" w:author="Michael D. Scott" w:date="2012-02-05T14:56:00Z"/>
          <w:sz w:val="21"/>
          <w:szCs w:val="21"/>
        </w:rPr>
      </w:pPr>
      <w:ins w:id="2172" w:author="Michael D. Scott" w:date="2012-02-05T14:56:00Z">
        <w:r w:rsidRPr="00ED440B">
          <w:rPr>
            <w:sz w:val="21"/>
            <w:szCs w:val="21"/>
          </w:rPr>
          <w:t>1 10</w:t>
        </w:r>
      </w:ins>
    </w:p>
    <w:p w:rsidR="000D1818" w:rsidRPr="00ED440B" w:rsidRDefault="000D1818" w:rsidP="00ED440B">
      <w:pPr>
        <w:pStyle w:val="PlainText"/>
        <w:rPr>
          <w:ins w:id="2173" w:author="Michael D. Scott" w:date="2012-02-05T14:56:00Z"/>
          <w:sz w:val="21"/>
          <w:szCs w:val="21"/>
        </w:rPr>
      </w:pPr>
      <w:ins w:id="2174" w:author="Michael D. Scott" w:date="2012-02-05T14:56:00Z">
        <w:r w:rsidRPr="00ED440B">
          <w:rPr>
            <w:sz w:val="21"/>
            <w:szCs w:val="21"/>
          </w:rPr>
          <w:t>1 2 3 4 5 6 7 8 9 10</w:t>
        </w:r>
      </w:ins>
    </w:p>
    <w:p w:rsidR="000D1818" w:rsidRPr="00ED440B" w:rsidRDefault="000D1818" w:rsidP="00ED440B">
      <w:pPr>
        <w:pStyle w:val="PlainText"/>
        <w:rPr>
          <w:ins w:id="2175" w:author="Michael D. Scott" w:date="2012-02-05T14:56:00Z"/>
          <w:sz w:val="21"/>
          <w:szCs w:val="21"/>
        </w:rPr>
      </w:pPr>
      <w:ins w:id="2176" w:author="Michael D. Scott" w:date="2012-02-05T14:56:00Z">
        <w:r w:rsidRPr="00ED440B">
          <w:rPr>
            <w:sz w:val="21"/>
            <w:szCs w:val="21"/>
          </w:rPr>
          <w:t>10 20</w:t>
        </w:r>
      </w:ins>
    </w:p>
    <w:p w:rsidR="000D1818" w:rsidRPr="00ED440B" w:rsidRDefault="000D1818" w:rsidP="00ED440B">
      <w:pPr>
        <w:pStyle w:val="PlainText"/>
        <w:rPr>
          <w:ins w:id="2177" w:author="Michael D. Scott" w:date="2012-02-05T14:56:00Z"/>
          <w:sz w:val="21"/>
          <w:szCs w:val="21"/>
        </w:rPr>
      </w:pPr>
      <w:ins w:id="2178" w:author="Michael D. Scott" w:date="2012-02-05T14:56:00Z">
        <w:r w:rsidRPr="00ED440B">
          <w:rPr>
            <w:sz w:val="21"/>
            <w:szCs w:val="21"/>
          </w:rPr>
          <w:t>10 9 10 9 10 9 10 9 10 9 10 9 10 9 10 9 10 9 10 9</w:t>
        </w:r>
      </w:ins>
    </w:p>
    <w:p w:rsidR="000D1818" w:rsidRPr="00ED440B" w:rsidRDefault="000D1818" w:rsidP="00ED440B">
      <w:pPr>
        <w:pStyle w:val="PlainText"/>
        <w:rPr>
          <w:ins w:id="2179" w:author="Michael D. Scott" w:date="2012-02-05T14:56:00Z"/>
          <w:sz w:val="21"/>
          <w:szCs w:val="21"/>
        </w:rPr>
      </w:pPr>
      <w:ins w:id="2180" w:author="Michael D. Scott" w:date="2012-02-05T14:56:00Z">
        <w:r w:rsidRPr="00ED440B">
          <w:rPr>
            <w:sz w:val="21"/>
            <w:szCs w:val="21"/>
          </w:rPr>
          <w:t>4 13</w:t>
        </w:r>
      </w:ins>
    </w:p>
    <w:p w:rsidR="000D1818" w:rsidRPr="00ED440B" w:rsidRDefault="000D1818" w:rsidP="00ED440B">
      <w:pPr>
        <w:pStyle w:val="PlainText"/>
        <w:rPr>
          <w:ins w:id="2181" w:author="Michael D. Scott" w:date="2012-02-05T14:56:00Z"/>
          <w:sz w:val="21"/>
          <w:szCs w:val="21"/>
        </w:rPr>
      </w:pPr>
      <w:ins w:id="2182" w:author="Michael D. Scott" w:date="2012-02-05T14:56:00Z">
        <w:r w:rsidRPr="00ED440B">
          <w:rPr>
            <w:sz w:val="21"/>
            <w:szCs w:val="21"/>
          </w:rPr>
          <w:t>2 2 2 10 2 2 2 2 2 5 5 2 2</w:t>
        </w:r>
      </w:ins>
    </w:p>
    <w:p w:rsidR="000D1818" w:rsidRPr="00ED440B" w:rsidRDefault="000D1818" w:rsidP="00ED440B">
      <w:pPr>
        <w:pStyle w:val="PlainText"/>
        <w:rPr>
          <w:ins w:id="2183" w:author="Michael D. Scott" w:date="2012-02-05T14:56:00Z"/>
          <w:sz w:val="21"/>
          <w:szCs w:val="21"/>
        </w:rPr>
      </w:pPr>
      <w:ins w:id="2184" w:author="Michael D. Scott" w:date="2012-02-05T14:56:00Z">
        <w:r w:rsidRPr="00ED440B">
          <w:rPr>
            <w:sz w:val="21"/>
            <w:szCs w:val="21"/>
          </w:rPr>
          <w:t>4 13</w:t>
        </w:r>
      </w:ins>
    </w:p>
    <w:p w:rsidR="000D1818" w:rsidRPr="00ED440B" w:rsidRDefault="000D1818" w:rsidP="00ED440B">
      <w:pPr>
        <w:pStyle w:val="PlainText"/>
        <w:rPr>
          <w:ins w:id="2185" w:author="Michael D. Scott" w:date="2012-02-05T14:56:00Z"/>
          <w:sz w:val="21"/>
          <w:szCs w:val="21"/>
        </w:rPr>
      </w:pPr>
      <w:ins w:id="2186" w:author="Michael D. Scott" w:date="2012-02-05T14:56:00Z">
        <w:r w:rsidRPr="00ED440B">
          <w:rPr>
            <w:sz w:val="21"/>
            <w:szCs w:val="21"/>
          </w:rPr>
          <w:t>2 2 2 10 2 2 2 5 2 2 5 2 2</w:t>
        </w:r>
      </w:ins>
    </w:p>
    <w:p w:rsidR="000D1818" w:rsidRPr="00ED440B" w:rsidRDefault="000D1818" w:rsidP="00ED440B">
      <w:pPr>
        <w:pStyle w:val="PlainText"/>
        <w:rPr>
          <w:ins w:id="2187" w:author="Michael D. Scott" w:date="2012-02-05T14:56:00Z"/>
          <w:sz w:val="21"/>
          <w:szCs w:val="21"/>
        </w:rPr>
      </w:pPr>
      <w:ins w:id="2188" w:author="Michael D. Scott" w:date="2012-02-05T14:56:00Z">
        <w:r w:rsidRPr="00ED440B">
          <w:rPr>
            <w:sz w:val="21"/>
            <w:szCs w:val="21"/>
          </w:rPr>
          <w:t>6 4</w:t>
        </w:r>
      </w:ins>
    </w:p>
    <w:p w:rsidR="000D1818" w:rsidRPr="00ED440B" w:rsidRDefault="000D1818" w:rsidP="00ED440B">
      <w:pPr>
        <w:pStyle w:val="PlainText"/>
        <w:rPr>
          <w:ins w:id="2189" w:author="Michael D. Scott" w:date="2012-02-05T14:56:00Z"/>
          <w:sz w:val="21"/>
          <w:szCs w:val="21"/>
        </w:rPr>
      </w:pPr>
      <w:ins w:id="2190" w:author="Michael D. Scott" w:date="2012-02-05T14:56:00Z">
        <w:r w:rsidRPr="00ED440B">
          <w:rPr>
            <w:sz w:val="21"/>
            <w:szCs w:val="21"/>
          </w:rPr>
          <w:t>1 1 1 1</w:t>
        </w:r>
      </w:ins>
    </w:p>
    <w:p w:rsidR="000D1818" w:rsidRPr="00ED440B" w:rsidRDefault="000D1818" w:rsidP="00ED440B">
      <w:pPr>
        <w:pStyle w:val="PlainText"/>
        <w:rPr>
          <w:ins w:id="2191" w:author="Michael D. Scott" w:date="2012-02-05T14:56:00Z"/>
          <w:sz w:val="21"/>
          <w:szCs w:val="21"/>
        </w:rPr>
      </w:pPr>
      <w:ins w:id="2192" w:author="Michael D. Scott" w:date="2012-02-05T14:56:00Z">
        <w:r w:rsidRPr="00ED440B">
          <w:rPr>
            <w:sz w:val="21"/>
            <w:szCs w:val="21"/>
          </w:rPr>
          <w:t>2 12</w:t>
        </w:r>
      </w:ins>
    </w:p>
    <w:p w:rsidR="000D1818" w:rsidRPr="00ED440B" w:rsidRDefault="000D1818" w:rsidP="00ED440B">
      <w:pPr>
        <w:pStyle w:val="PlainText"/>
        <w:rPr>
          <w:ins w:id="2193" w:author="Michael D. Scott" w:date="2012-02-05T14:56:00Z"/>
          <w:sz w:val="21"/>
          <w:szCs w:val="21"/>
        </w:rPr>
      </w:pPr>
      <w:ins w:id="2194" w:author="Michael D. Scott" w:date="2012-02-05T14:56:00Z">
        <w:r w:rsidRPr="00ED440B">
          <w:rPr>
            <w:sz w:val="21"/>
            <w:szCs w:val="21"/>
          </w:rPr>
          <w:t>4 4 2 3 4 4 3 3 2 1 4 2</w:t>
        </w:r>
      </w:ins>
    </w:p>
    <w:p w:rsidR="000D1818" w:rsidRPr="00ED440B" w:rsidRDefault="000D1818" w:rsidP="00ED440B">
      <w:pPr>
        <w:pStyle w:val="PlainText"/>
        <w:rPr>
          <w:ins w:id="2195" w:author="Michael D. Scott" w:date="2012-02-05T14:56:00Z"/>
          <w:sz w:val="21"/>
          <w:szCs w:val="21"/>
        </w:rPr>
      </w:pPr>
      <w:ins w:id="2196" w:author="Michael D. Scott" w:date="2012-02-05T14:56:00Z">
        <w:r w:rsidRPr="00ED440B">
          <w:rPr>
            <w:sz w:val="21"/>
            <w:szCs w:val="21"/>
          </w:rPr>
          <w:t>3 12</w:t>
        </w:r>
      </w:ins>
    </w:p>
    <w:p w:rsidR="000D1818" w:rsidRPr="00ED440B" w:rsidRDefault="000D1818" w:rsidP="00ED440B">
      <w:pPr>
        <w:pStyle w:val="PlainText"/>
        <w:rPr>
          <w:ins w:id="2197" w:author="Michael D. Scott" w:date="2012-02-05T14:56:00Z"/>
          <w:sz w:val="21"/>
          <w:szCs w:val="21"/>
        </w:rPr>
      </w:pPr>
      <w:ins w:id="2198" w:author="Michael D. Scott" w:date="2012-02-05T14:56:00Z">
        <w:r w:rsidRPr="00ED440B">
          <w:rPr>
            <w:sz w:val="21"/>
            <w:szCs w:val="21"/>
          </w:rPr>
          <w:t>4 4 2 3 4 4 3 3 2 1 4 2</w:t>
        </w:r>
      </w:ins>
    </w:p>
    <w:p w:rsidR="000D1818" w:rsidRPr="00ED440B" w:rsidRDefault="000D1818" w:rsidP="00ED440B">
      <w:pPr>
        <w:pStyle w:val="PlainText"/>
        <w:rPr>
          <w:ins w:id="2199" w:author="Michael D. Scott" w:date="2012-02-05T14:56:00Z"/>
          <w:sz w:val="21"/>
          <w:szCs w:val="21"/>
        </w:rPr>
      </w:pPr>
      <w:ins w:id="2200" w:author="Michael D. Scott" w:date="2012-02-05T14:56:00Z">
        <w:r w:rsidRPr="00ED440B">
          <w:rPr>
            <w:sz w:val="21"/>
            <w:szCs w:val="21"/>
          </w:rPr>
          <w:t>4 12</w:t>
        </w:r>
      </w:ins>
    </w:p>
    <w:p w:rsidR="000D1818" w:rsidRPr="00ED440B" w:rsidRDefault="000D1818" w:rsidP="00ED440B">
      <w:pPr>
        <w:pStyle w:val="PlainText"/>
        <w:rPr>
          <w:ins w:id="2201" w:author="Michael D. Scott" w:date="2012-02-05T14:56:00Z"/>
          <w:sz w:val="21"/>
          <w:szCs w:val="21"/>
        </w:rPr>
      </w:pPr>
      <w:ins w:id="2202" w:author="Michael D. Scott" w:date="2012-02-05T14:56:00Z">
        <w:r w:rsidRPr="00ED440B">
          <w:rPr>
            <w:sz w:val="21"/>
            <w:szCs w:val="21"/>
          </w:rPr>
          <w:t>4 4 2 3 4 4 3 3 2 1 4 2</w:t>
        </w:r>
      </w:ins>
    </w:p>
    <w:p w:rsidR="000D1818" w:rsidRPr="00ED440B" w:rsidRDefault="000D1818" w:rsidP="00ED440B">
      <w:pPr>
        <w:pStyle w:val="PlainText"/>
        <w:rPr>
          <w:ins w:id="2203" w:author="Michael D. Scott" w:date="2012-02-05T14:56:00Z"/>
          <w:sz w:val="21"/>
          <w:szCs w:val="21"/>
        </w:rPr>
      </w:pPr>
      <w:ins w:id="2204" w:author="Michael D. Scott" w:date="2012-02-05T14:56:00Z">
        <w:r w:rsidRPr="00ED440B">
          <w:rPr>
            <w:sz w:val="21"/>
            <w:szCs w:val="21"/>
          </w:rPr>
          <w:t>2 15</w:t>
        </w:r>
      </w:ins>
    </w:p>
    <w:p w:rsidR="000D1818" w:rsidRPr="00ED440B" w:rsidRDefault="000D1818" w:rsidP="00ED440B">
      <w:pPr>
        <w:pStyle w:val="PlainText"/>
        <w:rPr>
          <w:ins w:id="2205" w:author="Michael D. Scott" w:date="2012-02-05T14:56:00Z"/>
          <w:sz w:val="21"/>
          <w:szCs w:val="21"/>
        </w:rPr>
      </w:pPr>
      <w:ins w:id="2206" w:author="Michael D. Scott" w:date="2012-02-05T14:56:00Z">
        <w:r w:rsidRPr="00ED440B">
          <w:rPr>
            <w:sz w:val="21"/>
            <w:szCs w:val="21"/>
          </w:rPr>
          <w:t>1 3 1 2 1 2 1 2 3 2 2 1 2 3 2</w:t>
        </w:r>
      </w:ins>
    </w:p>
    <w:p w:rsidR="000D1818" w:rsidRPr="00ED440B" w:rsidRDefault="000D1818" w:rsidP="00ED440B">
      <w:pPr>
        <w:pStyle w:val="PlainText"/>
        <w:rPr>
          <w:ins w:id="2207" w:author="Michael D. Scott" w:date="2012-02-05T14:56:00Z"/>
          <w:sz w:val="21"/>
          <w:szCs w:val="21"/>
        </w:rPr>
      </w:pPr>
      <w:ins w:id="2208" w:author="Michael D. Scott" w:date="2012-02-05T14:56:00Z">
        <w:r w:rsidRPr="00ED440B">
          <w:rPr>
            <w:sz w:val="21"/>
            <w:szCs w:val="21"/>
          </w:rPr>
          <w:t>3 15</w:t>
        </w:r>
      </w:ins>
    </w:p>
    <w:p w:rsidR="000D1818" w:rsidRPr="00ED440B" w:rsidRDefault="000D1818" w:rsidP="00ED440B">
      <w:pPr>
        <w:pStyle w:val="PlainText"/>
        <w:rPr>
          <w:ins w:id="2209" w:author="Michael D. Scott" w:date="2012-02-05T14:56:00Z"/>
          <w:sz w:val="21"/>
          <w:szCs w:val="21"/>
        </w:rPr>
      </w:pPr>
      <w:ins w:id="2210" w:author="Michael D. Scott" w:date="2012-02-05T14:56:00Z">
        <w:r w:rsidRPr="00ED440B">
          <w:rPr>
            <w:sz w:val="21"/>
            <w:szCs w:val="21"/>
          </w:rPr>
          <w:t>1 3 1 2 1 2 1 2 3 2 2 1 2 3 2</w:t>
        </w:r>
      </w:ins>
    </w:p>
    <w:p w:rsidR="000D1818" w:rsidRPr="00ED440B" w:rsidRDefault="000D1818" w:rsidP="00ED440B">
      <w:pPr>
        <w:pStyle w:val="PlainText"/>
        <w:rPr>
          <w:ins w:id="2211" w:author="Michael D. Scott" w:date="2012-02-05T14:56:00Z"/>
          <w:sz w:val="21"/>
          <w:szCs w:val="21"/>
        </w:rPr>
      </w:pPr>
      <w:ins w:id="2212" w:author="Michael D. Scott" w:date="2012-02-05T14:56:00Z">
        <w:r w:rsidRPr="00ED440B">
          <w:rPr>
            <w:sz w:val="21"/>
            <w:szCs w:val="21"/>
          </w:rPr>
          <w:t>4 15</w:t>
        </w:r>
      </w:ins>
    </w:p>
    <w:p w:rsidR="000D1818" w:rsidRPr="00ED440B" w:rsidRDefault="000D1818" w:rsidP="00ED440B">
      <w:pPr>
        <w:pStyle w:val="PlainText"/>
        <w:rPr>
          <w:ins w:id="2213" w:author="Michael D. Scott" w:date="2012-02-05T14:56:00Z"/>
          <w:sz w:val="21"/>
          <w:szCs w:val="21"/>
        </w:rPr>
      </w:pPr>
      <w:ins w:id="2214" w:author="Michael D. Scott" w:date="2012-02-05T14:56:00Z">
        <w:r w:rsidRPr="00ED440B">
          <w:rPr>
            <w:sz w:val="21"/>
            <w:szCs w:val="21"/>
          </w:rPr>
          <w:t>1 3 1 2 1 2 1 2 3 2 2 1 2 3 2</w:t>
        </w:r>
      </w:ins>
    </w:p>
    <w:p w:rsidR="000D1818" w:rsidRPr="00ED440B" w:rsidRDefault="000D1818" w:rsidP="00ED440B">
      <w:pPr>
        <w:pStyle w:val="PlainText"/>
        <w:rPr>
          <w:ins w:id="2215" w:author="Michael D. Scott" w:date="2012-02-05T14:56:00Z"/>
          <w:sz w:val="21"/>
          <w:szCs w:val="21"/>
        </w:rPr>
      </w:pPr>
      <w:ins w:id="2216" w:author="Michael D. Scott" w:date="2012-02-05T14:56:00Z">
        <w:r w:rsidRPr="00ED440B">
          <w:rPr>
            <w:sz w:val="21"/>
            <w:szCs w:val="21"/>
          </w:rPr>
          <w:t>2 20</w:t>
        </w:r>
      </w:ins>
    </w:p>
    <w:p w:rsidR="000D1818" w:rsidRPr="00ED440B" w:rsidRDefault="000D1818" w:rsidP="00ED440B">
      <w:pPr>
        <w:pStyle w:val="PlainText"/>
        <w:rPr>
          <w:ins w:id="2217" w:author="Michael D. Scott" w:date="2012-02-05T14:56:00Z"/>
          <w:sz w:val="21"/>
          <w:szCs w:val="21"/>
        </w:rPr>
      </w:pPr>
      <w:ins w:id="2218" w:author="Michael D. Scott" w:date="2012-02-05T14:56:00Z">
        <w:r w:rsidRPr="00ED440B">
          <w:rPr>
            <w:sz w:val="21"/>
            <w:szCs w:val="21"/>
          </w:rPr>
          <w:t>3 2 1 2 1 2 1 3 1 1 2 1 3 2 3 3 2 2 2 1</w:t>
        </w:r>
      </w:ins>
    </w:p>
    <w:p w:rsidR="000D1818" w:rsidRPr="00ED440B" w:rsidRDefault="000D1818" w:rsidP="00ED440B">
      <w:pPr>
        <w:pStyle w:val="PlainText"/>
        <w:rPr>
          <w:ins w:id="2219" w:author="Michael D. Scott" w:date="2012-02-05T14:56:00Z"/>
          <w:sz w:val="21"/>
          <w:szCs w:val="21"/>
        </w:rPr>
      </w:pPr>
      <w:ins w:id="2220" w:author="Michael D. Scott" w:date="2012-02-05T14:56:00Z">
        <w:r w:rsidRPr="00ED440B">
          <w:rPr>
            <w:sz w:val="21"/>
            <w:szCs w:val="21"/>
          </w:rPr>
          <w:t>3 20</w:t>
        </w:r>
      </w:ins>
    </w:p>
    <w:p w:rsidR="000D1818" w:rsidRPr="00ED440B" w:rsidRDefault="000D1818" w:rsidP="00ED440B">
      <w:pPr>
        <w:pStyle w:val="PlainText"/>
        <w:rPr>
          <w:ins w:id="2221" w:author="Michael D. Scott" w:date="2012-02-05T14:56:00Z"/>
          <w:sz w:val="21"/>
          <w:szCs w:val="21"/>
        </w:rPr>
      </w:pPr>
      <w:ins w:id="2222" w:author="Michael D. Scott" w:date="2012-02-05T14:56:00Z">
        <w:r w:rsidRPr="00ED440B">
          <w:rPr>
            <w:sz w:val="21"/>
            <w:szCs w:val="21"/>
          </w:rPr>
          <w:t>3 2 1 2 1 2 1 3 1 1 2 1 3 2 3 3 2 2 2 1</w:t>
        </w:r>
      </w:ins>
    </w:p>
    <w:p w:rsidR="000D1818" w:rsidRPr="00ED440B" w:rsidRDefault="000D1818" w:rsidP="00ED440B">
      <w:pPr>
        <w:pStyle w:val="PlainText"/>
        <w:rPr>
          <w:ins w:id="2223" w:author="Michael D. Scott" w:date="2012-02-05T14:56:00Z"/>
          <w:sz w:val="21"/>
          <w:szCs w:val="21"/>
        </w:rPr>
      </w:pPr>
      <w:ins w:id="2224" w:author="Michael D. Scott" w:date="2012-02-05T14:56:00Z">
        <w:r w:rsidRPr="00ED440B">
          <w:rPr>
            <w:sz w:val="21"/>
            <w:szCs w:val="21"/>
          </w:rPr>
          <w:t>4 20</w:t>
        </w:r>
      </w:ins>
    </w:p>
    <w:p w:rsidR="000D1818" w:rsidRPr="00ED440B" w:rsidRDefault="000D1818" w:rsidP="00ED440B">
      <w:pPr>
        <w:pStyle w:val="PlainText"/>
        <w:rPr>
          <w:ins w:id="2225" w:author="Michael D. Scott" w:date="2012-02-05T14:56:00Z"/>
          <w:sz w:val="21"/>
          <w:szCs w:val="21"/>
        </w:rPr>
      </w:pPr>
      <w:ins w:id="2226" w:author="Michael D. Scott" w:date="2012-02-05T14:56:00Z">
        <w:r w:rsidRPr="00ED440B">
          <w:rPr>
            <w:sz w:val="21"/>
            <w:szCs w:val="21"/>
          </w:rPr>
          <w:t>3 2 1 2 1 2 1 3 1 1 2 1 3 2 3 3 2 2 2 1</w:t>
        </w:r>
      </w:ins>
    </w:p>
    <w:p w:rsidR="000D1818" w:rsidRPr="00ED440B" w:rsidRDefault="000D1818" w:rsidP="00ED440B">
      <w:pPr>
        <w:pStyle w:val="PlainText"/>
        <w:rPr>
          <w:ins w:id="2227" w:author="Michael D. Scott" w:date="2012-02-05T14:56:00Z"/>
          <w:sz w:val="21"/>
          <w:szCs w:val="21"/>
        </w:rPr>
      </w:pPr>
      <w:ins w:id="2228" w:author="Michael D. Scott" w:date="2012-02-05T14:56:00Z">
        <w:r w:rsidRPr="00ED440B">
          <w:rPr>
            <w:sz w:val="21"/>
            <w:szCs w:val="21"/>
          </w:rPr>
          <w:t>2 20</w:t>
        </w:r>
      </w:ins>
    </w:p>
    <w:p w:rsidR="000D1818" w:rsidRPr="00ED440B" w:rsidRDefault="000D1818" w:rsidP="00ED440B">
      <w:pPr>
        <w:pStyle w:val="PlainText"/>
        <w:rPr>
          <w:ins w:id="2229" w:author="Michael D. Scott" w:date="2012-02-05T14:56:00Z"/>
          <w:sz w:val="21"/>
          <w:szCs w:val="21"/>
        </w:rPr>
      </w:pPr>
      <w:ins w:id="2230" w:author="Michael D. Scott" w:date="2012-02-05T14:56:00Z">
        <w:r w:rsidRPr="00ED440B">
          <w:rPr>
            <w:sz w:val="21"/>
            <w:szCs w:val="21"/>
          </w:rPr>
          <w:t>1 2 1 1 1 2 1 1 2 2 1 1 1 1 1 1 1 2 1 2</w:t>
        </w:r>
      </w:ins>
    </w:p>
    <w:p w:rsidR="000D1818" w:rsidRPr="00ED440B" w:rsidRDefault="000D1818" w:rsidP="00ED440B">
      <w:pPr>
        <w:pStyle w:val="PlainText"/>
        <w:rPr>
          <w:ins w:id="2231" w:author="Michael D. Scott" w:date="2012-02-05T14:56:00Z"/>
          <w:sz w:val="21"/>
          <w:szCs w:val="21"/>
        </w:rPr>
      </w:pPr>
      <w:ins w:id="2232" w:author="Michael D. Scott" w:date="2012-02-05T14:56:00Z">
        <w:r w:rsidRPr="00ED440B">
          <w:rPr>
            <w:sz w:val="21"/>
            <w:szCs w:val="21"/>
          </w:rPr>
          <w:t>3 20</w:t>
        </w:r>
      </w:ins>
    </w:p>
    <w:p w:rsidR="000D1818" w:rsidRPr="00ED440B" w:rsidRDefault="000D1818" w:rsidP="00ED440B">
      <w:pPr>
        <w:pStyle w:val="PlainText"/>
        <w:rPr>
          <w:ins w:id="2233" w:author="Michael D. Scott" w:date="2012-02-05T14:56:00Z"/>
          <w:sz w:val="21"/>
          <w:szCs w:val="21"/>
        </w:rPr>
      </w:pPr>
      <w:ins w:id="2234" w:author="Michael D. Scott" w:date="2012-02-05T14:56:00Z">
        <w:r w:rsidRPr="00ED440B">
          <w:rPr>
            <w:sz w:val="21"/>
            <w:szCs w:val="21"/>
          </w:rPr>
          <w:t>1 2 1 1 1 2 1 1 2 2 1 1 1 1 1 1 1 2 1 2</w:t>
        </w:r>
      </w:ins>
    </w:p>
    <w:p w:rsidR="000D1818" w:rsidRPr="00ED440B" w:rsidRDefault="000D1818" w:rsidP="00ED440B">
      <w:pPr>
        <w:pStyle w:val="PlainText"/>
        <w:rPr>
          <w:ins w:id="2235" w:author="Michael D. Scott" w:date="2012-02-05T14:56:00Z"/>
          <w:sz w:val="21"/>
          <w:szCs w:val="21"/>
        </w:rPr>
      </w:pPr>
      <w:ins w:id="2236" w:author="Michael D. Scott" w:date="2012-02-05T14:56:00Z">
        <w:r w:rsidRPr="00ED440B">
          <w:rPr>
            <w:sz w:val="21"/>
            <w:szCs w:val="21"/>
          </w:rPr>
          <w:t>4 20</w:t>
        </w:r>
      </w:ins>
    </w:p>
    <w:p w:rsidR="000D1818" w:rsidRDefault="000D1818" w:rsidP="00ED440B">
      <w:pPr>
        <w:pStyle w:val="PlainText"/>
        <w:rPr>
          <w:ins w:id="2237" w:author="Michael D. Scott" w:date="2012-02-05T14:56:00Z"/>
        </w:rPr>
      </w:pPr>
      <w:ins w:id="2238" w:author="Michael D. Scott" w:date="2012-02-05T14:56:00Z">
        <w:r w:rsidRPr="00ED440B">
          <w:rPr>
            <w:sz w:val="21"/>
            <w:szCs w:val="21"/>
          </w:rPr>
          <w:lastRenderedPageBreak/>
          <w:t>1 2 1 1 1 2 1 1 2 2 1 1 1 1 1 1 1 2 1 2</w:t>
        </w:r>
      </w:ins>
    </w:p>
    <w:p w:rsidR="000D1818" w:rsidRPr="000D1818" w:rsidRDefault="000D1818" w:rsidP="000D1818">
      <w:pPr>
        <w:pStyle w:val="ListParagraph"/>
        <w:numPr>
          <w:ilvl w:val="0"/>
          <w:numId w:val="1"/>
        </w:numPr>
        <w:rPr>
          <w:ins w:id="2239" w:author="Michael D. Scott" w:date="2012-02-05T14:53:00Z"/>
          <w:rFonts w:ascii="Courier New" w:hAnsi="Courier New" w:cs="Courier New"/>
          <w:b/>
          <w:sz w:val="22"/>
          <w:szCs w:val="22"/>
        </w:rPr>
      </w:pPr>
    </w:p>
    <w:p w:rsidR="000D1818" w:rsidRDefault="000D1818" w:rsidP="000D1818">
      <w:pPr>
        <w:pStyle w:val="ListParagraph"/>
        <w:numPr>
          <w:ilvl w:val="0"/>
          <w:numId w:val="1"/>
        </w:numPr>
        <w:rPr>
          <w:ins w:id="2240" w:author="Michael D. Scott" w:date="2012-02-05T14:59:00Z"/>
          <w:rFonts w:ascii="Courier New" w:hAnsi="Courier New" w:cs="Courier New"/>
          <w:b/>
          <w:sz w:val="22"/>
          <w:szCs w:val="22"/>
        </w:rPr>
      </w:pPr>
      <w:ins w:id="2241" w:author="Michael D. Scott" w:date="2012-02-05T14:53:00Z">
        <w:r w:rsidRPr="000D1818">
          <w:rPr>
            <w:rFonts w:ascii="Courier New" w:hAnsi="Courier New" w:cs="Courier New"/>
            <w:b/>
            <w:sz w:val="22"/>
            <w:szCs w:val="22"/>
          </w:rPr>
          <w:t>JUDGES OUTPUT</w:t>
        </w:r>
      </w:ins>
    </w:p>
    <w:p w:rsidR="000D1818" w:rsidRPr="00A62678" w:rsidRDefault="000D1818" w:rsidP="00A62678">
      <w:pPr>
        <w:pStyle w:val="PlainText"/>
        <w:rPr>
          <w:ins w:id="2242" w:author="Michael D. Scott" w:date="2012-02-05T15:00:00Z"/>
          <w:sz w:val="21"/>
          <w:szCs w:val="21"/>
        </w:rPr>
      </w:pPr>
      <w:proofErr w:type="gramStart"/>
      <w:ins w:id="2243" w:author="Michael D. Scott" w:date="2012-02-05T15:00:00Z">
        <w:r w:rsidRPr="00A62678">
          <w:rPr>
            <w:sz w:val="21"/>
            <w:szCs w:val="21"/>
          </w:rPr>
          <w:t>1</w:t>
        </w:r>
        <w:proofErr w:type="gramEnd"/>
        <w:r w:rsidRPr="00A62678">
          <w:rPr>
            <w:sz w:val="21"/>
            <w:szCs w:val="21"/>
          </w:rPr>
          <w:t xml:space="preserve"> CUT</w:t>
        </w:r>
      </w:ins>
    </w:p>
    <w:p w:rsidR="000D1818" w:rsidRPr="00A62678" w:rsidRDefault="000D1818" w:rsidP="00A62678">
      <w:pPr>
        <w:pStyle w:val="PlainText"/>
        <w:rPr>
          <w:ins w:id="2244" w:author="Michael D. Scott" w:date="2012-02-05T15:00:00Z"/>
          <w:sz w:val="21"/>
          <w:szCs w:val="21"/>
        </w:rPr>
      </w:pPr>
      <w:proofErr w:type="gramStart"/>
      <w:ins w:id="2245" w:author="Michael D. Scott" w:date="2012-02-05T15:00:00Z">
        <w:r w:rsidRPr="00A62678">
          <w:rPr>
            <w:sz w:val="21"/>
            <w:szCs w:val="21"/>
          </w:rPr>
          <w:t>2</w:t>
        </w:r>
        <w:proofErr w:type="gramEnd"/>
        <w:r w:rsidRPr="00A62678">
          <w:rPr>
            <w:sz w:val="21"/>
            <w:szCs w:val="21"/>
          </w:rPr>
          <w:t xml:space="preserve"> WHOLE</w:t>
        </w:r>
      </w:ins>
    </w:p>
    <w:p w:rsidR="000D1818" w:rsidRPr="00A62678" w:rsidRDefault="000D1818" w:rsidP="00A62678">
      <w:pPr>
        <w:pStyle w:val="PlainText"/>
        <w:rPr>
          <w:ins w:id="2246" w:author="Michael D. Scott" w:date="2012-02-05T15:00:00Z"/>
          <w:sz w:val="21"/>
          <w:szCs w:val="21"/>
        </w:rPr>
      </w:pPr>
      <w:proofErr w:type="gramStart"/>
      <w:ins w:id="2247" w:author="Michael D. Scott" w:date="2012-02-05T15:00:00Z">
        <w:r w:rsidRPr="00A62678">
          <w:rPr>
            <w:sz w:val="21"/>
            <w:szCs w:val="21"/>
          </w:rPr>
          <w:t>3</w:t>
        </w:r>
        <w:proofErr w:type="gramEnd"/>
        <w:r w:rsidRPr="00A62678">
          <w:rPr>
            <w:sz w:val="21"/>
            <w:szCs w:val="21"/>
          </w:rPr>
          <w:t xml:space="preserve"> CUT</w:t>
        </w:r>
      </w:ins>
    </w:p>
    <w:p w:rsidR="000D1818" w:rsidRPr="00A62678" w:rsidRDefault="000D1818" w:rsidP="00A62678">
      <w:pPr>
        <w:pStyle w:val="PlainText"/>
        <w:rPr>
          <w:ins w:id="2248" w:author="Michael D. Scott" w:date="2012-02-05T15:00:00Z"/>
          <w:sz w:val="21"/>
          <w:szCs w:val="21"/>
        </w:rPr>
      </w:pPr>
      <w:proofErr w:type="gramStart"/>
      <w:ins w:id="2249" w:author="Michael D. Scott" w:date="2012-02-05T15:00:00Z">
        <w:r w:rsidRPr="00A62678">
          <w:rPr>
            <w:sz w:val="21"/>
            <w:szCs w:val="21"/>
          </w:rPr>
          <w:t>4</w:t>
        </w:r>
        <w:proofErr w:type="gramEnd"/>
        <w:r w:rsidRPr="00A62678">
          <w:rPr>
            <w:sz w:val="21"/>
            <w:szCs w:val="21"/>
          </w:rPr>
          <w:t xml:space="preserve"> CUT</w:t>
        </w:r>
      </w:ins>
    </w:p>
    <w:p w:rsidR="000D1818" w:rsidRPr="00A62678" w:rsidRDefault="000D1818" w:rsidP="00A62678">
      <w:pPr>
        <w:pStyle w:val="PlainText"/>
        <w:rPr>
          <w:ins w:id="2250" w:author="Michael D. Scott" w:date="2012-02-05T15:00:00Z"/>
          <w:sz w:val="21"/>
          <w:szCs w:val="21"/>
        </w:rPr>
      </w:pPr>
      <w:proofErr w:type="gramStart"/>
      <w:ins w:id="2251" w:author="Michael D. Scott" w:date="2012-02-05T15:00:00Z">
        <w:r w:rsidRPr="00A62678">
          <w:rPr>
            <w:sz w:val="21"/>
            <w:szCs w:val="21"/>
          </w:rPr>
          <w:t>5</w:t>
        </w:r>
        <w:proofErr w:type="gramEnd"/>
        <w:r w:rsidRPr="00A62678">
          <w:rPr>
            <w:sz w:val="21"/>
            <w:szCs w:val="21"/>
          </w:rPr>
          <w:t xml:space="preserve"> WHOLE</w:t>
        </w:r>
      </w:ins>
    </w:p>
    <w:p w:rsidR="000D1818" w:rsidRPr="00A62678" w:rsidRDefault="000D1818" w:rsidP="00A62678">
      <w:pPr>
        <w:pStyle w:val="PlainText"/>
        <w:rPr>
          <w:ins w:id="2252" w:author="Michael D. Scott" w:date="2012-02-05T15:00:00Z"/>
          <w:sz w:val="21"/>
          <w:szCs w:val="21"/>
        </w:rPr>
      </w:pPr>
      <w:proofErr w:type="gramStart"/>
      <w:ins w:id="2253" w:author="Michael D. Scott" w:date="2012-02-05T15:00:00Z">
        <w:r w:rsidRPr="00A62678">
          <w:rPr>
            <w:sz w:val="21"/>
            <w:szCs w:val="21"/>
          </w:rPr>
          <w:t>6</w:t>
        </w:r>
        <w:proofErr w:type="gramEnd"/>
        <w:r w:rsidRPr="00A62678">
          <w:rPr>
            <w:sz w:val="21"/>
            <w:szCs w:val="21"/>
          </w:rPr>
          <w:t xml:space="preserve"> WHOLE</w:t>
        </w:r>
      </w:ins>
    </w:p>
    <w:p w:rsidR="000D1818" w:rsidRPr="00A62678" w:rsidRDefault="000D1818" w:rsidP="00A62678">
      <w:pPr>
        <w:pStyle w:val="PlainText"/>
        <w:rPr>
          <w:ins w:id="2254" w:author="Michael D. Scott" w:date="2012-02-05T15:00:00Z"/>
          <w:sz w:val="21"/>
          <w:szCs w:val="21"/>
        </w:rPr>
      </w:pPr>
      <w:proofErr w:type="gramStart"/>
      <w:ins w:id="2255" w:author="Michael D. Scott" w:date="2012-02-05T15:00:00Z">
        <w:r w:rsidRPr="00A62678">
          <w:rPr>
            <w:sz w:val="21"/>
            <w:szCs w:val="21"/>
          </w:rPr>
          <w:t>7</w:t>
        </w:r>
        <w:proofErr w:type="gramEnd"/>
        <w:r w:rsidRPr="00A62678">
          <w:rPr>
            <w:sz w:val="21"/>
            <w:szCs w:val="21"/>
          </w:rPr>
          <w:t xml:space="preserve"> CUT</w:t>
        </w:r>
      </w:ins>
    </w:p>
    <w:p w:rsidR="000D1818" w:rsidRPr="00A62678" w:rsidRDefault="000D1818" w:rsidP="00A62678">
      <w:pPr>
        <w:pStyle w:val="PlainText"/>
        <w:rPr>
          <w:ins w:id="2256" w:author="Michael D. Scott" w:date="2012-02-05T15:00:00Z"/>
          <w:sz w:val="21"/>
          <w:szCs w:val="21"/>
        </w:rPr>
      </w:pPr>
      <w:proofErr w:type="gramStart"/>
      <w:ins w:id="2257" w:author="Michael D. Scott" w:date="2012-02-05T15:00:00Z">
        <w:r w:rsidRPr="00A62678">
          <w:rPr>
            <w:sz w:val="21"/>
            <w:szCs w:val="21"/>
          </w:rPr>
          <w:t>8</w:t>
        </w:r>
        <w:proofErr w:type="gramEnd"/>
        <w:r w:rsidRPr="00A62678">
          <w:rPr>
            <w:sz w:val="21"/>
            <w:szCs w:val="21"/>
          </w:rPr>
          <w:t xml:space="preserve"> WHOLE</w:t>
        </w:r>
      </w:ins>
    </w:p>
    <w:p w:rsidR="000D1818" w:rsidRPr="00A62678" w:rsidRDefault="000D1818" w:rsidP="00A62678">
      <w:pPr>
        <w:pStyle w:val="PlainText"/>
        <w:rPr>
          <w:ins w:id="2258" w:author="Michael D. Scott" w:date="2012-02-05T15:00:00Z"/>
          <w:sz w:val="21"/>
          <w:szCs w:val="21"/>
        </w:rPr>
      </w:pPr>
      <w:proofErr w:type="gramStart"/>
      <w:ins w:id="2259" w:author="Michael D. Scott" w:date="2012-02-05T15:00:00Z">
        <w:r w:rsidRPr="00A62678">
          <w:rPr>
            <w:sz w:val="21"/>
            <w:szCs w:val="21"/>
          </w:rPr>
          <w:t>9</w:t>
        </w:r>
        <w:proofErr w:type="gramEnd"/>
        <w:r w:rsidRPr="00A62678">
          <w:rPr>
            <w:sz w:val="21"/>
            <w:szCs w:val="21"/>
          </w:rPr>
          <w:t xml:space="preserve"> CUT</w:t>
        </w:r>
      </w:ins>
    </w:p>
    <w:p w:rsidR="000D1818" w:rsidRPr="00A62678" w:rsidRDefault="000D1818" w:rsidP="00A62678">
      <w:pPr>
        <w:pStyle w:val="PlainText"/>
        <w:rPr>
          <w:ins w:id="2260" w:author="Michael D. Scott" w:date="2012-02-05T15:00:00Z"/>
          <w:sz w:val="21"/>
          <w:szCs w:val="21"/>
        </w:rPr>
      </w:pPr>
      <w:proofErr w:type="gramStart"/>
      <w:ins w:id="2261" w:author="Michael D. Scott" w:date="2012-02-05T15:00:00Z">
        <w:r w:rsidRPr="00A62678">
          <w:rPr>
            <w:sz w:val="21"/>
            <w:szCs w:val="21"/>
          </w:rPr>
          <w:t>10</w:t>
        </w:r>
        <w:proofErr w:type="gramEnd"/>
        <w:r w:rsidRPr="00A62678">
          <w:rPr>
            <w:sz w:val="21"/>
            <w:szCs w:val="21"/>
          </w:rPr>
          <w:t xml:space="preserve"> CUT</w:t>
        </w:r>
      </w:ins>
    </w:p>
    <w:p w:rsidR="000D1818" w:rsidRPr="00A62678" w:rsidRDefault="000D1818" w:rsidP="00A62678">
      <w:pPr>
        <w:pStyle w:val="PlainText"/>
        <w:rPr>
          <w:ins w:id="2262" w:author="Michael D. Scott" w:date="2012-02-05T15:00:00Z"/>
          <w:sz w:val="21"/>
          <w:szCs w:val="21"/>
        </w:rPr>
      </w:pPr>
      <w:proofErr w:type="gramStart"/>
      <w:ins w:id="2263" w:author="Michael D. Scott" w:date="2012-02-05T15:00:00Z">
        <w:r w:rsidRPr="00A62678">
          <w:rPr>
            <w:sz w:val="21"/>
            <w:szCs w:val="21"/>
          </w:rPr>
          <w:t>11</w:t>
        </w:r>
        <w:proofErr w:type="gramEnd"/>
        <w:r w:rsidRPr="00A62678">
          <w:rPr>
            <w:sz w:val="21"/>
            <w:szCs w:val="21"/>
          </w:rPr>
          <w:t xml:space="preserve"> CUT</w:t>
        </w:r>
      </w:ins>
    </w:p>
    <w:p w:rsidR="000D1818" w:rsidRPr="00A62678" w:rsidRDefault="000D1818" w:rsidP="00A62678">
      <w:pPr>
        <w:pStyle w:val="PlainText"/>
        <w:rPr>
          <w:ins w:id="2264" w:author="Michael D. Scott" w:date="2012-02-05T15:00:00Z"/>
          <w:sz w:val="21"/>
          <w:szCs w:val="21"/>
        </w:rPr>
      </w:pPr>
      <w:proofErr w:type="gramStart"/>
      <w:ins w:id="2265" w:author="Michael D. Scott" w:date="2012-02-05T15:00:00Z">
        <w:r w:rsidRPr="00A62678">
          <w:rPr>
            <w:sz w:val="21"/>
            <w:szCs w:val="21"/>
          </w:rPr>
          <w:t>12</w:t>
        </w:r>
        <w:proofErr w:type="gramEnd"/>
        <w:r w:rsidRPr="00A62678">
          <w:rPr>
            <w:sz w:val="21"/>
            <w:szCs w:val="21"/>
          </w:rPr>
          <w:t xml:space="preserve"> CUT</w:t>
        </w:r>
      </w:ins>
    </w:p>
    <w:p w:rsidR="000D1818" w:rsidRPr="00A62678" w:rsidRDefault="000D1818" w:rsidP="00A62678">
      <w:pPr>
        <w:pStyle w:val="PlainText"/>
        <w:rPr>
          <w:ins w:id="2266" w:author="Michael D. Scott" w:date="2012-02-05T15:00:00Z"/>
          <w:sz w:val="21"/>
          <w:szCs w:val="21"/>
        </w:rPr>
      </w:pPr>
      <w:proofErr w:type="gramStart"/>
      <w:ins w:id="2267" w:author="Michael D. Scott" w:date="2012-02-05T15:00:00Z">
        <w:r w:rsidRPr="00A62678">
          <w:rPr>
            <w:sz w:val="21"/>
            <w:szCs w:val="21"/>
          </w:rPr>
          <w:t>13</w:t>
        </w:r>
        <w:proofErr w:type="gramEnd"/>
        <w:r w:rsidRPr="00A62678">
          <w:rPr>
            <w:sz w:val="21"/>
            <w:szCs w:val="21"/>
          </w:rPr>
          <w:t xml:space="preserve"> WHOLE</w:t>
        </w:r>
      </w:ins>
    </w:p>
    <w:p w:rsidR="000D1818" w:rsidRPr="00A62678" w:rsidRDefault="000D1818" w:rsidP="00A62678">
      <w:pPr>
        <w:pStyle w:val="PlainText"/>
        <w:rPr>
          <w:ins w:id="2268" w:author="Michael D. Scott" w:date="2012-02-05T15:00:00Z"/>
          <w:sz w:val="21"/>
          <w:szCs w:val="21"/>
        </w:rPr>
      </w:pPr>
      <w:proofErr w:type="gramStart"/>
      <w:ins w:id="2269" w:author="Michael D. Scott" w:date="2012-02-05T15:00:00Z">
        <w:r w:rsidRPr="00A62678">
          <w:rPr>
            <w:sz w:val="21"/>
            <w:szCs w:val="21"/>
          </w:rPr>
          <w:t>14</w:t>
        </w:r>
        <w:proofErr w:type="gramEnd"/>
        <w:r w:rsidRPr="00A62678">
          <w:rPr>
            <w:sz w:val="21"/>
            <w:szCs w:val="21"/>
          </w:rPr>
          <w:t xml:space="preserve"> WHOLE</w:t>
        </w:r>
      </w:ins>
    </w:p>
    <w:p w:rsidR="000D1818" w:rsidRPr="00A62678" w:rsidRDefault="000D1818" w:rsidP="00A62678">
      <w:pPr>
        <w:pStyle w:val="PlainText"/>
        <w:rPr>
          <w:ins w:id="2270" w:author="Michael D. Scott" w:date="2012-02-05T15:00:00Z"/>
          <w:sz w:val="21"/>
          <w:szCs w:val="21"/>
        </w:rPr>
      </w:pPr>
      <w:proofErr w:type="gramStart"/>
      <w:ins w:id="2271" w:author="Michael D. Scott" w:date="2012-02-05T15:00:00Z">
        <w:r w:rsidRPr="00A62678">
          <w:rPr>
            <w:sz w:val="21"/>
            <w:szCs w:val="21"/>
          </w:rPr>
          <w:t>15</w:t>
        </w:r>
        <w:proofErr w:type="gramEnd"/>
        <w:r w:rsidRPr="00A62678">
          <w:rPr>
            <w:sz w:val="21"/>
            <w:szCs w:val="21"/>
          </w:rPr>
          <w:t xml:space="preserve"> WHOLE</w:t>
        </w:r>
      </w:ins>
    </w:p>
    <w:p w:rsidR="000D1818" w:rsidRPr="00A62678" w:rsidRDefault="000D1818" w:rsidP="00A62678">
      <w:pPr>
        <w:pStyle w:val="PlainText"/>
        <w:rPr>
          <w:ins w:id="2272" w:author="Michael D. Scott" w:date="2012-02-05T15:00:00Z"/>
          <w:sz w:val="21"/>
          <w:szCs w:val="21"/>
        </w:rPr>
      </w:pPr>
      <w:proofErr w:type="gramStart"/>
      <w:ins w:id="2273" w:author="Michael D. Scott" w:date="2012-02-05T15:00:00Z">
        <w:r w:rsidRPr="00A62678">
          <w:rPr>
            <w:sz w:val="21"/>
            <w:szCs w:val="21"/>
          </w:rPr>
          <w:t>16</w:t>
        </w:r>
        <w:proofErr w:type="gramEnd"/>
        <w:r w:rsidRPr="00A62678">
          <w:rPr>
            <w:sz w:val="21"/>
            <w:szCs w:val="21"/>
          </w:rPr>
          <w:t xml:space="preserve"> WHOLE</w:t>
        </w:r>
      </w:ins>
    </w:p>
    <w:p w:rsidR="000D1818" w:rsidRPr="00A62678" w:rsidRDefault="000D1818" w:rsidP="00A62678">
      <w:pPr>
        <w:pStyle w:val="PlainText"/>
        <w:rPr>
          <w:ins w:id="2274" w:author="Michael D. Scott" w:date="2012-02-05T15:00:00Z"/>
          <w:sz w:val="21"/>
          <w:szCs w:val="21"/>
        </w:rPr>
      </w:pPr>
      <w:proofErr w:type="gramStart"/>
      <w:ins w:id="2275" w:author="Michael D. Scott" w:date="2012-02-05T15:00:00Z">
        <w:r w:rsidRPr="00A62678">
          <w:rPr>
            <w:sz w:val="21"/>
            <w:szCs w:val="21"/>
          </w:rPr>
          <w:t>17</w:t>
        </w:r>
        <w:proofErr w:type="gramEnd"/>
        <w:r w:rsidRPr="00A62678">
          <w:rPr>
            <w:sz w:val="21"/>
            <w:szCs w:val="21"/>
          </w:rPr>
          <w:t xml:space="preserve"> WHOLE</w:t>
        </w:r>
      </w:ins>
    </w:p>
    <w:p w:rsidR="000D1818" w:rsidRPr="00A62678" w:rsidRDefault="000D1818" w:rsidP="00A62678">
      <w:pPr>
        <w:pStyle w:val="PlainText"/>
        <w:rPr>
          <w:ins w:id="2276" w:author="Michael D. Scott" w:date="2012-02-05T15:00:00Z"/>
          <w:sz w:val="21"/>
          <w:szCs w:val="21"/>
        </w:rPr>
      </w:pPr>
      <w:proofErr w:type="gramStart"/>
      <w:ins w:id="2277" w:author="Michael D. Scott" w:date="2012-02-05T15:00:00Z">
        <w:r w:rsidRPr="00A62678">
          <w:rPr>
            <w:sz w:val="21"/>
            <w:szCs w:val="21"/>
          </w:rPr>
          <w:t>18</w:t>
        </w:r>
        <w:proofErr w:type="gramEnd"/>
        <w:r w:rsidRPr="00A62678">
          <w:rPr>
            <w:sz w:val="21"/>
            <w:szCs w:val="21"/>
          </w:rPr>
          <w:t xml:space="preserve"> CUT</w:t>
        </w:r>
      </w:ins>
    </w:p>
    <w:p w:rsidR="000D1818" w:rsidRPr="00A62678" w:rsidRDefault="000D1818" w:rsidP="00A62678">
      <w:pPr>
        <w:pStyle w:val="PlainText"/>
        <w:rPr>
          <w:ins w:id="2278" w:author="Michael D. Scott" w:date="2012-02-05T15:00:00Z"/>
          <w:sz w:val="21"/>
          <w:szCs w:val="21"/>
        </w:rPr>
      </w:pPr>
      <w:proofErr w:type="gramStart"/>
      <w:ins w:id="2279" w:author="Michael D. Scott" w:date="2012-02-05T15:00:00Z">
        <w:r w:rsidRPr="00A62678">
          <w:rPr>
            <w:sz w:val="21"/>
            <w:szCs w:val="21"/>
          </w:rPr>
          <w:t>19</w:t>
        </w:r>
        <w:proofErr w:type="gramEnd"/>
        <w:r w:rsidRPr="00A62678">
          <w:rPr>
            <w:sz w:val="21"/>
            <w:szCs w:val="21"/>
          </w:rPr>
          <w:t xml:space="preserve"> WHOLE</w:t>
        </w:r>
      </w:ins>
    </w:p>
    <w:p w:rsidR="000D1818" w:rsidRPr="00A62678" w:rsidRDefault="000D1818" w:rsidP="00A62678">
      <w:pPr>
        <w:pStyle w:val="PlainText"/>
        <w:rPr>
          <w:ins w:id="2280" w:author="Michael D. Scott" w:date="2012-02-05T15:00:00Z"/>
          <w:sz w:val="21"/>
          <w:szCs w:val="21"/>
        </w:rPr>
      </w:pPr>
      <w:proofErr w:type="gramStart"/>
      <w:ins w:id="2281" w:author="Michael D. Scott" w:date="2012-02-05T15:00:00Z">
        <w:r w:rsidRPr="00A62678">
          <w:rPr>
            <w:sz w:val="21"/>
            <w:szCs w:val="21"/>
          </w:rPr>
          <w:t>20</w:t>
        </w:r>
        <w:proofErr w:type="gramEnd"/>
        <w:r w:rsidRPr="00A62678">
          <w:rPr>
            <w:sz w:val="21"/>
            <w:szCs w:val="21"/>
          </w:rPr>
          <w:t xml:space="preserve"> WHOLE</w:t>
        </w:r>
      </w:ins>
    </w:p>
    <w:p w:rsidR="000D1818" w:rsidRPr="00A62678" w:rsidRDefault="000D1818" w:rsidP="00A62678">
      <w:pPr>
        <w:pStyle w:val="PlainText"/>
        <w:rPr>
          <w:ins w:id="2282" w:author="Michael D. Scott" w:date="2012-02-05T15:00:00Z"/>
          <w:sz w:val="21"/>
          <w:szCs w:val="21"/>
        </w:rPr>
      </w:pPr>
      <w:proofErr w:type="gramStart"/>
      <w:ins w:id="2283" w:author="Michael D. Scott" w:date="2012-02-05T15:00:00Z">
        <w:r w:rsidRPr="00A62678">
          <w:rPr>
            <w:sz w:val="21"/>
            <w:szCs w:val="21"/>
          </w:rPr>
          <w:t>21</w:t>
        </w:r>
        <w:proofErr w:type="gramEnd"/>
        <w:r w:rsidRPr="00A62678">
          <w:rPr>
            <w:sz w:val="21"/>
            <w:szCs w:val="21"/>
          </w:rPr>
          <w:t xml:space="preserve"> CUT</w:t>
        </w:r>
      </w:ins>
    </w:p>
    <w:p w:rsidR="000D1818" w:rsidRPr="00A62678" w:rsidRDefault="000D1818" w:rsidP="00A62678">
      <w:pPr>
        <w:pStyle w:val="PlainText"/>
        <w:rPr>
          <w:ins w:id="2284" w:author="Michael D. Scott" w:date="2012-02-05T15:00:00Z"/>
          <w:sz w:val="21"/>
          <w:szCs w:val="21"/>
        </w:rPr>
      </w:pPr>
      <w:proofErr w:type="gramStart"/>
      <w:ins w:id="2285" w:author="Michael D. Scott" w:date="2012-02-05T15:00:00Z">
        <w:r w:rsidRPr="00A62678">
          <w:rPr>
            <w:sz w:val="21"/>
            <w:szCs w:val="21"/>
          </w:rPr>
          <w:t>22</w:t>
        </w:r>
        <w:proofErr w:type="gramEnd"/>
        <w:r w:rsidRPr="00A62678">
          <w:rPr>
            <w:sz w:val="21"/>
            <w:szCs w:val="21"/>
          </w:rPr>
          <w:t xml:space="preserve"> WHOLE</w:t>
        </w:r>
      </w:ins>
    </w:p>
    <w:p w:rsidR="000D1818" w:rsidRPr="00A62678" w:rsidRDefault="000D1818" w:rsidP="00A62678">
      <w:pPr>
        <w:pStyle w:val="PlainText"/>
        <w:rPr>
          <w:ins w:id="2286" w:author="Michael D. Scott" w:date="2012-02-05T15:00:00Z"/>
          <w:sz w:val="21"/>
          <w:szCs w:val="21"/>
        </w:rPr>
      </w:pPr>
      <w:proofErr w:type="gramStart"/>
      <w:ins w:id="2287" w:author="Michael D. Scott" w:date="2012-02-05T15:00:00Z">
        <w:r w:rsidRPr="00A62678">
          <w:rPr>
            <w:sz w:val="21"/>
            <w:szCs w:val="21"/>
          </w:rPr>
          <w:t>23</w:t>
        </w:r>
        <w:proofErr w:type="gramEnd"/>
        <w:r w:rsidRPr="00A62678">
          <w:rPr>
            <w:sz w:val="21"/>
            <w:szCs w:val="21"/>
          </w:rPr>
          <w:t xml:space="preserve"> WHOLE</w:t>
        </w:r>
      </w:ins>
    </w:p>
    <w:p w:rsidR="000D1818" w:rsidRPr="00A62678" w:rsidRDefault="000D1818" w:rsidP="00A62678">
      <w:pPr>
        <w:pStyle w:val="PlainText"/>
        <w:rPr>
          <w:ins w:id="2288" w:author="Michael D. Scott" w:date="2012-02-05T15:00:00Z"/>
          <w:sz w:val="21"/>
          <w:szCs w:val="21"/>
        </w:rPr>
      </w:pPr>
      <w:proofErr w:type="gramStart"/>
      <w:ins w:id="2289" w:author="Michael D. Scott" w:date="2012-02-05T15:00:00Z">
        <w:r w:rsidRPr="00A62678">
          <w:rPr>
            <w:sz w:val="21"/>
            <w:szCs w:val="21"/>
          </w:rPr>
          <w:t>24</w:t>
        </w:r>
        <w:proofErr w:type="gramEnd"/>
        <w:r w:rsidRPr="00A62678">
          <w:rPr>
            <w:sz w:val="21"/>
            <w:szCs w:val="21"/>
          </w:rPr>
          <w:t xml:space="preserve"> CUT</w:t>
        </w:r>
      </w:ins>
    </w:p>
    <w:p w:rsidR="000D1818" w:rsidRPr="00A62678" w:rsidRDefault="000D1818" w:rsidP="00A62678">
      <w:pPr>
        <w:pStyle w:val="PlainText"/>
        <w:rPr>
          <w:ins w:id="2290" w:author="Michael D. Scott" w:date="2012-02-05T15:00:00Z"/>
          <w:sz w:val="21"/>
          <w:szCs w:val="21"/>
        </w:rPr>
      </w:pPr>
      <w:proofErr w:type="gramStart"/>
      <w:ins w:id="2291" w:author="Michael D. Scott" w:date="2012-02-05T15:00:00Z">
        <w:r w:rsidRPr="00A62678">
          <w:rPr>
            <w:sz w:val="21"/>
            <w:szCs w:val="21"/>
          </w:rPr>
          <w:t>25</w:t>
        </w:r>
        <w:proofErr w:type="gramEnd"/>
        <w:r w:rsidRPr="00A62678">
          <w:rPr>
            <w:sz w:val="21"/>
            <w:szCs w:val="21"/>
          </w:rPr>
          <w:t xml:space="preserve"> WHOLE</w:t>
        </w:r>
      </w:ins>
    </w:p>
    <w:p w:rsidR="000D1818" w:rsidRPr="00A62678" w:rsidRDefault="000D1818" w:rsidP="00A62678">
      <w:pPr>
        <w:pStyle w:val="PlainText"/>
        <w:rPr>
          <w:ins w:id="2292" w:author="Michael D. Scott" w:date="2012-02-05T15:00:00Z"/>
          <w:sz w:val="21"/>
          <w:szCs w:val="21"/>
        </w:rPr>
      </w:pPr>
      <w:proofErr w:type="gramStart"/>
      <w:ins w:id="2293" w:author="Michael D. Scott" w:date="2012-02-05T15:00:00Z">
        <w:r w:rsidRPr="00A62678">
          <w:rPr>
            <w:sz w:val="21"/>
            <w:szCs w:val="21"/>
          </w:rPr>
          <w:t>26</w:t>
        </w:r>
        <w:proofErr w:type="gramEnd"/>
        <w:r w:rsidRPr="00A62678">
          <w:rPr>
            <w:sz w:val="21"/>
            <w:szCs w:val="21"/>
          </w:rPr>
          <w:t xml:space="preserve"> WHOLE</w:t>
        </w:r>
      </w:ins>
    </w:p>
    <w:p w:rsidR="000D1818" w:rsidRDefault="000D1818">
      <w:pPr>
        <w:suppressAutoHyphens w:val="0"/>
        <w:rPr>
          <w:ins w:id="2294" w:author="Michael D. Scott" w:date="2012-02-05T15:00:00Z"/>
          <w:rFonts w:ascii="Courier New" w:hAnsi="Courier New" w:cs="Courier New"/>
          <w:b/>
          <w:sz w:val="22"/>
          <w:szCs w:val="22"/>
        </w:rPr>
      </w:pPr>
      <w:ins w:id="2295" w:author="Michael D. Scott" w:date="2012-02-05T15:00:00Z">
        <w:r>
          <w:rPr>
            <w:rFonts w:ascii="Courier New" w:hAnsi="Courier New" w:cs="Courier New"/>
            <w:b/>
            <w:sz w:val="22"/>
            <w:szCs w:val="22"/>
          </w:rPr>
          <w:br w:type="page"/>
        </w:r>
      </w:ins>
    </w:p>
    <w:p w:rsidR="003C5AFD" w:rsidDel="000D1818" w:rsidRDefault="003C5AFD" w:rsidP="003C5AFD">
      <w:pPr>
        <w:pStyle w:val="NormalWeb"/>
        <w:rPr>
          <w:del w:id="2296" w:author="Michael D. Scott" w:date="2012-02-05T14:53:00Z"/>
        </w:rPr>
      </w:pPr>
      <w:del w:id="2297" w:author="Michael D. Scott" w:date="2012-02-05T14:53:00Z">
        <w:r w:rsidDel="000D1818">
          <w:lastRenderedPageBreak/>
          <w:delText xml:space="preserve">A family has inherited a set of valuable necklaces made of up of various jewels. Each jewel in the necklace has a certain </w:delText>
        </w:r>
      </w:del>
      <w:del w:id="2298" w:author="Michael D. Scott" w:date="2012-02-05T10:11:00Z">
        <w:r w:rsidDel="00BE4F73">
          <w:delText>worth</w:delText>
        </w:r>
      </w:del>
      <w:del w:id="2299" w:author="Michael D. Scott" w:date="2012-02-05T14:53:00Z">
        <w:r w:rsidDel="000D1818">
          <w:delText xml:space="preserve">. The family wishes to split the necklace up into segments so that each segment is </w:delText>
        </w:r>
      </w:del>
      <w:del w:id="2300" w:author="Michael D. Scott" w:date="2012-02-05T10:11:00Z">
        <w:r w:rsidDel="00BE4F73">
          <w:delText xml:space="preserve">worth the </w:delText>
        </w:r>
      </w:del>
      <w:del w:id="2301" w:author="Michael D. Scott" w:date="2012-02-05T14:53:00Z">
        <w:r w:rsidDel="000D1818">
          <w:delText xml:space="preserve">same </w:delText>
        </w:r>
      </w:del>
      <w:del w:id="2302" w:author="Michael D. Scott" w:date="2012-02-05T10:11:00Z">
        <w:r w:rsidDel="00BE4F73">
          <w:delText>amount</w:delText>
        </w:r>
      </w:del>
      <w:del w:id="2303" w:author="Michael D. Scott" w:date="2012-02-05T14:53:00Z">
        <w:r w:rsidDel="000D1818">
          <w:delText>. Write a program to determine if it is possible to cut a given necklace into the desired number of segments so that the value of the segments, based on the value of the jewels in a segment, are all equal. The number of cuts must equal the target number of segments.</w:delText>
        </w:r>
      </w:del>
    </w:p>
    <w:p w:rsidR="003C5AFD" w:rsidDel="000D1818" w:rsidRDefault="003C5AFD" w:rsidP="003C5AFD">
      <w:pPr>
        <w:pStyle w:val="NormalWeb"/>
        <w:rPr>
          <w:del w:id="2304" w:author="Michael D. Scott" w:date="2012-02-05T14:53:00Z"/>
        </w:rPr>
      </w:pPr>
      <w:del w:id="2305" w:author="Michael D. Scott" w:date="2012-02-05T14:53:00Z">
        <w:r w:rsidDel="000D1818">
          <w:delText xml:space="preserve">For example, consider the following necklace. The values of the jewels are shown as numbers. The '-' and '|' characters are links in the necklace. </w:delText>
        </w:r>
      </w:del>
      <w:ins w:id="2306" w:author="Shyamal Mitra" w:date="2012-02-04T16:52:00Z">
        <w:del w:id="2307" w:author="Michael D. Scott" w:date="2012-02-05T14:53:00Z">
          <w:r w:rsidDel="000D1818">
            <w:delText xml:space="preserve">There is a link between the last jewel and the first. </w:delText>
          </w:r>
        </w:del>
      </w:ins>
      <w:del w:id="2308" w:author="Michael D. Scott" w:date="2012-02-05T14:53:00Z">
        <w:r w:rsidDel="000D1818">
          <w:delText>The links have 0 value.</w:delText>
        </w:r>
      </w:del>
    </w:p>
    <w:p w:rsidR="003C5AFD" w:rsidDel="000D1818" w:rsidRDefault="003C5AFD" w:rsidP="003C5AFD">
      <w:pPr>
        <w:pStyle w:val="NormalWeb"/>
        <w:rPr>
          <w:del w:id="2309" w:author="Michael D. Scott" w:date="2012-02-05T14:53:00Z"/>
          <w:rFonts w:ascii="Courier New" w:hAnsi="Courier New" w:cs="Courier New"/>
        </w:rPr>
      </w:pPr>
      <w:del w:id="2310" w:author="Michael D. Scott" w:date="2012-02-05T14:53:00Z">
        <w:r w:rsidDel="000D1818">
          <w:rPr>
            <w:rFonts w:ascii="Courier New" w:hAnsi="Courier New" w:cs="Courier New"/>
          </w:rPr>
          <w:delText>---------------------</w:delText>
        </w:r>
        <w:r w:rsidDel="000D1818">
          <w:rPr>
            <w:rFonts w:ascii="Courier New" w:hAnsi="Courier New" w:cs="Courier New"/>
          </w:rPr>
          <w:br/>
          <w:delText>|-1-1-3-2-2-2-4-2-1-|</w:delText>
        </w:r>
      </w:del>
    </w:p>
    <w:p w:rsidR="003C5AFD" w:rsidDel="000D1818" w:rsidRDefault="003C5AFD" w:rsidP="003C5AFD">
      <w:pPr>
        <w:rPr>
          <w:del w:id="2311" w:author="Michael D. Scott" w:date="2012-02-05T14:53:00Z"/>
          <w:bCs/>
          <w:sz w:val="24"/>
          <w:szCs w:val="24"/>
        </w:rPr>
      </w:pPr>
      <w:del w:id="2312" w:author="Michael D. Scott" w:date="2012-02-05T14:53:00Z">
        <w:r w:rsidDel="000D1818">
          <w:rPr>
            <w:bCs/>
            <w:sz w:val="24"/>
            <w:szCs w:val="24"/>
          </w:rPr>
          <w:delText xml:space="preserve">Suppose the family wishes to split this necklace up into 3 segments. We must cut the necklace up into 3 segments. Recall the value of the resulting segments must all be equal. </w:delText>
        </w:r>
      </w:del>
    </w:p>
    <w:p w:rsidR="003C5AFD" w:rsidDel="000D1818" w:rsidRDefault="003C5AFD" w:rsidP="003C5AFD">
      <w:pPr>
        <w:rPr>
          <w:del w:id="2313" w:author="Michael D. Scott" w:date="2012-02-05T14:53:00Z"/>
          <w:bCs/>
          <w:sz w:val="24"/>
          <w:szCs w:val="24"/>
        </w:rPr>
      </w:pPr>
    </w:p>
    <w:p w:rsidR="003C5AFD" w:rsidDel="000D1818" w:rsidRDefault="003C5AFD" w:rsidP="003C5AFD">
      <w:pPr>
        <w:rPr>
          <w:del w:id="2314" w:author="Michael D. Scott" w:date="2012-02-05T14:53:00Z"/>
          <w:bCs/>
          <w:sz w:val="24"/>
          <w:szCs w:val="24"/>
        </w:rPr>
      </w:pPr>
      <w:del w:id="2315" w:author="Michael D. Scott" w:date="2012-02-05T14:53:00Z">
        <w:r w:rsidDel="000D1818">
          <w:rPr>
            <w:bCs/>
            <w:sz w:val="24"/>
            <w:szCs w:val="24"/>
          </w:rPr>
          <w:delText>One solution for the necklace shown is to split into these segments:</w:delText>
        </w:r>
      </w:del>
    </w:p>
    <w:p w:rsidR="003C5AFD" w:rsidRPr="00C467CF" w:rsidDel="000D1818" w:rsidRDefault="003C5AFD" w:rsidP="003C5AFD">
      <w:pPr>
        <w:pStyle w:val="NormalWeb"/>
        <w:rPr>
          <w:del w:id="2316" w:author="Michael D. Scott" w:date="2012-02-05T14:53:00Z"/>
          <w:rFonts w:ascii="Courier New" w:hAnsi="Courier New" w:cs="Courier New"/>
        </w:rPr>
      </w:pPr>
      <w:del w:id="2317" w:author="Michael D. Scott" w:date="2012-02-05T14:53:00Z">
        <w:r w:rsidDel="000D1818">
          <w:rPr>
            <w:rFonts w:ascii="Courier New" w:hAnsi="Courier New" w:cs="Courier New"/>
          </w:rPr>
          <w:delText>---------------------------------</w:delText>
        </w:r>
        <w:r w:rsidDel="000D1818">
          <w:rPr>
            <w:rFonts w:ascii="Courier New" w:hAnsi="Courier New" w:cs="Courier New"/>
          </w:rPr>
          <w:br/>
          <w:delText xml:space="preserve">|-1-1-3 </w:delText>
        </w:r>
        <w:r w:rsidRPr="00C467CF" w:rsidDel="000D1818">
          <w:rPr>
            <w:rFonts w:ascii="Courier New" w:hAnsi="Courier New" w:cs="Courier New"/>
            <w:b/>
          </w:rPr>
          <w:delText>CUT</w:delText>
        </w:r>
        <w:r w:rsidDel="000D1818">
          <w:rPr>
            <w:rFonts w:ascii="Courier New" w:hAnsi="Courier New" w:cs="Courier New"/>
          </w:rPr>
          <w:delText xml:space="preserve"> 2-2-2 </w:delText>
        </w:r>
        <w:r w:rsidDel="000D1818">
          <w:rPr>
            <w:rFonts w:ascii="Courier New" w:hAnsi="Courier New" w:cs="Courier New"/>
            <w:b/>
          </w:rPr>
          <w:delText xml:space="preserve">CUT </w:delText>
        </w:r>
        <w:r w:rsidDel="000D1818">
          <w:rPr>
            <w:rFonts w:ascii="Courier New" w:hAnsi="Courier New" w:cs="Courier New"/>
          </w:rPr>
          <w:delText xml:space="preserve">4-2 </w:delText>
        </w:r>
        <w:r w:rsidRPr="00C467CF" w:rsidDel="000D1818">
          <w:rPr>
            <w:rFonts w:ascii="Courier New" w:hAnsi="Courier New" w:cs="Courier New"/>
            <w:b/>
          </w:rPr>
          <w:delText>CUT</w:delText>
        </w:r>
        <w:r w:rsidDel="000D1818">
          <w:rPr>
            <w:rFonts w:ascii="Courier New" w:hAnsi="Courier New" w:cs="Courier New"/>
          </w:rPr>
          <w:delText xml:space="preserve"> 1-|</w:delText>
        </w:r>
      </w:del>
    </w:p>
    <w:p w:rsidR="003C5AFD" w:rsidDel="000D1818" w:rsidRDefault="003C5AFD" w:rsidP="003C5AFD">
      <w:pPr>
        <w:rPr>
          <w:del w:id="2318" w:author="Michael D. Scott" w:date="2012-02-05T14:53:00Z"/>
          <w:bCs/>
          <w:sz w:val="24"/>
          <w:szCs w:val="24"/>
        </w:rPr>
      </w:pPr>
      <w:del w:id="2319" w:author="Michael D. Scott" w:date="2012-02-05T14:53:00Z">
        <w:r w:rsidDel="000D1818">
          <w:rPr>
            <w:bCs/>
            <w:sz w:val="24"/>
            <w:szCs w:val="24"/>
          </w:rPr>
          <w:delText>By making the 3 cuts shown a segment with 2, 2, 2 worth 6, a segment with 4, 2 worth 6 and a segment with 1, 1, 1, 3 worth 6. It is possible to split the necklace shown into 3 segments with equal value. Cuts must be made between jewels. Jewels cannot be cut into smaller pieces.</w:delText>
        </w:r>
      </w:del>
    </w:p>
    <w:p w:rsidR="003C5AFD" w:rsidRPr="00C467CF" w:rsidDel="000D1818" w:rsidRDefault="003C5AFD" w:rsidP="003C5AFD">
      <w:pPr>
        <w:rPr>
          <w:del w:id="2320" w:author="Michael D. Scott" w:date="2012-02-05T14:53:00Z"/>
          <w:bCs/>
          <w:sz w:val="24"/>
          <w:szCs w:val="24"/>
        </w:rPr>
      </w:pPr>
    </w:p>
    <w:p w:rsidR="003C5AFD" w:rsidRPr="00BA7DD1" w:rsidDel="000D1818" w:rsidRDefault="003C5AFD" w:rsidP="003C5AFD">
      <w:pPr>
        <w:rPr>
          <w:del w:id="2321" w:author="Michael D. Scott" w:date="2012-02-05T14:53:00Z"/>
          <w:rFonts w:ascii="Arial-BoldMT" w:hAnsi="Arial-BoldMT" w:cs="Arial-BoldMT"/>
          <w:b/>
          <w:bCs/>
          <w:sz w:val="24"/>
          <w:szCs w:val="24"/>
        </w:rPr>
      </w:pPr>
      <w:del w:id="2322" w:author="Michael D. Scott" w:date="2012-02-05T14:53:00Z">
        <w:r w:rsidRPr="00BA7DD1" w:rsidDel="000D1818">
          <w:rPr>
            <w:rFonts w:ascii="Arial-BoldMT" w:hAnsi="Arial-BoldMT" w:cs="Arial-BoldMT"/>
            <w:b/>
            <w:bCs/>
            <w:sz w:val="24"/>
            <w:szCs w:val="24"/>
          </w:rPr>
          <w:delText>Input</w:delText>
        </w:r>
      </w:del>
    </w:p>
    <w:p w:rsidR="003C5AFD" w:rsidRPr="000A50CB" w:rsidDel="000D1818" w:rsidRDefault="003C5AFD" w:rsidP="003C5AFD">
      <w:pPr>
        <w:numPr>
          <w:ilvl w:val="0"/>
          <w:numId w:val="7"/>
        </w:numPr>
        <w:rPr>
          <w:del w:id="2323" w:author="Michael D. Scott" w:date="2012-02-05T14:53:00Z"/>
          <w:sz w:val="24"/>
          <w:szCs w:val="24"/>
        </w:rPr>
      </w:pPr>
      <w:del w:id="2324" w:author="Michael D. Scott" w:date="2012-02-05T14:53:00Z">
        <w:r w:rsidRPr="000A50CB" w:rsidDel="000D1818">
          <w:rPr>
            <w:sz w:val="24"/>
            <w:szCs w:val="24"/>
          </w:rPr>
          <w:delText xml:space="preserve">The first line will contain a single integer N that indicates the number of data sets. </w:delText>
        </w:r>
      </w:del>
    </w:p>
    <w:p w:rsidR="003C5AFD" w:rsidRPr="000A50CB" w:rsidDel="000D1818" w:rsidRDefault="003C5AFD" w:rsidP="003C5AFD">
      <w:pPr>
        <w:numPr>
          <w:ilvl w:val="0"/>
          <w:numId w:val="7"/>
        </w:numPr>
        <w:rPr>
          <w:del w:id="2325" w:author="Michael D. Scott" w:date="2012-02-05T14:53:00Z"/>
          <w:sz w:val="24"/>
          <w:szCs w:val="24"/>
        </w:rPr>
      </w:pPr>
      <w:del w:id="2326" w:author="Michael D. Scott" w:date="2012-02-05T14:53:00Z">
        <w:r w:rsidRPr="000A50CB" w:rsidDel="000D1818">
          <w:rPr>
            <w:sz w:val="24"/>
            <w:szCs w:val="24"/>
          </w:rPr>
          <w:delText xml:space="preserve">Each data set will consist of 2 lines. </w:delText>
        </w:r>
      </w:del>
    </w:p>
    <w:p w:rsidR="003C5AFD" w:rsidDel="000D1818" w:rsidRDefault="003C5AFD" w:rsidP="003C5AFD">
      <w:pPr>
        <w:numPr>
          <w:ilvl w:val="0"/>
          <w:numId w:val="7"/>
        </w:numPr>
        <w:rPr>
          <w:del w:id="2327" w:author="Michael D. Scott" w:date="2012-02-05T14:53:00Z"/>
          <w:sz w:val="24"/>
          <w:szCs w:val="24"/>
        </w:rPr>
      </w:pPr>
      <w:del w:id="2328" w:author="Michael D. Scott" w:date="2012-02-05T14:53:00Z">
        <w:r w:rsidRPr="000A50CB" w:rsidDel="000D1818">
          <w:rPr>
            <w:sz w:val="24"/>
            <w:szCs w:val="24"/>
          </w:rPr>
          <w:delText xml:space="preserve">The first line of each data set will be two integers separated by a single space, </w:delText>
        </w:r>
        <w:r w:rsidRPr="000A50CB" w:rsidDel="000D1818">
          <w:rPr>
            <w:rFonts w:ascii="Courier New" w:hAnsi="Courier New" w:cs="Courier New"/>
            <w:sz w:val="24"/>
            <w:szCs w:val="24"/>
          </w:rPr>
          <w:delText>s j</w:delText>
        </w:r>
        <w:r w:rsidRPr="000A50CB" w:rsidDel="000D1818">
          <w:rPr>
            <w:sz w:val="24"/>
            <w:szCs w:val="24"/>
          </w:rPr>
          <w:delText xml:space="preserve">. The first integer, </w:delText>
        </w:r>
        <w:r w:rsidRPr="000A50CB" w:rsidDel="000D1818">
          <w:rPr>
            <w:rFonts w:ascii="Courier New" w:hAnsi="Courier New" w:cs="Courier New"/>
            <w:sz w:val="24"/>
            <w:szCs w:val="24"/>
          </w:rPr>
          <w:delText>s</w:delText>
        </w:r>
        <w:r w:rsidRPr="000A50CB" w:rsidDel="000D1818">
          <w:rPr>
            <w:sz w:val="24"/>
            <w:szCs w:val="24"/>
          </w:rPr>
          <w:delText xml:space="preserve">, indicates the number of segments the necklace for the data set is to be cut into. </w:delText>
        </w:r>
        <w:r w:rsidDel="000D1818">
          <w:rPr>
            <w:rFonts w:ascii="Courier New" w:hAnsi="Courier New" w:cs="Courier New"/>
            <w:sz w:val="24"/>
            <w:szCs w:val="24"/>
          </w:rPr>
          <w:delText>s &gt; 0</w:delText>
        </w:r>
        <w:r w:rsidDel="000D1818">
          <w:rPr>
            <w:sz w:val="24"/>
            <w:szCs w:val="24"/>
          </w:rPr>
          <w:delText>.</w:delText>
        </w:r>
        <w:r w:rsidDel="000D1818">
          <w:rPr>
            <w:rFonts w:ascii="Courier New" w:hAnsi="Courier New" w:cs="Courier New"/>
            <w:sz w:val="24"/>
            <w:szCs w:val="24"/>
          </w:rPr>
          <w:delText xml:space="preserve"> </w:delText>
        </w:r>
        <w:r w:rsidRPr="000A50CB" w:rsidDel="000D1818">
          <w:rPr>
            <w:sz w:val="24"/>
            <w:szCs w:val="24"/>
          </w:rPr>
          <w:delText xml:space="preserve">The second integer, </w:delText>
        </w:r>
        <w:r w:rsidRPr="000A50CB" w:rsidDel="000D1818">
          <w:rPr>
            <w:rFonts w:ascii="Courier New" w:hAnsi="Courier New" w:cs="Courier New"/>
            <w:sz w:val="24"/>
            <w:szCs w:val="24"/>
          </w:rPr>
          <w:delText>j</w:delText>
        </w:r>
        <w:r w:rsidRPr="000A50CB" w:rsidDel="000D1818">
          <w:rPr>
            <w:sz w:val="24"/>
            <w:szCs w:val="24"/>
          </w:rPr>
          <w:delText>, indicates the number of jewels in the necklace for this data set.</w:delText>
        </w:r>
        <w:r w:rsidDel="000D1818">
          <w:rPr>
            <w:rFonts w:ascii="Courier New" w:hAnsi="Courier New" w:cs="Courier New"/>
            <w:sz w:val="24"/>
            <w:szCs w:val="24"/>
          </w:rPr>
          <w:delText xml:space="preserve"> j &gt; 0</w:delText>
        </w:r>
        <w:r w:rsidDel="000D1818">
          <w:rPr>
            <w:sz w:val="24"/>
            <w:szCs w:val="24"/>
          </w:rPr>
          <w:delText>.</w:delText>
        </w:r>
      </w:del>
    </w:p>
    <w:p w:rsidR="003C5AFD" w:rsidRPr="009F797E" w:rsidDel="000D1818" w:rsidRDefault="003C5AFD" w:rsidP="003C5AFD">
      <w:pPr>
        <w:numPr>
          <w:ilvl w:val="0"/>
          <w:numId w:val="7"/>
        </w:numPr>
        <w:rPr>
          <w:del w:id="2329" w:author="Michael D. Scott" w:date="2012-02-05T14:53:00Z"/>
          <w:sz w:val="24"/>
          <w:szCs w:val="24"/>
        </w:rPr>
      </w:pPr>
      <w:del w:id="2330" w:author="Michael D. Scott" w:date="2012-02-05T14:53:00Z">
        <w:r w:rsidRPr="009F797E" w:rsidDel="000D1818">
          <w:rPr>
            <w:sz w:val="24"/>
            <w:szCs w:val="24"/>
          </w:rPr>
          <w:delText>The next line will contain</w:delText>
        </w:r>
        <w:r w:rsidRPr="009F797E" w:rsidDel="000D1818">
          <w:rPr>
            <w:rFonts w:ascii="Courier New" w:hAnsi="Courier New" w:cs="Courier New"/>
            <w:sz w:val="24"/>
            <w:szCs w:val="24"/>
          </w:rPr>
          <w:delText xml:space="preserve"> j </w:delText>
        </w:r>
        <w:r w:rsidRPr="009F797E" w:rsidDel="000D1818">
          <w:rPr>
            <w:sz w:val="24"/>
            <w:szCs w:val="24"/>
          </w:rPr>
          <w:delText>integers separated by spaces</w:delText>
        </w:r>
      </w:del>
      <w:ins w:id="2331" w:author="Shyamal Mitra" w:date="2012-02-04T16:54:00Z">
        <w:del w:id="2332" w:author="Michael D. Scott" w:date="2012-02-05T14:53:00Z">
          <w:r w:rsidDel="000D1818">
            <w:rPr>
              <w:sz w:val="24"/>
              <w:szCs w:val="24"/>
            </w:rPr>
            <w:delText xml:space="preserve"> representing the value of the jewels</w:delText>
          </w:r>
        </w:del>
      </w:ins>
      <w:del w:id="2333" w:author="Michael D. Scott" w:date="2012-02-05T14:53:00Z">
        <w:r w:rsidRPr="009F797E" w:rsidDel="000D1818">
          <w:rPr>
            <w:sz w:val="24"/>
            <w:szCs w:val="24"/>
          </w:rPr>
          <w:delText xml:space="preserve">. </w:delText>
        </w:r>
        <w:r w:rsidDel="000D1818">
          <w:rPr>
            <w:sz w:val="24"/>
            <w:szCs w:val="24"/>
          </w:rPr>
          <w:delText>Each integer will be greater than or equal to 0. (</w:delText>
        </w:r>
        <w:r w:rsidRPr="009F797E" w:rsidDel="000D1818">
          <w:rPr>
            <w:sz w:val="24"/>
            <w:szCs w:val="24"/>
          </w:rPr>
          <w:delText>Recall there is a link between the last jewel and the first jewel on a line.</w:delText>
        </w:r>
        <w:r w:rsidDel="000D1818">
          <w:rPr>
            <w:sz w:val="24"/>
            <w:szCs w:val="24"/>
          </w:rPr>
          <w:delText>)</w:delText>
        </w:r>
      </w:del>
    </w:p>
    <w:p w:rsidR="003C5AFD" w:rsidRPr="00BA7DD1" w:rsidDel="000D1818" w:rsidRDefault="003C5AFD" w:rsidP="003C5AFD">
      <w:pPr>
        <w:rPr>
          <w:del w:id="2334" w:author="Michael D. Scott" w:date="2012-02-05T14:53:00Z"/>
          <w:sz w:val="24"/>
          <w:szCs w:val="24"/>
        </w:rPr>
      </w:pPr>
    </w:p>
    <w:p w:rsidR="003C5AFD" w:rsidRPr="00BA7DD1" w:rsidDel="000D1818" w:rsidRDefault="003C5AFD" w:rsidP="003C5AFD">
      <w:pPr>
        <w:rPr>
          <w:del w:id="2335" w:author="Michael D. Scott" w:date="2012-02-05T14:53:00Z"/>
          <w:rFonts w:ascii="Arial-BoldMT" w:hAnsi="Arial-BoldMT" w:cs="Arial-BoldMT"/>
          <w:b/>
          <w:bCs/>
          <w:sz w:val="24"/>
          <w:szCs w:val="24"/>
        </w:rPr>
      </w:pPr>
      <w:del w:id="2336" w:author="Michael D. Scott" w:date="2012-02-05T14:53:00Z">
        <w:r w:rsidRPr="00BA7DD1" w:rsidDel="000D1818">
          <w:rPr>
            <w:rFonts w:ascii="Arial-BoldMT" w:hAnsi="Arial-BoldMT" w:cs="Arial-BoldMT"/>
            <w:b/>
            <w:bCs/>
            <w:sz w:val="24"/>
            <w:szCs w:val="24"/>
          </w:rPr>
          <w:delText>Output</w:delText>
        </w:r>
      </w:del>
    </w:p>
    <w:p w:rsidR="003C5AFD" w:rsidRPr="000A50CB" w:rsidDel="000D1818" w:rsidRDefault="003C5AFD" w:rsidP="003C5AFD">
      <w:pPr>
        <w:rPr>
          <w:del w:id="2337" w:author="Michael D. Scott" w:date="2012-02-05T14:53:00Z"/>
          <w:bCs/>
          <w:sz w:val="24"/>
          <w:szCs w:val="24"/>
        </w:rPr>
      </w:pPr>
      <w:del w:id="2338" w:author="Michael D. Scott" w:date="2012-02-05T14:53:00Z">
        <w:r w:rsidDel="000D1818">
          <w:rPr>
            <w:sz w:val="24"/>
            <w:szCs w:val="24"/>
          </w:rPr>
          <w:delText>For each data set print out the number of the data set followed by a space and then</w:delText>
        </w:r>
        <w:r w:rsidDel="000D1818">
          <w:rPr>
            <w:rFonts w:ascii="Courier New" w:hAnsi="Courier New" w:cs="Courier New"/>
            <w:sz w:val="24"/>
            <w:szCs w:val="24"/>
          </w:rPr>
          <w:delText xml:space="preserve"> CUT </w:delText>
        </w:r>
        <w:r w:rsidDel="000D1818">
          <w:rPr>
            <w:sz w:val="24"/>
            <w:szCs w:val="24"/>
          </w:rPr>
          <w:delText>if it is possible to cut the necklace into the desired number of segments so that all segments is are of equal value. Print out</w:delText>
        </w:r>
        <w:r w:rsidDel="000D1818">
          <w:rPr>
            <w:rFonts w:ascii="Courier New" w:hAnsi="Courier New" w:cs="Courier New"/>
            <w:sz w:val="24"/>
            <w:szCs w:val="24"/>
          </w:rPr>
          <w:delText xml:space="preserve"> WHOLE </w:delText>
        </w:r>
        <w:r w:rsidDel="000D1818">
          <w:rPr>
            <w:sz w:val="24"/>
            <w:szCs w:val="24"/>
          </w:rPr>
          <w:delText>if it is not possible to cut the necklace into the desired number of segments so that all segments is are of equal value.</w:delText>
        </w:r>
        <w:r w:rsidDel="000D1818">
          <w:rPr>
            <w:sz w:val="24"/>
            <w:szCs w:val="24"/>
          </w:rPr>
          <w:br w:type="page"/>
        </w:r>
      </w:del>
    </w:p>
    <w:p w:rsidR="003C5AFD" w:rsidDel="000D1818" w:rsidRDefault="003C5AFD" w:rsidP="003C5AFD">
      <w:pPr>
        <w:rPr>
          <w:del w:id="2339" w:author="Michael D. Scott" w:date="2012-02-05T14:53:00Z"/>
          <w:rFonts w:ascii="Arial-BoldMT" w:hAnsi="Arial-BoldMT" w:cs="Arial-BoldMT"/>
          <w:b/>
          <w:bCs/>
          <w:sz w:val="24"/>
          <w:szCs w:val="24"/>
        </w:rPr>
      </w:pPr>
      <w:del w:id="2340" w:author="Michael D. Scott" w:date="2012-02-05T14:53:00Z">
        <w:r w:rsidRPr="00BA7DD1" w:rsidDel="000D1818">
          <w:rPr>
            <w:rFonts w:ascii="Arial-BoldMT" w:hAnsi="Arial-BoldMT" w:cs="Arial-BoldMT"/>
            <w:b/>
            <w:bCs/>
            <w:sz w:val="24"/>
            <w:szCs w:val="24"/>
          </w:rPr>
          <w:delText>Example Input File</w:delText>
        </w:r>
      </w:del>
    </w:p>
    <w:p w:rsidR="003C5AFD" w:rsidDel="000D1818" w:rsidRDefault="003C5AFD" w:rsidP="003C5AFD">
      <w:pPr>
        <w:rPr>
          <w:del w:id="2341" w:author="Michael D. Scott" w:date="2012-02-05T14:53:00Z"/>
          <w:rFonts w:ascii="Courier New" w:hAnsi="Courier New" w:cs="Courier New"/>
          <w:bCs/>
          <w:sz w:val="24"/>
          <w:szCs w:val="24"/>
        </w:rPr>
      </w:pPr>
      <w:del w:id="2342" w:author="Michael D. Scott" w:date="2012-02-05T14:53:00Z">
        <w:r w:rsidDel="000D1818">
          <w:rPr>
            <w:rFonts w:ascii="Courier New" w:hAnsi="Courier New" w:cs="Courier New"/>
            <w:bCs/>
            <w:sz w:val="24"/>
            <w:szCs w:val="24"/>
          </w:rPr>
          <w:delText>8</w:delText>
        </w:r>
      </w:del>
    </w:p>
    <w:p w:rsidR="003C5AFD" w:rsidRPr="009F797E" w:rsidDel="000D1818" w:rsidRDefault="003C5AFD" w:rsidP="003C5AFD">
      <w:pPr>
        <w:rPr>
          <w:del w:id="2343" w:author="Michael D. Scott" w:date="2012-02-05T14:53:00Z"/>
          <w:rFonts w:ascii="Courier New" w:hAnsi="Courier New" w:cs="Courier New"/>
          <w:bCs/>
          <w:sz w:val="24"/>
          <w:szCs w:val="24"/>
        </w:rPr>
      </w:pPr>
      <w:del w:id="2344" w:author="Michael D. Scott" w:date="2012-02-05T14:53:00Z">
        <w:r w:rsidDel="000D1818">
          <w:rPr>
            <w:rFonts w:ascii="Courier New" w:hAnsi="Courier New" w:cs="Courier New"/>
            <w:bCs/>
            <w:sz w:val="24"/>
            <w:szCs w:val="24"/>
          </w:rPr>
          <w:delText>3 9</w:delText>
        </w:r>
      </w:del>
    </w:p>
    <w:p w:rsidR="003C5AFD" w:rsidDel="000D1818" w:rsidRDefault="003C5AFD" w:rsidP="003C5AFD">
      <w:pPr>
        <w:rPr>
          <w:del w:id="2345" w:author="Michael D. Scott" w:date="2012-02-05T14:53:00Z"/>
          <w:rFonts w:ascii="Courier New" w:hAnsi="Courier New" w:cs="Courier New"/>
          <w:bCs/>
          <w:sz w:val="24"/>
          <w:szCs w:val="24"/>
        </w:rPr>
      </w:pPr>
      <w:del w:id="2346" w:author="Michael D. Scott" w:date="2012-02-05T14:53:00Z">
        <w:r w:rsidDel="000D1818">
          <w:rPr>
            <w:rFonts w:ascii="Courier New" w:hAnsi="Courier New" w:cs="Courier New"/>
            <w:bCs/>
            <w:sz w:val="24"/>
            <w:szCs w:val="24"/>
          </w:rPr>
          <w:delText>1 1 3 2 2 2 4 2 1</w:delText>
        </w:r>
      </w:del>
    </w:p>
    <w:p w:rsidR="003C5AFD" w:rsidDel="000D1818" w:rsidRDefault="003C5AFD" w:rsidP="003C5AFD">
      <w:pPr>
        <w:rPr>
          <w:del w:id="2347" w:author="Michael D. Scott" w:date="2012-02-05T14:53:00Z"/>
          <w:rFonts w:ascii="Courier New" w:hAnsi="Courier New" w:cs="Courier New"/>
          <w:bCs/>
          <w:sz w:val="24"/>
          <w:szCs w:val="24"/>
        </w:rPr>
      </w:pPr>
      <w:del w:id="2348" w:author="Michael D. Scott" w:date="2012-02-05T14:53:00Z">
        <w:r w:rsidDel="000D1818">
          <w:rPr>
            <w:rFonts w:ascii="Courier New" w:hAnsi="Courier New" w:cs="Courier New"/>
            <w:bCs/>
            <w:sz w:val="24"/>
            <w:szCs w:val="24"/>
          </w:rPr>
          <w:delText>3 8</w:delText>
        </w:r>
      </w:del>
    </w:p>
    <w:p w:rsidR="003C5AFD" w:rsidDel="000D1818" w:rsidRDefault="003C5AFD" w:rsidP="003C5AFD">
      <w:pPr>
        <w:rPr>
          <w:del w:id="2349" w:author="Michael D. Scott" w:date="2012-02-05T14:53:00Z"/>
          <w:rFonts w:ascii="Courier New" w:hAnsi="Courier New" w:cs="Courier New"/>
          <w:bCs/>
          <w:sz w:val="24"/>
          <w:szCs w:val="24"/>
        </w:rPr>
      </w:pPr>
      <w:del w:id="2350" w:author="Michael D. Scott" w:date="2012-02-05T14:53:00Z">
        <w:r w:rsidDel="000D1818">
          <w:rPr>
            <w:rFonts w:ascii="Courier New" w:hAnsi="Courier New" w:cs="Courier New"/>
            <w:bCs/>
            <w:sz w:val="24"/>
            <w:szCs w:val="24"/>
          </w:rPr>
          <w:delText>2 2 1 3 3 4 1 2</w:delText>
        </w:r>
      </w:del>
    </w:p>
    <w:p w:rsidR="003C5AFD" w:rsidDel="000D1818" w:rsidRDefault="003C5AFD" w:rsidP="003C5AFD">
      <w:pPr>
        <w:rPr>
          <w:del w:id="2351" w:author="Michael D. Scott" w:date="2012-02-05T14:53:00Z"/>
          <w:rFonts w:ascii="Courier New" w:hAnsi="Courier New" w:cs="Courier New"/>
          <w:bCs/>
          <w:sz w:val="24"/>
          <w:szCs w:val="24"/>
        </w:rPr>
      </w:pPr>
      <w:del w:id="2352" w:author="Michael D. Scott" w:date="2012-02-05T14:53:00Z">
        <w:r w:rsidDel="000D1818">
          <w:rPr>
            <w:rFonts w:ascii="Courier New" w:hAnsi="Courier New" w:cs="Courier New"/>
            <w:bCs/>
            <w:sz w:val="24"/>
            <w:szCs w:val="24"/>
          </w:rPr>
          <w:delText>2 10</w:delText>
        </w:r>
      </w:del>
    </w:p>
    <w:p w:rsidR="003C5AFD" w:rsidDel="000D1818" w:rsidRDefault="003C5AFD" w:rsidP="003C5AFD">
      <w:pPr>
        <w:rPr>
          <w:del w:id="2353" w:author="Michael D. Scott" w:date="2012-02-05T14:53:00Z"/>
          <w:rFonts w:ascii="Courier New" w:hAnsi="Courier New" w:cs="Courier New"/>
          <w:bCs/>
          <w:sz w:val="24"/>
          <w:szCs w:val="24"/>
        </w:rPr>
      </w:pPr>
      <w:del w:id="2354" w:author="Michael D. Scott" w:date="2012-02-05T14:53:00Z">
        <w:r w:rsidDel="000D1818">
          <w:rPr>
            <w:rFonts w:ascii="Courier New" w:hAnsi="Courier New" w:cs="Courier New"/>
            <w:bCs/>
            <w:sz w:val="24"/>
            <w:szCs w:val="24"/>
          </w:rPr>
          <w:delText>2 1 3 1 4 1 2 2 1 3</w:delText>
        </w:r>
      </w:del>
    </w:p>
    <w:p w:rsidR="003C5AFD" w:rsidDel="000D1818" w:rsidRDefault="003C5AFD" w:rsidP="003C5AFD">
      <w:pPr>
        <w:rPr>
          <w:del w:id="2355" w:author="Michael D. Scott" w:date="2012-02-05T14:53:00Z"/>
          <w:rFonts w:ascii="Courier New" w:hAnsi="Courier New" w:cs="Courier New"/>
          <w:bCs/>
          <w:sz w:val="24"/>
          <w:szCs w:val="24"/>
        </w:rPr>
      </w:pPr>
      <w:del w:id="2356" w:author="Michael D. Scott" w:date="2012-02-05T14:53:00Z">
        <w:r w:rsidDel="000D1818">
          <w:rPr>
            <w:rFonts w:ascii="Courier New" w:hAnsi="Courier New" w:cs="Courier New"/>
            <w:bCs/>
            <w:sz w:val="24"/>
            <w:szCs w:val="24"/>
          </w:rPr>
          <w:delText>3 13</w:delText>
        </w:r>
      </w:del>
    </w:p>
    <w:p w:rsidR="003C5AFD" w:rsidDel="000D1818" w:rsidRDefault="003C5AFD" w:rsidP="003C5AFD">
      <w:pPr>
        <w:rPr>
          <w:del w:id="2357" w:author="Michael D. Scott" w:date="2012-02-05T14:53:00Z"/>
          <w:rFonts w:ascii="Courier New" w:hAnsi="Courier New" w:cs="Courier New"/>
          <w:bCs/>
          <w:sz w:val="24"/>
          <w:szCs w:val="24"/>
        </w:rPr>
      </w:pPr>
      <w:del w:id="2358" w:author="Michael D. Scott" w:date="2012-02-05T14:53:00Z">
        <w:r w:rsidDel="000D1818">
          <w:rPr>
            <w:rFonts w:ascii="Courier New" w:hAnsi="Courier New" w:cs="Courier New"/>
            <w:bCs/>
            <w:sz w:val="24"/>
            <w:szCs w:val="24"/>
          </w:rPr>
          <w:delText>2 2 1 5 10 2 5 3 2 1 1 1 1</w:delText>
        </w:r>
      </w:del>
    </w:p>
    <w:p w:rsidR="003C5AFD" w:rsidDel="000D1818" w:rsidRDefault="003C5AFD" w:rsidP="003C5AFD">
      <w:pPr>
        <w:rPr>
          <w:del w:id="2359" w:author="Michael D. Scott" w:date="2012-02-05T14:53:00Z"/>
          <w:rFonts w:ascii="Courier New" w:hAnsi="Courier New" w:cs="Courier New"/>
          <w:bCs/>
          <w:sz w:val="24"/>
          <w:szCs w:val="24"/>
        </w:rPr>
      </w:pPr>
      <w:del w:id="2360" w:author="Michael D. Scott" w:date="2012-02-05T14:53:00Z">
        <w:r w:rsidDel="000D1818">
          <w:rPr>
            <w:rFonts w:ascii="Courier New" w:hAnsi="Courier New" w:cs="Courier New"/>
            <w:bCs/>
            <w:sz w:val="24"/>
            <w:szCs w:val="24"/>
          </w:rPr>
          <w:delText>3 11</w:delText>
        </w:r>
      </w:del>
    </w:p>
    <w:p w:rsidR="003C5AFD" w:rsidDel="000D1818" w:rsidRDefault="003C5AFD" w:rsidP="003C5AFD">
      <w:pPr>
        <w:rPr>
          <w:del w:id="2361" w:author="Michael D. Scott" w:date="2012-02-05T14:53:00Z"/>
          <w:rFonts w:ascii="Courier New" w:hAnsi="Courier New" w:cs="Courier New"/>
          <w:bCs/>
          <w:sz w:val="24"/>
          <w:szCs w:val="24"/>
        </w:rPr>
      </w:pPr>
      <w:del w:id="2362" w:author="Michael D. Scott" w:date="2012-02-05T14:53:00Z">
        <w:r w:rsidDel="000D1818">
          <w:rPr>
            <w:rFonts w:ascii="Courier New" w:hAnsi="Courier New" w:cs="Courier New"/>
            <w:bCs/>
            <w:sz w:val="24"/>
            <w:szCs w:val="24"/>
          </w:rPr>
          <w:delText>5 3 1 6 9 7 10 5 3 5 3</w:delText>
        </w:r>
      </w:del>
    </w:p>
    <w:p w:rsidR="003C5AFD" w:rsidRPr="009F797E" w:rsidDel="000D1818" w:rsidRDefault="003C5AFD" w:rsidP="003C5AFD">
      <w:pPr>
        <w:rPr>
          <w:del w:id="2363" w:author="Michael D. Scott" w:date="2012-02-05T14:53:00Z"/>
          <w:rFonts w:ascii="Courier New" w:hAnsi="Courier New" w:cs="Courier New"/>
          <w:bCs/>
          <w:sz w:val="24"/>
          <w:szCs w:val="24"/>
        </w:rPr>
      </w:pPr>
      <w:del w:id="2364" w:author="Michael D. Scott" w:date="2012-02-05T14:53:00Z">
        <w:r w:rsidDel="000D1818">
          <w:rPr>
            <w:rFonts w:ascii="Courier New" w:hAnsi="Courier New" w:cs="Courier New"/>
            <w:bCs/>
            <w:sz w:val="24"/>
            <w:szCs w:val="24"/>
          </w:rPr>
          <w:delText>4 9</w:delText>
        </w:r>
      </w:del>
    </w:p>
    <w:p w:rsidR="003C5AFD" w:rsidDel="000D1818" w:rsidRDefault="003C5AFD" w:rsidP="003C5AFD">
      <w:pPr>
        <w:rPr>
          <w:del w:id="2365" w:author="Michael D. Scott" w:date="2012-02-05T14:53:00Z"/>
          <w:rFonts w:ascii="Courier New" w:hAnsi="Courier New" w:cs="Courier New"/>
          <w:bCs/>
          <w:sz w:val="24"/>
          <w:szCs w:val="24"/>
        </w:rPr>
      </w:pPr>
      <w:del w:id="2366" w:author="Michael D. Scott" w:date="2012-02-05T14:53:00Z">
        <w:r w:rsidDel="000D1818">
          <w:rPr>
            <w:rFonts w:ascii="Courier New" w:hAnsi="Courier New" w:cs="Courier New"/>
            <w:bCs/>
            <w:sz w:val="24"/>
            <w:szCs w:val="24"/>
          </w:rPr>
          <w:delText>1 1 3 2 2 2 4 2 1</w:delText>
        </w:r>
      </w:del>
    </w:p>
    <w:p w:rsidR="003C5AFD" w:rsidDel="000D1818" w:rsidRDefault="003C5AFD" w:rsidP="003C5AFD">
      <w:pPr>
        <w:rPr>
          <w:del w:id="2367" w:author="Michael D. Scott" w:date="2012-02-05T14:53:00Z"/>
          <w:rFonts w:ascii="Courier New" w:hAnsi="Courier New" w:cs="Courier New"/>
          <w:bCs/>
          <w:sz w:val="24"/>
          <w:szCs w:val="24"/>
        </w:rPr>
      </w:pPr>
      <w:del w:id="2368" w:author="Michael D. Scott" w:date="2012-02-05T14:53:00Z">
        <w:r w:rsidDel="000D1818">
          <w:rPr>
            <w:rFonts w:ascii="Courier New" w:hAnsi="Courier New" w:cs="Courier New"/>
            <w:bCs/>
            <w:sz w:val="24"/>
            <w:szCs w:val="24"/>
          </w:rPr>
          <w:delText>5 11</w:delText>
        </w:r>
      </w:del>
    </w:p>
    <w:p w:rsidR="003C5AFD" w:rsidDel="000D1818" w:rsidRDefault="003C5AFD" w:rsidP="003C5AFD">
      <w:pPr>
        <w:rPr>
          <w:del w:id="2369" w:author="Michael D. Scott" w:date="2012-02-05T14:53:00Z"/>
          <w:rFonts w:ascii="Courier New" w:hAnsi="Courier New" w:cs="Courier New"/>
          <w:bCs/>
          <w:sz w:val="24"/>
          <w:szCs w:val="24"/>
        </w:rPr>
      </w:pPr>
      <w:del w:id="2370" w:author="Michael D. Scott" w:date="2012-02-05T14:53:00Z">
        <w:r w:rsidDel="000D1818">
          <w:rPr>
            <w:rFonts w:ascii="Courier New" w:hAnsi="Courier New" w:cs="Courier New"/>
            <w:bCs/>
            <w:sz w:val="24"/>
            <w:szCs w:val="24"/>
          </w:rPr>
          <w:delText>1 1 1 2 1 1 1 2 1 3 1</w:delText>
        </w:r>
      </w:del>
    </w:p>
    <w:p w:rsidR="003C5AFD" w:rsidDel="000D1818" w:rsidRDefault="003C5AFD" w:rsidP="003C5AFD">
      <w:pPr>
        <w:rPr>
          <w:del w:id="2371" w:author="Michael D. Scott" w:date="2012-02-05T14:53:00Z"/>
          <w:rFonts w:ascii="Courier New" w:hAnsi="Courier New" w:cs="Courier New"/>
          <w:bCs/>
          <w:sz w:val="24"/>
          <w:szCs w:val="24"/>
        </w:rPr>
      </w:pPr>
      <w:del w:id="2372" w:author="Michael D. Scott" w:date="2012-02-05T14:53:00Z">
        <w:r w:rsidDel="000D1818">
          <w:rPr>
            <w:rFonts w:ascii="Courier New" w:hAnsi="Courier New" w:cs="Courier New"/>
            <w:bCs/>
            <w:sz w:val="24"/>
            <w:szCs w:val="24"/>
          </w:rPr>
          <w:delText>3 12</w:delText>
        </w:r>
      </w:del>
    </w:p>
    <w:p w:rsidR="003C5AFD" w:rsidDel="000D1818" w:rsidRDefault="003C5AFD" w:rsidP="003C5AFD">
      <w:pPr>
        <w:rPr>
          <w:del w:id="2373" w:author="Michael D. Scott" w:date="2012-02-05T14:53:00Z"/>
          <w:rFonts w:ascii="Courier New" w:hAnsi="Courier New" w:cs="Courier New"/>
          <w:bCs/>
          <w:sz w:val="24"/>
          <w:szCs w:val="24"/>
        </w:rPr>
      </w:pPr>
      <w:del w:id="2374" w:author="Michael D. Scott" w:date="2012-02-05T14:53:00Z">
        <w:r w:rsidDel="000D1818">
          <w:rPr>
            <w:rFonts w:ascii="Courier New" w:hAnsi="Courier New" w:cs="Courier New"/>
            <w:bCs/>
            <w:sz w:val="24"/>
            <w:szCs w:val="24"/>
          </w:rPr>
          <w:delText>4 1 5 1 3 2 1 4 3 1 1 2</w:delText>
        </w:r>
      </w:del>
    </w:p>
    <w:p w:rsidR="003C5AFD" w:rsidRPr="009F797E" w:rsidDel="000D1818" w:rsidRDefault="003C5AFD" w:rsidP="003C5AFD">
      <w:pPr>
        <w:rPr>
          <w:del w:id="2375" w:author="Michael D. Scott" w:date="2012-02-05T14:53:00Z"/>
          <w:rFonts w:ascii="Courier New" w:hAnsi="Courier New" w:cs="Courier New"/>
          <w:bCs/>
          <w:sz w:val="24"/>
          <w:szCs w:val="24"/>
        </w:rPr>
      </w:pPr>
    </w:p>
    <w:p w:rsidR="003C5AFD" w:rsidRPr="00BA7DD1" w:rsidDel="000D1818" w:rsidRDefault="003C5AFD" w:rsidP="003C5AFD">
      <w:pPr>
        <w:rPr>
          <w:del w:id="2376" w:author="Michael D. Scott" w:date="2012-02-05T14:53:00Z"/>
          <w:rFonts w:ascii="Courier New" w:hAnsi="Courier New"/>
          <w:sz w:val="24"/>
          <w:szCs w:val="24"/>
        </w:rPr>
      </w:pPr>
    </w:p>
    <w:p w:rsidR="003C5AFD" w:rsidDel="000D1818" w:rsidRDefault="003C5AFD" w:rsidP="003C5AFD">
      <w:pPr>
        <w:rPr>
          <w:del w:id="2377" w:author="Michael D. Scott" w:date="2012-02-05T14:53:00Z"/>
          <w:rFonts w:ascii="Arial-BoldMT" w:hAnsi="Arial-BoldMT" w:cs="Arial-BoldMT"/>
          <w:b/>
          <w:bCs/>
          <w:sz w:val="24"/>
          <w:szCs w:val="24"/>
        </w:rPr>
      </w:pPr>
      <w:del w:id="2378" w:author="Michael D. Scott" w:date="2012-02-05T14:53:00Z">
        <w:r w:rsidRPr="00BA7DD1" w:rsidDel="000D1818">
          <w:rPr>
            <w:rFonts w:ascii="Arial-BoldMT" w:hAnsi="Arial-BoldMT" w:cs="Arial-BoldMT"/>
            <w:b/>
            <w:bCs/>
            <w:sz w:val="24"/>
            <w:szCs w:val="24"/>
          </w:rPr>
          <w:delText>Example Output To Screen</w:delText>
        </w:r>
      </w:del>
    </w:p>
    <w:p w:rsidR="003C5AFD" w:rsidDel="000D1818" w:rsidRDefault="003C5AFD" w:rsidP="003C5AFD">
      <w:pPr>
        <w:rPr>
          <w:del w:id="2379" w:author="Michael D. Scott" w:date="2012-02-05T14:53:00Z"/>
          <w:rFonts w:ascii="Courier New" w:hAnsi="Courier New" w:cs="Courier New"/>
          <w:bCs/>
          <w:sz w:val="24"/>
          <w:szCs w:val="24"/>
        </w:rPr>
      </w:pPr>
      <w:del w:id="2380" w:author="Michael D. Scott" w:date="2012-02-05T14:53:00Z">
        <w:r w:rsidDel="000D1818">
          <w:rPr>
            <w:rFonts w:ascii="Courier New" w:hAnsi="Courier New" w:cs="Courier New"/>
            <w:bCs/>
            <w:sz w:val="24"/>
            <w:szCs w:val="24"/>
          </w:rPr>
          <w:delText>1 CUT</w:delText>
        </w:r>
      </w:del>
    </w:p>
    <w:p w:rsidR="003C5AFD" w:rsidDel="000D1818" w:rsidRDefault="003C5AFD" w:rsidP="003C5AFD">
      <w:pPr>
        <w:rPr>
          <w:del w:id="2381" w:author="Michael D. Scott" w:date="2012-02-05T14:53:00Z"/>
          <w:rFonts w:ascii="Courier New" w:hAnsi="Courier New" w:cs="Courier New"/>
          <w:bCs/>
          <w:sz w:val="24"/>
          <w:szCs w:val="24"/>
        </w:rPr>
      </w:pPr>
      <w:del w:id="2382" w:author="Michael D. Scott" w:date="2012-02-05T14:53:00Z">
        <w:r w:rsidDel="000D1818">
          <w:rPr>
            <w:rFonts w:ascii="Courier New" w:hAnsi="Courier New" w:cs="Courier New"/>
            <w:bCs/>
            <w:sz w:val="24"/>
            <w:szCs w:val="24"/>
          </w:rPr>
          <w:delText>2 WHOLE</w:delText>
        </w:r>
        <w:r w:rsidDel="000D1818">
          <w:rPr>
            <w:rFonts w:ascii="Courier New" w:hAnsi="Courier New" w:cs="Courier New"/>
            <w:bCs/>
            <w:sz w:val="24"/>
            <w:szCs w:val="24"/>
          </w:rPr>
          <w:br/>
          <w:delText>3 CUT</w:delText>
        </w:r>
      </w:del>
    </w:p>
    <w:p w:rsidR="003C5AFD" w:rsidDel="000D1818" w:rsidRDefault="003C5AFD" w:rsidP="003C5AFD">
      <w:pPr>
        <w:rPr>
          <w:del w:id="2383" w:author="Michael D. Scott" w:date="2012-02-05T14:53:00Z"/>
          <w:rFonts w:ascii="Courier New" w:hAnsi="Courier New" w:cs="Courier New"/>
          <w:bCs/>
          <w:sz w:val="24"/>
          <w:szCs w:val="24"/>
        </w:rPr>
      </w:pPr>
      <w:del w:id="2384" w:author="Michael D. Scott" w:date="2012-02-05T14:53:00Z">
        <w:r w:rsidDel="000D1818">
          <w:rPr>
            <w:rFonts w:ascii="Courier New" w:hAnsi="Courier New" w:cs="Courier New"/>
            <w:bCs/>
            <w:sz w:val="24"/>
            <w:szCs w:val="24"/>
          </w:rPr>
          <w:delText>4 CUT</w:delText>
        </w:r>
        <w:r w:rsidDel="000D1818">
          <w:rPr>
            <w:rFonts w:ascii="Courier New" w:hAnsi="Courier New" w:cs="Courier New"/>
            <w:bCs/>
            <w:sz w:val="24"/>
            <w:szCs w:val="24"/>
          </w:rPr>
          <w:br/>
          <w:delText>5 WHOLE</w:delText>
        </w:r>
      </w:del>
    </w:p>
    <w:p w:rsidR="003C5AFD" w:rsidDel="000D1818" w:rsidRDefault="003C5AFD" w:rsidP="003C5AFD">
      <w:pPr>
        <w:rPr>
          <w:del w:id="2385" w:author="Michael D. Scott" w:date="2012-02-05T14:53:00Z"/>
          <w:rFonts w:ascii="Courier New" w:hAnsi="Courier New" w:cs="Courier New"/>
          <w:bCs/>
          <w:sz w:val="24"/>
          <w:szCs w:val="24"/>
        </w:rPr>
      </w:pPr>
      <w:del w:id="2386" w:author="Michael D. Scott" w:date="2012-02-05T14:53:00Z">
        <w:r w:rsidDel="000D1818">
          <w:rPr>
            <w:rFonts w:ascii="Courier New" w:hAnsi="Courier New" w:cs="Courier New"/>
            <w:bCs/>
            <w:sz w:val="24"/>
            <w:szCs w:val="24"/>
          </w:rPr>
          <w:delText>6 WHOLE</w:delText>
        </w:r>
        <w:r w:rsidDel="000D1818">
          <w:rPr>
            <w:rFonts w:ascii="Courier New" w:hAnsi="Courier New" w:cs="Courier New"/>
            <w:bCs/>
            <w:sz w:val="24"/>
            <w:szCs w:val="24"/>
          </w:rPr>
          <w:br/>
          <w:delText>7 CUT</w:delText>
        </w:r>
      </w:del>
    </w:p>
    <w:p w:rsidR="003C5AFD" w:rsidRPr="005C55AA" w:rsidDel="000D1818" w:rsidRDefault="003C5AFD" w:rsidP="003C5AFD">
      <w:pPr>
        <w:rPr>
          <w:del w:id="2387" w:author="Michael D. Scott" w:date="2012-02-05T14:53:00Z"/>
          <w:rFonts w:ascii="Courier New" w:hAnsi="Courier New" w:cs="Courier New"/>
          <w:bCs/>
          <w:sz w:val="24"/>
          <w:szCs w:val="24"/>
        </w:rPr>
      </w:pPr>
      <w:del w:id="2388" w:author="Michael D. Scott" w:date="2012-02-05T14:53:00Z">
        <w:r w:rsidDel="000D1818">
          <w:rPr>
            <w:rFonts w:ascii="Courier New" w:hAnsi="Courier New" w:cs="Courier New"/>
            <w:bCs/>
            <w:sz w:val="24"/>
            <w:szCs w:val="24"/>
          </w:rPr>
          <w:delText>8 WHOLE</w:delText>
        </w:r>
      </w:del>
    </w:p>
    <w:p w:rsidR="003C5AFD" w:rsidDel="000D1818" w:rsidRDefault="003C5AFD" w:rsidP="003C5AFD">
      <w:pPr>
        <w:rPr>
          <w:del w:id="2389" w:author="Michael D. Scott" w:date="2012-02-05T14:53:00Z"/>
          <w:sz w:val="24"/>
          <w:szCs w:val="24"/>
        </w:rPr>
      </w:pPr>
    </w:p>
    <w:p w:rsidR="003C5AFD" w:rsidDel="000D1818" w:rsidRDefault="003C5AFD" w:rsidP="003C5AFD">
      <w:pPr>
        <w:rPr>
          <w:del w:id="2390" w:author="Michael D. Scott" w:date="2012-02-05T14:53:00Z"/>
          <w:sz w:val="24"/>
          <w:szCs w:val="24"/>
        </w:rPr>
      </w:pPr>
    </w:p>
    <w:p w:rsidR="003C5AFD" w:rsidDel="000D1818" w:rsidRDefault="003C5AFD" w:rsidP="003C5AFD">
      <w:pPr>
        <w:rPr>
          <w:del w:id="2391" w:author="Michael D. Scott" w:date="2012-02-05T14:53:00Z"/>
          <w:sz w:val="24"/>
          <w:szCs w:val="24"/>
        </w:rPr>
      </w:pPr>
    </w:p>
    <w:p w:rsidR="003C5AFD" w:rsidRDefault="003C5AFD" w:rsidP="003C5AFD">
      <w:pPr>
        <w:jc w:val="center"/>
        <w:rPr>
          <w:rFonts w:ascii="Arial" w:hAnsi="Arial"/>
          <w:b/>
          <w:sz w:val="32"/>
        </w:rPr>
      </w:pPr>
      <w:del w:id="2392" w:author="Michael D. Scott" w:date="2012-02-05T14:53:00Z">
        <w:r w:rsidDel="000D1818">
          <w:rPr>
            <w:sz w:val="24"/>
            <w:szCs w:val="24"/>
          </w:rPr>
          <w:br w:type="page"/>
        </w:r>
      </w:del>
      <w:r>
        <w:rPr>
          <w:rFonts w:ascii="Arial" w:hAnsi="Arial"/>
          <w:b/>
          <w:sz w:val="32"/>
        </w:rPr>
        <w:t xml:space="preserve">12. </w:t>
      </w:r>
      <w:r>
        <w:rPr>
          <w:rFonts w:ascii="Arial-BoldMT" w:hAnsi="Arial-BoldMT" w:cs="Arial-BoldMT"/>
          <w:b/>
          <w:bCs/>
          <w:sz w:val="32"/>
          <w:szCs w:val="32"/>
        </w:rPr>
        <w:t>Fight Song</w:t>
      </w:r>
    </w:p>
    <w:p w:rsidR="003C5AFD" w:rsidRDefault="003C5AFD" w:rsidP="003C5AFD">
      <w:pPr>
        <w:jc w:val="both"/>
        <w:rPr>
          <w:rFonts w:ascii="Arial" w:hAnsi="Arial"/>
        </w:rPr>
      </w:pPr>
    </w:p>
    <w:p w:rsidR="000D1818" w:rsidRPr="000D1818" w:rsidRDefault="000D1818" w:rsidP="000D1818">
      <w:pPr>
        <w:pStyle w:val="ListParagraph"/>
        <w:numPr>
          <w:ilvl w:val="0"/>
          <w:numId w:val="1"/>
        </w:numPr>
        <w:rPr>
          <w:ins w:id="2393" w:author="Michael D. Scott" w:date="2012-02-05T14:53:00Z"/>
          <w:rFonts w:ascii="Courier New" w:hAnsi="Courier New" w:cs="Courier New"/>
          <w:b/>
          <w:sz w:val="22"/>
          <w:szCs w:val="22"/>
        </w:rPr>
      </w:pPr>
      <w:ins w:id="2394" w:author="Michael D. Scott" w:date="2012-02-05T14:53:00Z">
        <w:r w:rsidRPr="000D1818">
          <w:rPr>
            <w:rFonts w:ascii="Courier New" w:hAnsi="Courier New" w:cs="Courier New"/>
            <w:b/>
            <w:sz w:val="22"/>
            <w:szCs w:val="22"/>
          </w:rPr>
          <w:t>JUDGES DATA FILE</w:t>
        </w:r>
      </w:ins>
    </w:p>
    <w:p w:rsidR="000D1818" w:rsidRDefault="000D1818" w:rsidP="000D1818">
      <w:pPr>
        <w:pStyle w:val="ListParagraph"/>
        <w:numPr>
          <w:ilvl w:val="0"/>
          <w:numId w:val="1"/>
        </w:numPr>
        <w:rPr>
          <w:ins w:id="2395" w:author="Michael D. Scott" w:date="2012-02-05T14:56:00Z"/>
          <w:rFonts w:ascii="Courier New" w:hAnsi="Courier New" w:cs="Courier New"/>
          <w:b/>
          <w:sz w:val="22"/>
          <w:szCs w:val="22"/>
        </w:rPr>
      </w:pPr>
      <w:ins w:id="2396" w:author="Michael D. Scott" w:date="2012-02-05T14:56:00Z">
        <w:r>
          <w:rPr>
            <w:rFonts w:ascii="Courier New" w:hAnsi="Courier New" w:cs="Courier New"/>
            <w:b/>
            <w:sz w:val="22"/>
            <w:szCs w:val="22"/>
          </w:rPr>
          <w:t>NONE</w:t>
        </w:r>
      </w:ins>
    </w:p>
    <w:p w:rsidR="000D1818" w:rsidRPr="000D1818" w:rsidRDefault="000D1818" w:rsidP="000D1818">
      <w:pPr>
        <w:pStyle w:val="ListParagraph"/>
        <w:numPr>
          <w:ilvl w:val="0"/>
          <w:numId w:val="1"/>
        </w:numPr>
        <w:rPr>
          <w:ins w:id="2397" w:author="Michael D. Scott" w:date="2012-02-05T14:53:00Z"/>
          <w:rFonts w:ascii="Courier New" w:hAnsi="Courier New" w:cs="Courier New"/>
          <w:b/>
          <w:sz w:val="22"/>
          <w:szCs w:val="22"/>
        </w:rPr>
      </w:pPr>
    </w:p>
    <w:p w:rsidR="000D1818" w:rsidRDefault="000D1818" w:rsidP="000D1818">
      <w:pPr>
        <w:pStyle w:val="ListParagraph"/>
        <w:numPr>
          <w:ilvl w:val="0"/>
          <w:numId w:val="1"/>
        </w:numPr>
        <w:rPr>
          <w:ins w:id="2398" w:author="Michael D. Scott" w:date="2012-02-05T15:00:00Z"/>
          <w:rFonts w:ascii="Courier New" w:hAnsi="Courier New" w:cs="Courier New"/>
          <w:b/>
          <w:sz w:val="22"/>
          <w:szCs w:val="22"/>
        </w:rPr>
      </w:pPr>
      <w:ins w:id="2399" w:author="Michael D. Scott" w:date="2012-02-05T14:53:00Z">
        <w:r w:rsidRPr="000D1818">
          <w:rPr>
            <w:rFonts w:ascii="Courier New" w:hAnsi="Courier New" w:cs="Courier New"/>
            <w:b/>
            <w:sz w:val="22"/>
            <w:szCs w:val="22"/>
          </w:rPr>
          <w:t>JUDGES OUTPUT</w:t>
        </w:r>
      </w:ins>
    </w:p>
    <w:p w:rsidR="000D1818" w:rsidRPr="00E61B84" w:rsidRDefault="000D1818" w:rsidP="00E61B84">
      <w:pPr>
        <w:pStyle w:val="PlainText"/>
        <w:rPr>
          <w:ins w:id="2400" w:author="Michael D. Scott" w:date="2012-02-05T15:00:00Z"/>
          <w:sz w:val="21"/>
          <w:szCs w:val="21"/>
        </w:rPr>
      </w:pPr>
      <w:ins w:id="2401" w:author="Michael D. Scott" w:date="2012-02-05T15:00:00Z">
        <w:r w:rsidRPr="00E61B84">
          <w:rPr>
            <w:sz w:val="21"/>
            <w:szCs w:val="21"/>
          </w:rPr>
          <w:t>1 4</w:t>
        </w:r>
      </w:ins>
    </w:p>
    <w:p w:rsidR="000D1818" w:rsidRPr="00E61B84" w:rsidRDefault="000D1818" w:rsidP="00E61B84">
      <w:pPr>
        <w:pStyle w:val="PlainText"/>
        <w:rPr>
          <w:ins w:id="2402" w:author="Michael D. Scott" w:date="2012-02-05T15:00:00Z"/>
          <w:sz w:val="21"/>
          <w:szCs w:val="21"/>
        </w:rPr>
      </w:pPr>
      <w:ins w:id="2403" w:author="Michael D. Scott" w:date="2012-02-05T15:00:00Z">
        <w:r w:rsidRPr="00E61B84">
          <w:rPr>
            <w:sz w:val="21"/>
            <w:szCs w:val="21"/>
          </w:rPr>
          <w:t>Texas Fight, Texas Fight,</w:t>
        </w:r>
      </w:ins>
    </w:p>
    <w:p w:rsidR="000D1818" w:rsidRPr="00E61B84" w:rsidRDefault="000D1818" w:rsidP="00E61B84">
      <w:pPr>
        <w:pStyle w:val="PlainText"/>
        <w:rPr>
          <w:ins w:id="2404" w:author="Michael D. Scott" w:date="2012-02-05T15:00:00Z"/>
          <w:sz w:val="21"/>
          <w:szCs w:val="21"/>
        </w:rPr>
      </w:pPr>
      <w:ins w:id="2405" w:author="Michael D. Scott" w:date="2012-02-05T15:00:00Z">
        <w:r w:rsidRPr="00E61B84">
          <w:rPr>
            <w:sz w:val="21"/>
            <w:szCs w:val="21"/>
          </w:rPr>
          <w:t>2 6</w:t>
        </w:r>
      </w:ins>
    </w:p>
    <w:p w:rsidR="000D1818" w:rsidRPr="00E61B84" w:rsidRDefault="000D1818" w:rsidP="00E61B84">
      <w:pPr>
        <w:pStyle w:val="PlainText"/>
        <w:rPr>
          <w:ins w:id="2406" w:author="Michael D. Scott" w:date="2012-02-05T15:00:00Z"/>
          <w:sz w:val="21"/>
          <w:szCs w:val="21"/>
        </w:rPr>
      </w:pPr>
      <w:ins w:id="2407" w:author="Michael D. Scott" w:date="2012-02-05T15:00:00Z">
        <w:r w:rsidRPr="00E61B84">
          <w:rPr>
            <w:sz w:val="21"/>
            <w:szCs w:val="21"/>
          </w:rPr>
          <w:t>Texas Fight, Texas Fight,</w:t>
        </w:r>
      </w:ins>
    </w:p>
    <w:p w:rsidR="000D1818" w:rsidRPr="00E61B84" w:rsidRDefault="000D1818" w:rsidP="00E61B84">
      <w:pPr>
        <w:pStyle w:val="PlainText"/>
        <w:rPr>
          <w:ins w:id="2408" w:author="Michael D. Scott" w:date="2012-02-05T15:00:00Z"/>
          <w:sz w:val="21"/>
          <w:szCs w:val="21"/>
        </w:rPr>
      </w:pPr>
      <w:proofErr w:type="gramStart"/>
      <w:ins w:id="2409" w:author="Michael D. Scott" w:date="2012-02-05T15:00:00Z">
        <w:r w:rsidRPr="00E61B84">
          <w:rPr>
            <w:sz w:val="21"/>
            <w:szCs w:val="21"/>
          </w:rPr>
          <w:t>And</w:t>
        </w:r>
        <w:proofErr w:type="gramEnd"/>
        <w:r w:rsidRPr="00E61B84">
          <w:rPr>
            <w:sz w:val="21"/>
            <w:szCs w:val="21"/>
          </w:rPr>
          <w:t xml:space="preserve"> it's goodbye to A&amp;M.</w:t>
        </w:r>
      </w:ins>
    </w:p>
    <w:p w:rsidR="000D1818" w:rsidRPr="00E61B84" w:rsidRDefault="000D1818" w:rsidP="00E61B84">
      <w:pPr>
        <w:pStyle w:val="PlainText"/>
        <w:rPr>
          <w:ins w:id="2410" w:author="Michael D. Scott" w:date="2012-02-05T15:00:00Z"/>
          <w:sz w:val="21"/>
          <w:szCs w:val="21"/>
        </w:rPr>
      </w:pPr>
      <w:ins w:id="2411" w:author="Michael D. Scott" w:date="2012-02-05T15:00:00Z">
        <w:r w:rsidRPr="00E61B84">
          <w:rPr>
            <w:sz w:val="21"/>
            <w:szCs w:val="21"/>
          </w:rPr>
          <w:t>3 10</w:t>
        </w:r>
      </w:ins>
    </w:p>
    <w:p w:rsidR="000D1818" w:rsidRPr="00E61B84" w:rsidRDefault="000D1818" w:rsidP="00E61B84">
      <w:pPr>
        <w:pStyle w:val="PlainText"/>
        <w:rPr>
          <w:ins w:id="2412" w:author="Michael D. Scott" w:date="2012-02-05T15:00:00Z"/>
          <w:sz w:val="21"/>
          <w:szCs w:val="21"/>
        </w:rPr>
      </w:pPr>
      <w:ins w:id="2413" w:author="Michael D. Scott" w:date="2012-02-05T15:00:00Z">
        <w:r w:rsidRPr="00E61B84">
          <w:rPr>
            <w:sz w:val="21"/>
            <w:szCs w:val="21"/>
          </w:rPr>
          <w:t>Texas Fight, Texas Fight,</w:t>
        </w:r>
      </w:ins>
    </w:p>
    <w:p w:rsidR="000D1818" w:rsidRPr="00E61B84" w:rsidRDefault="000D1818" w:rsidP="00E61B84">
      <w:pPr>
        <w:pStyle w:val="PlainText"/>
        <w:rPr>
          <w:ins w:id="2414" w:author="Michael D. Scott" w:date="2012-02-05T15:00:00Z"/>
          <w:sz w:val="21"/>
          <w:szCs w:val="21"/>
        </w:rPr>
      </w:pPr>
      <w:proofErr w:type="gramStart"/>
      <w:ins w:id="2415" w:author="Michael D. Scott" w:date="2012-02-05T15:00:00Z">
        <w:r w:rsidRPr="00E61B84">
          <w:rPr>
            <w:sz w:val="21"/>
            <w:szCs w:val="21"/>
          </w:rPr>
          <w:t>And</w:t>
        </w:r>
        <w:proofErr w:type="gramEnd"/>
        <w:r w:rsidRPr="00E61B84">
          <w:rPr>
            <w:sz w:val="21"/>
            <w:szCs w:val="21"/>
          </w:rPr>
          <w:t xml:space="preserve"> it's goodbye to A&amp;M.</w:t>
        </w:r>
      </w:ins>
    </w:p>
    <w:p w:rsidR="000D1818" w:rsidRPr="00E61B84" w:rsidRDefault="000D1818" w:rsidP="00E61B84">
      <w:pPr>
        <w:pStyle w:val="PlainText"/>
        <w:rPr>
          <w:ins w:id="2416" w:author="Michael D. Scott" w:date="2012-02-05T15:00:00Z"/>
          <w:sz w:val="21"/>
          <w:szCs w:val="21"/>
        </w:rPr>
      </w:pPr>
      <w:ins w:id="2417" w:author="Michael D. Scott" w:date="2012-02-05T15:00:00Z">
        <w:r w:rsidRPr="00E61B84">
          <w:rPr>
            <w:sz w:val="21"/>
            <w:szCs w:val="21"/>
          </w:rPr>
          <w:t>Texas Fight, Texas Fight,</w:t>
        </w:r>
      </w:ins>
    </w:p>
    <w:p w:rsidR="000D1818" w:rsidRPr="00E61B84" w:rsidRDefault="000D1818" w:rsidP="00E61B84">
      <w:pPr>
        <w:pStyle w:val="PlainText"/>
        <w:rPr>
          <w:ins w:id="2418" w:author="Michael D. Scott" w:date="2012-02-05T15:00:00Z"/>
          <w:sz w:val="21"/>
          <w:szCs w:val="21"/>
        </w:rPr>
      </w:pPr>
      <w:ins w:id="2419" w:author="Michael D. Scott" w:date="2012-02-05T15:00:00Z">
        <w:r w:rsidRPr="00E61B84">
          <w:rPr>
            <w:sz w:val="21"/>
            <w:szCs w:val="21"/>
          </w:rPr>
          <w:t>4 11</w:t>
        </w:r>
      </w:ins>
    </w:p>
    <w:p w:rsidR="000D1818" w:rsidRPr="00E61B84" w:rsidRDefault="000D1818" w:rsidP="00E61B84">
      <w:pPr>
        <w:pStyle w:val="PlainText"/>
        <w:rPr>
          <w:ins w:id="2420" w:author="Michael D. Scott" w:date="2012-02-05T15:00:00Z"/>
          <w:sz w:val="21"/>
          <w:szCs w:val="21"/>
        </w:rPr>
      </w:pPr>
      <w:ins w:id="2421" w:author="Michael D. Scott" w:date="2012-02-05T15:00:00Z">
        <w:r w:rsidRPr="00E61B84">
          <w:rPr>
            <w:sz w:val="21"/>
            <w:szCs w:val="21"/>
          </w:rPr>
          <w:t>Texas Fight, Texas Fight,</w:t>
        </w:r>
      </w:ins>
    </w:p>
    <w:p w:rsidR="000D1818" w:rsidRPr="00E61B84" w:rsidRDefault="000D1818" w:rsidP="00E61B84">
      <w:pPr>
        <w:pStyle w:val="PlainText"/>
        <w:rPr>
          <w:ins w:id="2422" w:author="Michael D. Scott" w:date="2012-02-05T15:00:00Z"/>
          <w:sz w:val="21"/>
          <w:szCs w:val="21"/>
        </w:rPr>
      </w:pPr>
      <w:proofErr w:type="gramStart"/>
      <w:ins w:id="2423" w:author="Michael D. Scott" w:date="2012-02-05T15:00:00Z">
        <w:r w:rsidRPr="00E61B84">
          <w:rPr>
            <w:sz w:val="21"/>
            <w:szCs w:val="21"/>
          </w:rPr>
          <w:t>And</w:t>
        </w:r>
        <w:proofErr w:type="gramEnd"/>
        <w:r w:rsidRPr="00E61B84">
          <w:rPr>
            <w:sz w:val="21"/>
            <w:szCs w:val="21"/>
          </w:rPr>
          <w:t xml:space="preserve"> it's goodbye to A&amp;M.</w:t>
        </w:r>
      </w:ins>
    </w:p>
    <w:p w:rsidR="000D1818" w:rsidRPr="00E61B84" w:rsidRDefault="000D1818" w:rsidP="00E61B84">
      <w:pPr>
        <w:pStyle w:val="PlainText"/>
        <w:rPr>
          <w:ins w:id="2424" w:author="Michael D. Scott" w:date="2012-02-05T15:00:00Z"/>
          <w:sz w:val="21"/>
          <w:szCs w:val="21"/>
        </w:rPr>
      </w:pPr>
      <w:ins w:id="2425" w:author="Michael D. Scott" w:date="2012-02-05T15:00:00Z">
        <w:r w:rsidRPr="00E61B84">
          <w:rPr>
            <w:sz w:val="21"/>
            <w:szCs w:val="21"/>
          </w:rPr>
          <w:t>Texas Fight, Texas Fight,</w:t>
        </w:r>
      </w:ins>
    </w:p>
    <w:p w:rsidR="000D1818" w:rsidRPr="00E61B84" w:rsidRDefault="000D1818" w:rsidP="00E61B84">
      <w:pPr>
        <w:pStyle w:val="PlainText"/>
        <w:rPr>
          <w:ins w:id="2426" w:author="Michael D. Scott" w:date="2012-02-05T15:00:00Z"/>
          <w:sz w:val="21"/>
          <w:szCs w:val="21"/>
        </w:rPr>
      </w:pPr>
      <w:proofErr w:type="gramStart"/>
      <w:ins w:id="2427" w:author="Michael D. Scott" w:date="2012-02-05T15:00:00Z">
        <w:r w:rsidRPr="00E61B84">
          <w:rPr>
            <w:sz w:val="21"/>
            <w:szCs w:val="21"/>
          </w:rPr>
          <w:t>And</w:t>
        </w:r>
        <w:proofErr w:type="gramEnd"/>
        <w:r w:rsidRPr="00E61B84">
          <w:rPr>
            <w:sz w:val="21"/>
            <w:szCs w:val="21"/>
          </w:rPr>
          <w:t xml:space="preserve"> we'll put over one more win.</w:t>
        </w:r>
      </w:ins>
    </w:p>
    <w:p w:rsidR="000D1818" w:rsidRPr="00E61B84" w:rsidRDefault="000D1818" w:rsidP="00E61B84">
      <w:pPr>
        <w:pStyle w:val="PlainText"/>
        <w:rPr>
          <w:ins w:id="2428" w:author="Michael D. Scott" w:date="2012-02-05T15:00:00Z"/>
          <w:sz w:val="21"/>
          <w:szCs w:val="21"/>
        </w:rPr>
      </w:pPr>
      <w:ins w:id="2429" w:author="Michael D. Scott" w:date="2012-02-05T15:00:00Z">
        <w:r w:rsidRPr="00E61B84">
          <w:rPr>
            <w:sz w:val="21"/>
            <w:szCs w:val="21"/>
          </w:rPr>
          <w:t>5 15</w:t>
        </w:r>
      </w:ins>
    </w:p>
    <w:p w:rsidR="000D1818" w:rsidRPr="00E61B84" w:rsidRDefault="000D1818" w:rsidP="00E61B84">
      <w:pPr>
        <w:pStyle w:val="PlainText"/>
        <w:rPr>
          <w:ins w:id="2430" w:author="Michael D. Scott" w:date="2012-02-05T15:00:00Z"/>
          <w:sz w:val="21"/>
          <w:szCs w:val="21"/>
        </w:rPr>
      </w:pPr>
      <w:ins w:id="2431" w:author="Michael D. Scott" w:date="2012-02-05T15:00:00Z">
        <w:r w:rsidRPr="00E61B84">
          <w:rPr>
            <w:sz w:val="21"/>
            <w:szCs w:val="21"/>
          </w:rPr>
          <w:t>Texas Fight, Texas Fight,</w:t>
        </w:r>
      </w:ins>
    </w:p>
    <w:p w:rsidR="000D1818" w:rsidRPr="00E61B84" w:rsidRDefault="000D1818" w:rsidP="00E61B84">
      <w:pPr>
        <w:pStyle w:val="PlainText"/>
        <w:rPr>
          <w:ins w:id="2432" w:author="Michael D. Scott" w:date="2012-02-05T15:00:00Z"/>
          <w:sz w:val="21"/>
          <w:szCs w:val="21"/>
        </w:rPr>
      </w:pPr>
      <w:proofErr w:type="gramStart"/>
      <w:ins w:id="2433" w:author="Michael D. Scott" w:date="2012-02-05T15:00:00Z">
        <w:r w:rsidRPr="00E61B84">
          <w:rPr>
            <w:sz w:val="21"/>
            <w:szCs w:val="21"/>
          </w:rPr>
          <w:t>And</w:t>
        </w:r>
        <w:proofErr w:type="gramEnd"/>
        <w:r w:rsidRPr="00E61B84">
          <w:rPr>
            <w:sz w:val="21"/>
            <w:szCs w:val="21"/>
          </w:rPr>
          <w:t xml:space="preserve"> it's goodbye to A&amp;M.</w:t>
        </w:r>
      </w:ins>
    </w:p>
    <w:p w:rsidR="000D1818" w:rsidRPr="00E61B84" w:rsidRDefault="000D1818" w:rsidP="00E61B84">
      <w:pPr>
        <w:pStyle w:val="PlainText"/>
        <w:rPr>
          <w:ins w:id="2434" w:author="Michael D. Scott" w:date="2012-02-05T15:00:00Z"/>
          <w:sz w:val="21"/>
          <w:szCs w:val="21"/>
        </w:rPr>
      </w:pPr>
      <w:ins w:id="2435" w:author="Michael D. Scott" w:date="2012-02-05T15:00:00Z">
        <w:r w:rsidRPr="00E61B84">
          <w:rPr>
            <w:sz w:val="21"/>
            <w:szCs w:val="21"/>
          </w:rPr>
          <w:t>Texas Fight, Texas Fight,</w:t>
        </w:r>
      </w:ins>
    </w:p>
    <w:p w:rsidR="000D1818" w:rsidRPr="00E61B84" w:rsidRDefault="000D1818" w:rsidP="00E61B84">
      <w:pPr>
        <w:pStyle w:val="PlainText"/>
        <w:rPr>
          <w:ins w:id="2436" w:author="Michael D. Scott" w:date="2012-02-05T15:00:00Z"/>
          <w:sz w:val="21"/>
          <w:szCs w:val="21"/>
        </w:rPr>
      </w:pPr>
      <w:proofErr w:type="gramStart"/>
      <w:ins w:id="2437" w:author="Michael D. Scott" w:date="2012-02-05T15:00:00Z">
        <w:r w:rsidRPr="00E61B84">
          <w:rPr>
            <w:sz w:val="21"/>
            <w:szCs w:val="21"/>
          </w:rPr>
          <w:t>And</w:t>
        </w:r>
        <w:proofErr w:type="gramEnd"/>
        <w:r w:rsidRPr="00E61B84">
          <w:rPr>
            <w:sz w:val="21"/>
            <w:szCs w:val="21"/>
          </w:rPr>
          <w:t xml:space="preserve"> we'll put over one more win.</w:t>
        </w:r>
      </w:ins>
    </w:p>
    <w:p w:rsidR="000D1818" w:rsidRPr="00E61B84" w:rsidRDefault="000D1818" w:rsidP="00E61B84">
      <w:pPr>
        <w:pStyle w:val="PlainText"/>
        <w:rPr>
          <w:ins w:id="2438" w:author="Michael D. Scott" w:date="2012-02-05T15:00:00Z"/>
          <w:sz w:val="21"/>
          <w:szCs w:val="21"/>
        </w:rPr>
      </w:pPr>
      <w:ins w:id="2439" w:author="Michael D. Scott" w:date="2012-02-05T15:00:00Z">
        <w:r w:rsidRPr="00E61B84">
          <w:rPr>
            <w:sz w:val="21"/>
            <w:szCs w:val="21"/>
          </w:rPr>
          <w:t>Texas Fight, Texas Fight,</w:t>
        </w:r>
      </w:ins>
    </w:p>
    <w:p w:rsidR="000D1818" w:rsidRPr="00E61B84" w:rsidRDefault="000D1818" w:rsidP="00E61B84">
      <w:pPr>
        <w:pStyle w:val="PlainText"/>
        <w:rPr>
          <w:ins w:id="2440" w:author="Michael D. Scott" w:date="2012-02-05T15:00:00Z"/>
          <w:sz w:val="21"/>
          <w:szCs w:val="21"/>
        </w:rPr>
      </w:pPr>
      <w:ins w:id="2441" w:author="Michael D. Scott" w:date="2012-02-05T15:00:00Z">
        <w:r w:rsidRPr="00E61B84">
          <w:rPr>
            <w:sz w:val="21"/>
            <w:szCs w:val="21"/>
          </w:rPr>
          <w:t>6 20</w:t>
        </w:r>
      </w:ins>
    </w:p>
    <w:p w:rsidR="000D1818" w:rsidRPr="00E61B84" w:rsidRDefault="000D1818" w:rsidP="00E61B84">
      <w:pPr>
        <w:pStyle w:val="PlainText"/>
        <w:rPr>
          <w:ins w:id="2442" w:author="Michael D. Scott" w:date="2012-02-05T15:00:00Z"/>
          <w:sz w:val="21"/>
          <w:szCs w:val="21"/>
        </w:rPr>
      </w:pPr>
      <w:ins w:id="2443" w:author="Michael D. Scott" w:date="2012-02-05T15:00:00Z">
        <w:r w:rsidRPr="00E61B84">
          <w:rPr>
            <w:sz w:val="21"/>
            <w:szCs w:val="21"/>
          </w:rPr>
          <w:t>Texas Fight, Texas Fight,</w:t>
        </w:r>
      </w:ins>
    </w:p>
    <w:p w:rsidR="000D1818" w:rsidRPr="00E61B84" w:rsidRDefault="000D1818" w:rsidP="00E61B84">
      <w:pPr>
        <w:pStyle w:val="PlainText"/>
        <w:rPr>
          <w:ins w:id="2444" w:author="Michael D. Scott" w:date="2012-02-05T15:00:00Z"/>
          <w:sz w:val="21"/>
          <w:szCs w:val="21"/>
        </w:rPr>
      </w:pPr>
      <w:proofErr w:type="gramStart"/>
      <w:ins w:id="2445" w:author="Michael D. Scott" w:date="2012-02-05T15:00:00Z">
        <w:r w:rsidRPr="00E61B84">
          <w:rPr>
            <w:sz w:val="21"/>
            <w:szCs w:val="21"/>
          </w:rPr>
          <w:t>And</w:t>
        </w:r>
        <w:proofErr w:type="gramEnd"/>
        <w:r w:rsidRPr="00E61B84">
          <w:rPr>
            <w:sz w:val="21"/>
            <w:szCs w:val="21"/>
          </w:rPr>
          <w:t xml:space="preserve"> it's goodbye to A&amp;M.</w:t>
        </w:r>
      </w:ins>
    </w:p>
    <w:p w:rsidR="000D1818" w:rsidRPr="00E61B84" w:rsidRDefault="000D1818" w:rsidP="00E61B84">
      <w:pPr>
        <w:pStyle w:val="PlainText"/>
        <w:rPr>
          <w:ins w:id="2446" w:author="Michael D. Scott" w:date="2012-02-05T15:00:00Z"/>
          <w:sz w:val="21"/>
          <w:szCs w:val="21"/>
        </w:rPr>
      </w:pPr>
      <w:ins w:id="2447" w:author="Michael D. Scott" w:date="2012-02-05T15:00:00Z">
        <w:r w:rsidRPr="00E61B84">
          <w:rPr>
            <w:sz w:val="21"/>
            <w:szCs w:val="21"/>
          </w:rPr>
          <w:t>Texas Fight, Texas Fight,</w:t>
        </w:r>
      </w:ins>
    </w:p>
    <w:p w:rsidR="000D1818" w:rsidRPr="00E61B84" w:rsidRDefault="000D1818" w:rsidP="00E61B84">
      <w:pPr>
        <w:pStyle w:val="PlainText"/>
        <w:rPr>
          <w:ins w:id="2448" w:author="Michael D. Scott" w:date="2012-02-05T15:00:00Z"/>
          <w:sz w:val="21"/>
          <w:szCs w:val="21"/>
        </w:rPr>
      </w:pPr>
      <w:proofErr w:type="gramStart"/>
      <w:ins w:id="2449" w:author="Michael D. Scott" w:date="2012-02-05T15:00:00Z">
        <w:r w:rsidRPr="00E61B84">
          <w:rPr>
            <w:sz w:val="21"/>
            <w:szCs w:val="21"/>
          </w:rPr>
          <w:t>And</w:t>
        </w:r>
        <w:proofErr w:type="gramEnd"/>
        <w:r w:rsidRPr="00E61B84">
          <w:rPr>
            <w:sz w:val="21"/>
            <w:szCs w:val="21"/>
          </w:rPr>
          <w:t xml:space="preserve"> we'll put over one more win.</w:t>
        </w:r>
      </w:ins>
    </w:p>
    <w:p w:rsidR="000D1818" w:rsidRPr="00E61B84" w:rsidRDefault="000D1818" w:rsidP="00E61B84">
      <w:pPr>
        <w:pStyle w:val="PlainText"/>
        <w:rPr>
          <w:ins w:id="2450" w:author="Michael D. Scott" w:date="2012-02-05T15:00:00Z"/>
          <w:sz w:val="21"/>
          <w:szCs w:val="21"/>
        </w:rPr>
      </w:pPr>
      <w:ins w:id="2451" w:author="Michael D. Scott" w:date="2012-02-05T15:00:00Z">
        <w:r w:rsidRPr="00E61B84">
          <w:rPr>
            <w:sz w:val="21"/>
            <w:szCs w:val="21"/>
          </w:rPr>
          <w:t>Texas Fight, Texas Fight,</w:t>
        </w:r>
      </w:ins>
    </w:p>
    <w:p w:rsidR="000D1818" w:rsidRPr="00E61B84" w:rsidRDefault="000D1818" w:rsidP="00E61B84">
      <w:pPr>
        <w:pStyle w:val="PlainText"/>
        <w:rPr>
          <w:ins w:id="2452" w:author="Michael D. Scott" w:date="2012-02-05T15:00:00Z"/>
          <w:sz w:val="21"/>
          <w:szCs w:val="21"/>
        </w:rPr>
      </w:pPr>
      <w:ins w:id="2453" w:author="Michael D. Scott" w:date="2012-02-05T15:00:00Z">
        <w:r w:rsidRPr="00E61B84">
          <w:rPr>
            <w:sz w:val="21"/>
            <w:szCs w:val="21"/>
          </w:rPr>
          <w:t xml:space="preserve">For </w:t>
        </w:r>
        <w:proofErr w:type="spellStart"/>
        <w:proofErr w:type="gramStart"/>
        <w:r w:rsidRPr="00E61B84">
          <w:rPr>
            <w:sz w:val="21"/>
            <w:szCs w:val="21"/>
          </w:rPr>
          <w:t>it's</w:t>
        </w:r>
        <w:proofErr w:type="spellEnd"/>
        <w:proofErr w:type="gramEnd"/>
        <w:r w:rsidRPr="00E61B84">
          <w:rPr>
            <w:sz w:val="21"/>
            <w:szCs w:val="21"/>
          </w:rPr>
          <w:t xml:space="preserve"> Texas that we love best.</w:t>
        </w:r>
      </w:ins>
    </w:p>
    <w:p w:rsidR="000D1818" w:rsidRPr="00E61B84" w:rsidRDefault="000D1818" w:rsidP="00E61B84">
      <w:pPr>
        <w:pStyle w:val="PlainText"/>
        <w:rPr>
          <w:ins w:id="2454" w:author="Michael D. Scott" w:date="2012-02-05T15:00:00Z"/>
          <w:sz w:val="21"/>
          <w:szCs w:val="21"/>
        </w:rPr>
      </w:pPr>
      <w:ins w:id="2455" w:author="Michael D. Scott" w:date="2012-02-05T15:00:00Z">
        <w:r w:rsidRPr="00E61B84">
          <w:rPr>
            <w:sz w:val="21"/>
            <w:szCs w:val="21"/>
          </w:rPr>
          <w:t>7 21</w:t>
        </w:r>
      </w:ins>
    </w:p>
    <w:p w:rsidR="000D1818" w:rsidRPr="00E61B84" w:rsidRDefault="000D1818" w:rsidP="00E61B84">
      <w:pPr>
        <w:pStyle w:val="PlainText"/>
        <w:rPr>
          <w:ins w:id="2456" w:author="Michael D. Scott" w:date="2012-02-05T15:00:00Z"/>
          <w:sz w:val="21"/>
          <w:szCs w:val="21"/>
        </w:rPr>
      </w:pPr>
      <w:ins w:id="2457" w:author="Michael D. Scott" w:date="2012-02-05T15:00:00Z">
        <w:r w:rsidRPr="00E61B84">
          <w:rPr>
            <w:sz w:val="21"/>
            <w:szCs w:val="21"/>
          </w:rPr>
          <w:t>Texas Fight, Texas Fight,</w:t>
        </w:r>
      </w:ins>
    </w:p>
    <w:p w:rsidR="000D1818" w:rsidRPr="00E61B84" w:rsidRDefault="000D1818" w:rsidP="00E61B84">
      <w:pPr>
        <w:pStyle w:val="PlainText"/>
        <w:rPr>
          <w:ins w:id="2458" w:author="Michael D. Scott" w:date="2012-02-05T15:00:00Z"/>
          <w:sz w:val="21"/>
          <w:szCs w:val="21"/>
        </w:rPr>
      </w:pPr>
      <w:proofErr w:type="gramStart"/>
      <w:ins w:id="2459" w:author="Michael D. Scott" w:date="2012-02-05T15:00:00Z">
        <w:r w:rsidRPr="00E61B84">
          <w:rPr>
            <w:sz w:val="21"/>
            <w:szCs w:val="21"/>
          </w:rPr>
          <w:t>And</w:t>
        </w:r>
        <w:proofErr w:type="gramEnd"/>
        <w:r w:rsidRPr="00E61B84">
          <w:rPr>
            <w:sz w:val="21"/>
            <w:szCs w:val="21"/>
          </w:rPr>
          <w:t xml:space="preserve"> it's goodbye to A&amp;M.</w:t>
        </w:r>
      </w:ins>
    </w:p>
    <w:p w:rsidR="000D1818" w:rsidRPr="00E61B84" w:rsidRDefault="000D1818" w:rsidP="00E61B84">
      <w:pPr>
        <w:pStyle w:val="PlainText"/>
        <w:rPr>
          <w:ins w:id="2460" w:author="Michael D. Scott" w:date="2012-02-05T15:00:00Z"/>
          <w:sz w:val="21"/>
          <w:szCs w:val="21"/>
        </w:rPr>
      </w:pPr>
      <w:ins w:id="2461" w:author="Michael D. Scott" w:date="2012-02-05T15:00:00Z">
        <w:r w:rsidRPr="00E61B84">
          <w:rPr>
            <w:sz w:val="21"/>
            <w:szCs w:val="21"/>
          </w:rPr>
          <w:t>Texas Fight, Texas Fight,</w:t>
        </w:r>
      </w:ins>
    </w:p>
    <w:p w:rsidR="000D1818" w:rsidRPr="00E61B84" w:rsidRDefault="000D1818" w:rsidP="00E61B84">
      <w:pPr>
        <w:pStyle w:val="PlainText"/>
        <w:rPr>
          <w:ins w:id="2462" w:author="Michael D. Scott" w:date="2012-02-05T15:00:00Z"/>
          <w:sz w:val="21"/>
          <w:szCs w:val="21"/>
        </w:rPr>
      </w:pPr>
      <w:proofErr w:type="gramStart"/>
      <w:ins w:id="2463" w:author="Michael D. Scott" w:date="2012-02-05T15:00:00Z">
        <w:r w:rsidRPr="00E61B84">
          <w:rPr>
            <w:sz w:val="21"/>
            <w:szCs w:val="21"/>
          </w:rPr>
          <w:t>And</w:t>
        </w:r>
        <w:proofErr w:type="gramEnd"/>
        <w:r w:rsidRPr="00E61B84">
          <w:rPr>
            <w:sz w:val="21"/>
            <w:szCs w:val="21"/>
          </w:rPr>
          <w:t xml:space="preserve"> we'll put over one more win.</w:t>
        </w:r>
      </w:ins>
    </w:p>
    <w:p w:rsidR="000D1818" w:rsidRPr="00E61B84" w:rsidRDefault="000D1818" w:rsidP="00E61B84">
      <w:pPr>
        <w:pStyle w:val="PlainText"/>
        <w:rPr>
          <w:ins w:id="2464" w:author="Michael D. Scott" w:date="2012-02-05T15:00:00Z"/>
          <w:sz w:val="21"/>
          <w:szCs w:val="21"/>
        </w:rPr>
      </w:pPr>
      <w:ins w:id="2465" w:author="Michael D. Scott" w:date="2012-02-05T15:00:00Z">
        <w:r w:rsidRPr="00E61B84">
          <w:rPr>
            <w:sz w:val="21"/>
            <w:szCs w:val="21"/>
          </w:rPr>
          <w:t>Texas Fight, Texas Fight,</w:t>
        </w:r>
      </w:ins>
    </w:p>
    <w:p w:rsidR="000D1818" w:rsidRPr="00E61B84" w:rsidRDefault="000D1818" w:rsidP="00E61B84">
      <w:pPr>
        <w:pStyle w:val="PlainText"/>
        <w:rPr>
          <w:ins w:id="2466" w:author="Michael D. Scott" w:date="2012-02-05T15:00:00Z"/>
          <w:sz w:val="21"/>
          <w:szCs w:val="21"/>
        </w:rPr>
      </w:pPr>
      <w:ins w:id="2467" w:author="Michael D. Scott" w:date="2012-02-05T15:00:00Z">
        <w:r w:rsidRPr="00E61B84">
          <w:rPr>
            <w:sz w:val="21"/>
            <w:szCs w:val="21"/>
          </w:rPr>
          <w:t xml:space="preserve">For </w:t>
        </w:r>
        <w:proofErr w:type="spellStart"/>
        <w:proofErr w:type="gramStart"/>
        <w:r w:rsidRPr="00E61B84">
          <w:rPr>
            <w:sz w:val="21"/>
            <w:szCs w:val="21"/>
          </w:rPr>
          <w:t>it's</w:t>
        </w:r>
        <w:proofErr w:type="spellEnd"/>
        <w:proofErr w:type="gramEnd"/>
        <w:r w:rsidRPr="00E61B84">
          <w:rPr>
            <w:sz w:val="21"/>
            <w:szCs w:val="21"/>
          </w:rPr>
          <w:t xml:space="preserve"> Texas that we love best.</w:t>
        </w:r>
      </w:ins>
    </w:p>
    <w:p w:rsidR="000D1818" w:rsidRPr="00E61B84" w:rsidRDefault="000D1818" w:rsidP="00E61B84">
      <w:pPr>
        <w:pStyle w:val="PlainText"/>
        <w:rPr>
          <w:ins w:id="2468" w:author="Michael D. Scott" w:date="2012-02-05T15:00:00Z"/>
          <w:sz w:val="21"/>
          <w:szCs w:val="21"/>
        </w:rPr>
      </w:pPr>
      <w:ins w:id="2469" w:author="Michael D. Scott" w:date="2012-02-05T15:00:00Z">
        <w:r w:rsidRPr="00E61B84">
          <w:rPr>
            <w:sz w:val="21"/>
            <w:szCs w:val="21"/>
          </w:rPr>
          <w:t>Hail, Hail, The gang's all here,</w:t>
        </w:r>
      </w:ins>
    </w:p>
    <w:p w:rsidR="000D1818" w:rsidRPr="00E61B84" w:rsidRDefault="000D1818" w:rsidP="00E61B84">
      <w:pPr>
        <w:pStyle w:val="PlainText"/>
        <w:rPr>
          <w:ins w:id="2470" w:author="Michael D. Scott" w:date="2012-02-05T15:00:00Z"/>
          <w:sz w:val="21"/>
          <w:szCs w:val="21"/>
        </w:rPr>
      </w:pPr>
      <w:ins w:id="2471" w:author="Michael D. Scott" w:date="2012-02-05T15:00:00Z">
        <w:r w:rsidRPr="00E61B84">
          <w:rPr>
            <w:sz w:val="21"/>
            <w:szCs w:val="21"/>
          </w:rPr>
          <w:t>8 25</w:t>
        </w:r>
      </w:ins>
    </w:p>
    <w:p w:rsidR="000D1818" w:rsidRPr="00E61B84" w:rsidRDefault="000D1818" w:rsidP="00E61B84">
      <w:pPr>
        <w:pStyle w:val="PlainText"/>
        <w:rPr>
          <w:ins w:id="2472" w:author="Michael D. Scott" w:date="2012-02-05T15:00:00Z"/>
          <w:sz w:val="21"/>
          <w:szCs w:val="21"/>
        </w:rPr>
      </w:pPr>
      <w:ins w:id="2473" w:author="Michael D. Scott" w:date="2012-02-05T15:00:00Z">
        <w:r w:rsidRPr="00E61B84">
          <w:rPr>
            <w:sz w:val="21"/>
            <w:szCs w:val="21"/>
          </w:rPr>
          <w:t>Texas Fight, Texas Fight,</w:t>
        </w:r>
      </w:ins>
    </w:p>
    <w:p w:rsidR="000D1818" w:rsidRPr="00E61B84" w:rsidRDefault="000D1818" w:rsidP="00E61B84">
      <w:pPr>
        <w:pStyle w:val="PlainText"/>
        <w:rPr>
          <w:ins w:id="2474" w:author="Michael D. Scott" w:date="2012-02-05T15:00:00Z"/>
          <w:sz w:val="21"/>
          <w:szCs w:val="21"/>
        </w:rPr>
      </w:pPr>
      <w:proofErr w:type="gramStart"/>
      <w:ins w:id="2475" w:author="Michael D. Scott" w:date="2012-02-05T15:00:00Z">
        <w:r w:rsidRPr="00E61B84">
          <w:rPr>
            <w:sz w:val="21"/>
            <w:szCs w:val="21"/>
          </w:rPr>
          <w:t>And</w:t>
        </w:r>
        <w:proofErr w:type="gramEnd"/>
        <w:r w:rsidRPr="00E61B84">
          <w:rPr>
            <w:sz w:val="21"/>
            <w:szCs w:val="21"/>
          </w:rPr>
          <w:t xml:space="preserve"> it's goodbye to A&amp;M.</w:t>
        </w:r>
      </w:ins>
    </w:p>
    <w:p w:rsidR="000D1818" w:rsidRPr="00E61B84" w:rsidRDefault="000D1818" w:rsidP="00E61B84">
      <w:pPr>
        <w:pStyle w:val="PlainText"/>
        <w:rPr>
          <w:ins w:id="2476" w:author="Michael D. Scott" w:date="2012-02-05T15:00:00Z"/>
          <w:sz w:val="21"/>
          <w:szCs w:val="21"/>
        </w:rPr>
      </w:pPr>
      <w:ins w:id="2477" w:author="Michael D. Scott" w:date="2012-02-05T15:00:00Z">
        <w:r w:rsidRPr="00E61B84">
          <w:rPr>
            <w:sz w:val="21"/>
            <w:szCs w:val="21"/>
          </w:rPr>
          <w:t>Texas Fight, Texas Fight,</w:t>
        </w:r>
      </w:ins>
    </w:p>
    <w:p w:rsidR="000D1818" w:rsidRPr="00E61B84" w:rsidRDefault="000D1818" w:rsidP="00E61B84">
      <w:pPr>
        <w:pStyle w:val="PlainText"/>
        <w:rPr>
          <w:ins w:id="2478" w:author="Michael D. Scott" w:date="2012-02-05T15:00:00Z"/>
          <w:sz w:val="21"/>
          <w:szCs w:val="21"/>
        </w:rPr>
      </w:pPr>
      <w:proofErr w:type="gramStart"/>
      <w:ins w:id="2479" w:author="Michael D. Scott" w:date="2012-02-05T15:00:00Z">
        <w:r w:rsidRPr="00E61B84">
          <w:rPr>
            <w:sz w:val="21"/>
            <w:szCs w:val="21"/>
          </w:rPr>
          <w:t>And</w:t>
        </w:r>
        <w:proofErr w:type="gramEnd"/>
        <w:r w:rsidRPr="00E61B84">
          <w:rPr>
            <w:sz w:val="21"/>
            <w:szCs w:val="21"/>
          </w:rPr>
          <w:t xml:space="preserve"> we'll put over one more win.</w:t>
        </w:r>
      </w:ins>
    </w:p>
    <w:p w:rsidR="000D1818" w:rsidRPr="00E61B84" w:rsidRDefault="000D1818" w:rsidP="00E61B84">
      <w:pPr>
        <w:pStyle w:val="PlainText"/>
        <w:rPr>
          <w:ins w:id="2480" w:author="Michael D. Scott" w:date="2012-02-05T15:00:00Z"/>
          <w:sz w:val="21"/>
          <w:szCs w:val="21"/>
        </w:rPr>
      </w:pPr>
      <w:ins w:id="2481" w:author="Michael D. Scott" w:date="2012-02-05T15:00:00Z">
        <w:r w:rsidRPr="00E61B84">
          <w:rPr>
            <w:sz w:val="21"/>
            <w:szCs w:val="21"/>
          </w:rPr>
          <w:t>Texas Fight, Texas Fight,</w:t>
        </w:r>
      </w:ins>
    </w:p>
    <w:p w:rsidR="000D1818" w:rsidRPr="00E61B84" w:rsidRDefault="000D1818" w:rsidP="00E61B84">
      <w:pPr>
        <w:pStyle w:val="PlainText"/>
        <w:rPr>
          <w:ins w:id="2482" w:author="Michael D. Scott" w:date="2012-02-05T15:00:00Z"/>
          <w:sz w:val="21"/>
          <w:szCs w:val="21"/>
        </w:rPr>
      </w:pPr>
      <w:ins w:id="2483" w:author="Michael D. Scott" w:date="2012-02-05T15:00:00Z">
        <w:r w:rsidRPr="00E61B84">
          <w:rPr>
            <w:sz w:val="21"/>
            <w:szCs w:val="21"/>
          </w:rPr>
          <w:t xml:space="preserve">For </w:t>
        </w:r>
        <w:proofErr w:type="spellStart"/>
        <w:proofErr w:type="gramStart"/>
        <w:r w:rsidRPr="00E61B84">
          <w:rPr>
            <w:sz w:val="21"/>
            <w:szCs w:val="21"/>
          </w:rPr>
          <w:t>it's</w:t>
        </w:r>
        <w:proofErr w:type="spellEnd"/>
        <w:proofErr w:type="gramEnd"/>
        <w:r w:rsidRPr="00E61B84">
          <w:rPr>
            <w:sz w:val="21"/>
            <w:szCs w:val="21"/>
          </w:rPr>
          <w:t xml:space="preserve"> Texas that we love best.</w:t>
        </w:r>
      </w:ins>
    </w:p>
    <w:p w:rsidR="000D1818" w:rsidRPr="00E61B84" w:rsidRDefault="000D1818" w:rsidP="00E61B84">
      <w:pPr>
        <w:pStyle w:val="PlainText"/>
        <w:rPr>
          <w:ins w:id="2484" w:author="Michael D. Scott" w:date="2012-02-05T15:00:00Z"/>
          <w:sz w:val="21"/>
          <w:szCs w:val="21"/>
        </w:rPr>
      </w:pPr>
      <w:ins w:id="2485" w:author="Michael D. Scott" w:date="2012-02-05T15:00:00Z">
        <w:r w:rsidRPr="00E61B84">
          <w:rPr>
            <w:sz w:val="21"/>
            <w:szCs w:val="21"/>
          </w:rPr>
          <w:t>Hail, Hail, The gang's all here,</w:t>
        </w:r>
      </w:ins>
    </w:p>
    <w:p w:rsidR="000D1818" w:rsidRDefault="000D1818" w:rsidP="00E61B84">
      <w:pPr>
        <w:pStyle w:val="PlainText"/>
        <w:rPr>
          <w:ins w:id="2486" w:author="Michael D. Scott" w:date="2012-02-05T15:00:00Z"/>
        </w:rPr>
      </w:pPr>
      <w:proofErr w:type="gramStart"/>
      <w:ins w:id="2487" w:author="Michael D. Scott" w:date="2012-02-05T15:00:00Z">
        <w:r w:rsidRPr="00E61B84">
          <w:rPr>
            <w:sz w:val="21"/>
            <w:szCs w:val="21"/>
          </w:rPr>
          <w:t>And</w:t>
        </w:r>
        <w:proofErr w:type="gramEnd"/>
        <w:r w:rsidRPr="00E61B84">
          <w:rPr>
            <w:sz w:val="21"/>
            <w:szCs w:val="21"/>
          </w:rPr>
          <w:t xml:space="preserve"> it's good-bye to all the rest!</w:t>
        </w:r>
      </w:ins>
    </w:p>
    <w:p w:rsidR="000D1818" w:rsidRPr="000D1818" w:rsidRDefault="000D1818" w:rsidP="000D1818">
      <w:pPr>
        <w:pStyle w:val="ListParagraph"/>
        <w:numPr>
          <w:ilvl w:val="0"/>
          <w:numId w:val="1"/>
        </w:numPr>
        <w:rPr>
          <w:ins w:id="2488" w:author="Michael D. Scott" w:date="2012-02-05T14:53:00Z"/>
          <w:rFonts w:ascii="Courier New" w:hAnsi="Courier New" w:cs="Courier New"/>
          <w:b/>
          <w:sz w:val="22"/>
          <w:szCs w:val="22"/>
        </w:rPr>
      </w:pPr>
    </w:p>
    <w:p w:rsidR="003C5AFD" w:rsidDel="000D1818" w:rsidRDefault="003C5AFD" w:rsidP="000D1818">
      <w:pPr>
        <w:pStyle w:val="Heading1"/>
        <w:tabs>
          <w:tab w:val="left" w:pos="0"/>
        </w:tabs>
        <w:jc w:val="center"/>
        <w:rPr>
          <w:del w:id="2489" w:author="Michael D. Scott" w:date="2012-02-05T14:53:00Z"/>
        </w:rPr>
      </w:pPr>
      <w:del w:id="2490" w:author="Michael D. Scott" w:date="2012-02-05T14:53:00Z">
        <w:r w:rsidDel="000D1818">
          <w:delText>Program Name: Texas.java</w:delText>
        </w:r>
        <w:r w:rsidDel="000D1818">
          <w:tab/>
        </w:r>
        <w:r w:rsidDel="000D1818">
          <w:tab/>
          <w:delText>Input File: none</w:delText>
        </w:r>
      </w:del>
    </w:p>
    <w:p w:rsidR="003C5AFD" w:rsidRPr="0041775F" w:rsidDel="000D1818" w:rsidRDefault="003C5AFD" w:rsidP="000D1818">
      <w:pPr>
        <w:pStyle w:val="Heading1"/>
        <w:tabs>
          <w:tab w:val="left" w:pos="0"/>
        </w:tabs>
        <w:jc w:val="center"/>
        <w:rPr>
          <w:del w:id="2491" w:author="Michael D. Scott" w:date="2012-02-05T14:53:00Z"/>
          <w:sz w:val="24"/>
          <w:szCs w:val="24"/>
          <w:lang w:eastAsia="en-US"/>
        </w:rPr>
      </w:pPr>
    </w:p>
    <w:p w:rsidR="003C5AFD" w:rsidRPr="0041775F" w:rsidDel="000D1818" w:rsidRDefault="003C5AFD" w:rsidP="000D1818">
      <w:pPr>
        <w:pStyle w:val="Heading1"/>
        <w:tabs>
          <w:tab w:val="left" w:pos="0"/>
        </w:tabs>
        <w:jc w:val="center"/>
        <w:rPr>
          <w:del w:id="2492" w:author="Michael D. Scott" w:date="2012-02-05T14:53:00Z"/>
          <w:sz w:val="24"/>
          <w:szCs w:val="24"/>
          <w:lang w:eastAsia="en-US"/>
        </w:rPr>
      </w:pPr>
      <w:del w:id="2493" w:author="Michael D. Scott" w:date="2012-02-05T14:53:00Z">
        <w:r w:rsidRPr="0041775F" w:rsidDel="000D1818">
          <w:rPr>
            <w:sz w:val="24"/>
            <w:szCs w:val="24"/>
            <w:lang w:eastAsia="en-US"/>
          </w:rPr>
          <w:delText xml:space="preserve">Written by Colonel Walter S. Hunnicutt in collaboration with James E. Kin, </w:delText>
        </w:r>
        <w:r w:rsidRPr="0041775F" w:rsidDel="000D1818">
          <w:rPr>
            <w:i/>
            <w:sz w:val="24"/>
            <w:szCs w:val="24"/>
            <w:lang w:eastAsia="en-US"/>
          </w:rPr>
          <w:delText>Texas Fight</w:delText>
        </w:r>
        <w:r w:rsidRPr="0041775F" w:rsidDel="000D1818">
          <w:rPr>
            <w:sz w:val="24"/>
            <w:szCs w:val="24"/>
            <w:lang w:eastAsia="en-US"/>
          </w:rPr>
          <w:delText>, is the official fight song of the University of Texas at Austin. The lyrics to the first verse of the song are:</w:delText>
        </w:r>
      </w:del>
    </w:p>
    <w:p w:rsidR="003C5AFD" w:rsidRPr="0041775F" w:rsidDel="000D1818" w:rsidRDefault="003C5AFD" w:rsidP="000D1818">
      <w:pPr>
        <w:pStyle w:val="Heading1"/>
        <w:tabs>
          <w:tab w:val="left" w:pos="0"/>
        </w:tabs>
        <w:jc w:val="center"/>
        <w:rPr>
          <w:del w:id="2494" w:author="Michael D. Scott" w:date="2012-02-05T14:53:00Z"/>
          <w:sz w:val="24"/>
          <w:szCs w:val="24"/>
          <w:lang w:eastAsia="en-US"/>
        </w:rPr>
      </w:pPr>
    </w:p>
    <w:p w:rsidR="003C5AFD" w:rsidRPr="0041775F" w:rsidDel="000D1818" w:rsidRDefault="003C5AFD" w:rsidP="000D1818">
      <w:pPr>
        <w:pStyle w:val="Heading1"/>
        <w:tabs>
          <w:tab w:val="left" w:pos="0"/>
        </w:tabs>
        <w:jc w:val="center"/>
        <w:rPr>
          <w:del w:id="2495" w:author="Michael D. Scott" w:date="2012-02-05T14:53:00Z"/>
          <w:sz w:val="24"/>
          <w:szCs w:val="24"/>
        </w:rPr>
      </w:pPr>
      <w:del w:id="2496" w:author="Michael D. Scott" w:date="2012-02-05T14:53:00Z">
        <w:r w:rsidRPr="0041775F" w:rsidDel="000D1818">
          <w:rPr>
            <w:sz w:val="24"/>
            <w:szCs w:val="24"/>
          </w:rPr>
          <w:delText>Texas Fight, Texas Fight,</w:delText>
        </w:r>
      </w:del>
    </w:p>
    <w:p w:rsidR="003C5AFD" w:rsidRPr="0041775F" w:rsidDel="000D1818" w:rsidRDefault="003C5AFD" w:rsidP="000D1818">
      <w:pPr>
        <w:pStyle w:val="Heading1"/>
        <w:tabs>
          <w:tab w:val="left" w:pos="0"/>
        </w:tabs>
        <w:jc w:val="center"/>
        <w:rPr>
          <w:del w:id="2497" w:author="Michael D. Scott" w:date="2012-02-05T14:53:00Z"/>
          <w:sz w:val="24"/>
          <w:szCs w:val="24"/>
        </w:rPr>
      </w:pPr>
      <w:del w:id="2498" w:author="Michael D. Scott" w:date="2012-02-05T14:53:00Z">
        <w:r w:rsidRPr="0041775F" w:rsidDel="000D1818">
          <w:rPr>
            <w:sz w:val="24"/>
            <w:szCs w:val="24"/>
          </w:rPr>
          <w:delText>And it's goodbye to A&amp;M.</w:delText>
        </w:r>
      </w:del>
    </w:p>
    <w:p w:rsidR="003C5AFD" w:rsidRPr="0041775F" w:rsidDel="000D1818" w:rsidRDefault="003C5AFD" w:rsidP="000D1818">
      <w:pPr>
        <w:pStyle w:val="Heading1"/>
        <w:tabs>
          <w:tab w:val="left" w:pos="0"/>
        </w:tabs>
        <w:jc w:val="center"/>
        <w:rPr>
          <w:del w:id="2499" w:author="Michael D. Scott" w:date="2012-02-05T14:53:00Z"/>
          <w:sz w:val="24"/>
          <w:szCs w:val="24"/>
        </w:rPr>
      </w:pPr>
      <w:del w:id="2500" w:author="Michael D. Scott" w:date="2012-02-05T14:53:00Z">
        <w:r w:rsidRPr="0041775F" w:rsidDel="000D1818">
          <w:rPr>
            <w:sz w:val="24"/>
            <w:szCs w:val="24"/>
          </w:rPr>
          <w:delText>Texas Fight, Texas Fight,</w:delText>
        </w:r>
      </w:del>
    </w:p>
    <w:p w:rsidR="003C5AFD" w:rsidRPr="0041775F" w:rsidDel="000D1818" w:rsidRDefault="003C5AFD" w:rsidP="000D1818">
      <w:pPr>
        <w:pStyle w:val="Heading1"/>
        <w:tabs>
          <w:tab w:val="left" w:pos="0"/>
        </w:tabs>
        <w:jc w:val="center"/>
        <w:rPr>
          <w:del w:id="2501" w:author="Michael D. Scott" w:date="2012-02-05T14:53:00Z"/>
          <w:sz w:val="24"/>
          <w:szCs w:val="24"/>
        </w:rPr>
      </w:pPr>
      <w:del w:id="2502" w:author="Michael D. Scott" w:date="2012-02-05T14:53:00Z">
        <w:r w:rsidRPr="0041775F" w:rsidDel="000D1818">
          <w:rPr>
            <w:sz w:val="24"/>
            <w:szCs w:val="24"/>
          </w:rPr>
          <w:delText>And we'll put over one more win.</w:delText>
        </w:r>
      </w:del>
    </w:p>
    <w:p w:rsidR="003C5AFD" w:rsidRPr="0041775F" w:rsidDel="000D1818" w:rsidRDefault="003C5AFD" w:rsidP="000D1818">
      <w:pPr>
        <w:pStyle w:val="Heading1"/>
        <w:tabs>
          <w:tab w:val="left" w:pos="0"/>
        </w:tabs>
        <w:jc w:val="center"/>
        <w:rPr>
          <w:del w:id="2503" w:author="Michael D. Scott" w:date="2012-02-05T14:53:00Z"/>
          <w:sz w:val="24"/>
          <w:szCs w:val="24"/>
        </w:rPr>
      </w:pPr>
      <w:del w:id="2504" w:author="Michael D. Scott" w:date="2012-02-05T14:53:00Z">
        <w:r w:rsidRPr="0041775F" w:rsidDel="000D1818">
          <w:rPr>
            <w:sz w:val="24"/>
            <w:szCs w:val="24"/>
          </w:rPr>
          <w:delText>Texas Fight, Texas Fight,</w:delText>
        </w:r>
      </w:del>
    </w:p>
    <w:p w:rsidR="003C5AFD" w:rsidRPr="0041775F" w:rsidDel="000D1818" w:rsidRDefault="003C5AFD" w:rsidP="000D1818">
      <w:pPr>
        <w:pStyle w:val="Heading1"/>
        <w:tabs>
          <w:tab w:val="left" w:pos="0"/>
        </w:tabs>
        <w:jc w:val="center"/>
        <w:rPr>
          <w:del w:id="2505" w:author="Michael D. Scott" w:date="2012-02-05T14:53:00Z"/>
          <w:sz w:val="24"/>
          <w:szCs w:val="24"/>
        </w:rPr>
      </w:pPr>
      <w:del w:id="2506" w:author="Michael D. Scott" w:date="2012-02-05T14:53:00Z">
        <w:r w:rsidRPr="0041775F" w:rsidDel="000D1818">
          <w:rPr>
            <w:sz w:val="24"/>
            <w:szCs w:val="24"/>
          </w:rPr>
          <w:delText>For it's Texas that we love best.</w:delText>
        </w:r>
      </w:del>
    </w:p>
    <w:p w:rsidR="003C5AFD" w:rsidRPr="0041775F" w:rsidDel="000D1818" w:rsidRDefault="003C5AFD" w:rsidP="000D1818">
      <w:pPr>
        <w:pStyle w:val="Heading1"/>
        <w:tabs>
          <w:tab w:val="left" w:pos="0"/>
        </w:tabs>
        <w:jc w:val="center"/>
        <w:rPr>
          <w:del w:id="2507" w:author="Michael D. Scott" w:date="2012-02-05T14:53:00Z"/>
          <w:sz w:val="24"/>
          <w:szCs w:val="24"/>
        </w:rPr>
      </w:pPr>
      <w:del w:id="2508" w:author="Michael D. Scott" w:date="2012-02-05T14:53:00Z">
        <w:r w:rsidRPr="0041775F" w:rsidDel="000D1818">
          <w:rPr>
            <w:sz w:val="24"/>
            <w:szCs w:val="24"/>
          </w:rPr>
          <w:delText>Hail, Hail, The gang's all here,</w:delText>
        </w:r>
      </w:del>
    </w:p>
    <w:p w:rsidR="003C5AFD" w:rsidDel="000D1818" w:rsidRDefault="003C5AFD" w:rsidP="000D1818">
      <w:pPr>
        <w:pStyle w:val="Heading1"/>
        <w:tabs>
          <w:tab w:val="left" w:pos="0"/>
        </w:tabs>
        <w:jc w:val="center"/>
        <w:rPr>
          <w:del w:id="2509" w:author="Michael D. Scott" w:date="2012-02-05T14:53:00Z"/>
          <w:sz w:val="24"/>
          <w:szCs w:val="24"/>
        </w:rPr>
      </w:pPr>
      <w:del w:id="2510" w:author="Michael D. Scott" w:date="2012-02-05T14:53:00Z">
        <w:r w:rsidRPr="0041775F" w:rsidDel="000D1818">
          <w:rPr>
            <w:sz w:val="24"/>
            <w:szCs w:val="24"/>
          </w:rPr>
          <w:delText>And it's good-bye to all the rest!</w:delText>
        </w:r>
      </w:del>
    </w:p>
    <w:p w:rsidR="003C5AFD" w:rsidDel="000D1818" w:rsidRDefault="003C5AFD" w:rsidP="000D1818">
      <w:pPr>
        <w:pStyle w:val="Heading1"/>
        <w:tabs>
          <w:tab w:val="left" w:pos="0"/>
        </w:tabs>
        <w:jc w:val="center"/>
        <w:rPr>
          <w:del w:id="2511" w:author="Michael D. Scott" w:date="2012-02-05T14:53:00Z"/>
          <w:sz w:val="24"/>
          <w:szCs w:val="24"/>
        </w:rPr>
      </w:pPr>
    </w:p>
    <w:p w:rsidR="003C5AFD" w:rsidDel="000D1818" w:rsidRDefault="003C5AFD" w:rsidP="000D1818">
      <w:pPr>
        <w:pStyle w:val="Heading1"/>
        <w:tabs>
          <w:tab w:val="left" w:pos="0"/>
        </w:tabs>
        <w:jc w:val="center"/>
        <w:rPr>
          <w:del w:id="2512" w:author="Michael D. Scott" w:date="2012-02-05T14:53:00Z"/>
          <w:sz w:val="24"/>
          <w:szCs w:val="24"/>
        </w:rPr>
      </w:pPr>
      <w:del w:id="2513" w:author="Michael D. Scott" w:date="2012-02-05T14:53:00Z">
        <w:r w:rsidDel="000D1818">
          <w:rPr>
            <w:sz w:val="24"/>
            <w:szCs w:val="24"/>
          </w:rPr>
          <w:delText>Write a program that prints out the song, building it up one line at a time. Before each build print out the number of the build and the number of 't's and 'T's that appear in that build</w:delText>
        </w:r>
      </w:del>
      <w:del w:id="2514" w:author="Michael D. Scott" w:date="2012-02-05T10:17:00Z">
        <w:r w:rsidDel="00BE4F73">
          <w:rPr>
            <w:sz w:val="24"/>
            <w:szCs w:val="24"/>
          </w:rPr>
          <w:delText xml:space="preserve"> of the song</w:delText>
        </w:r>
      </w:del>
      <w:del w:id="2515" w:author="Michael D. Scott" w:date="2012-02-05T14:53:00Z">
        <w:r w:rsidDel="000D1818">
          <w:rPr>
            <w:sz w:val="24"/>
            <w:szCs w:val="24"/>
          </w:rPr>
          <w:delText>.</w:delText>
        </w:r>
      </w:del>
    </w:p>
    <w:p w:rsidR="003C5AFD" w:rsidRPr="0041775F" w:rsidDel="000D1818" w:rsidRDefault="003C5AFD" w:rsidP="000D1818">
      <w:pPr>
        <w:pStyle w:val="Heading1"/>
        <w:tabs>
          <w:tab w:val="left" w:pos="0"/>
        </w:tabs>
        <w:jc w:val="center"/>
        <w:rPr>
          <w:del w:id="2516" w:author="Michael D. Scott" w:date="2012-02-05T14:53:00Z"/>
          <w:rFonts w:ascii="Arial-BoldMT" w:hAnsi="Arial-BoldMT" w:cs="Arial-BoldMT"/>
          <w:b w:val="0"/>
          <w:bCs w:val="0"/>
          <w:sz w:val="24"/>
          <w:szCs w:val="24"/>
        </w:rPr>
      </w:pPr>
    </w:p>
    <w:p w:rsidR="003C5AFD" w:rsidDel="000D1818" w:rsidRDefault="003C5AFD" w:rsidP="000D1818">
      <w:pPr>
        <w:pStyle w:val="Heading1"/>
        <w:tabs>
          <w:tab w:val="left" w:pos="0"/>
        </w:tabs>
        <w:jc w:val="center"/>
        <w:rPr>
          <w:del w:id="2517" w:author="Michael D. Scott" w:date="2012-02-05T14:53:00Z"/>
          <w:rFonts w:ascii="Arial-BoldMT" w:hAnsi="Arial-BoldMT" w:cs="Arial-BoldMT"/>
          <w:b w:val="0"/>
          <w:bCs w:val="0"/>
          <w:sz w:val="24"/>
          <w:szCs w:val="24"/>
        </w:rPr>
      </w:pPr>
      <w:del w:id="2518" w:author="Michael D. Scott" w:date="2012-02-05T14:53:00Z">
        <w:r w:rsidRPr="00BA7DD1" w:rsidDel="000D1818">
          <w:rPr>
            <w:rFonts w:ascii="Arial-BoldMT" w:hAnsi="Arial-BoldMT" w:cs="Arial-BoldMT"/>
            <w:b w:val="0"/>
            <w:bCs w:val="0"/>
            <w:sz w:val="24"/>
            <w:szCs w:val="24"/>
          </w:rPr>
          <w:delText>Example Output To Screen</w:delText>
        </w:r>
      </w:del>
    </w:p>
    <w:p w:rsidR="003C5AFD" w:rsidRPr="0041775F" w:rsidDel="000D1818" w:rsidRDefault="003C5AFD" w:rsidP="000D1818">
      <w:pPr>
        <w:pStyle w:val="Heading1"/>
        <w:tabs>
          <w:tab w:val="left" w:pos="0"/>
        </w:tabs>
        <w:jc w:val="center"/>
        <w:rPr>
          <w:del w:id="2519" w:author="Michael D. Scott" w:date="2012-02-05T14:53:00Z"/>
          <w:rFonts w:ascii="Courier New" w:hAnsi="Courier New" w:cs="Courier New"/>
          <w:bCs w:val="0"/>
          <w:sz w:val="24"/>
          <w:szCs w:val="24"/>
        </w:rPr>
      </w:pPr>
      <w:del w:id="2520" w:author="Michael D. Scott" w:date="2012-02-05T14:53:00Z">
        <w:r w:rsidRPr="0041775F" w:rsidDel="000D1818">
          <w:rPr>
            <w:rFonts w:ascii="Courier New" w:hAnsi="Courier New" w:cs="Courier New"/>
            <w:bCs w:val="0"/>
            <w:sz w:val="24"/>
            <w:szCs w:val="24"/>
          </w:rPr>
          <w:delText>1 4</w:delText>
        </w:r>
      </w:del>
    </w:p>
    <w:p w:rsidR="003C5AFD" w:rsidRPr="0041775F" w:rsidDel="000D1818" w:rsidRDefault="003C5AFD" w:rsidP="000D1818">
      <w:pPr>
        <w:pStyle w:val="Heading1"/>
        <w:tabs>
          <w:tab w:val="left" w:pos="0"/>
        </w:tabs>
        <w:jc w:val="center"/>
        <w:rPr>
          <w:del w:id="2521" w:author="Michael D. Scott" w:date="2012-02-05T14:53:00Z"/>
          <w:rFonts w:ascii="Courier New" w:hAnsi="Courier New" w:cs="Courier New"/>
          <w:sz w:val="24"/>
          <w:szCs w:val="24"/>
        </w:rPr>
      </w:pPr>
      <w:del w:id="2522" w:author="Michael D. Scott" w:date="2012-02-05T14:53:00Z">
        <w:r w:rsidRPr="0041775F" w:rsidDel="000D1818">
          <w:rPr>
            <w:rFonts w:ascii="Courier New" w:hAnsi="Courier New" w:cs="Courier New"/>
            <w:sz w:val="24"/>
            <w:szCs w:val="24"/>
          </w:rPr>
          <w:delText>Texas Fight, Texas Fight,</w:delText>
        </w:r>
      </w:del>
    </w:p>
    <w:p w:rsidR="003C5AFD" w:rsidRPr="0041775F" w:rsidDel="000D1818" w:rsidRDefault="003C5AFD" w:rsidP="000D1818">
      <w:pPr>
        <w:pStyle w:val="Heading1"/>
        <w:tabs>
          <w:tab w:val="left" w:pos="0"/>
        </w:tabs>
        <w:jc w:val="center"/>
        <w:rPr>
          <w:del w:id="2523" w:author="Michael D. Scott" w:date="2012-02-05T14:53:00Z"/>
          <w:rFonts w:ascii="Courier New" w:hAnsi="Courier New" w:cs="Courier New"/>
          <w:sz w:val="24"/>
          <w:szCs w:val="24"/>
        </w:rPr>
      </w:pPr>
      <w:del w:id="2524" w:author="Michael D. Scott" w:date="2012-02-05T14:53:00Z">
        <w:r w:rsidRPr="0041775F" w:rsidDel="000D1818">
          <w:rPr>
            <w:rFonts w:ascii="Courier New" w:hAnsi="Courier New" w:cs="Courier New"/>
            <w:sz w:val="24"/>
            <w:szCs w:val="24"/>
          </w:rPr>
          <w:delText>2 6</w:delText>
        </w:r>
      </w:del>
    </w:p>
    <w:p w:rsidR="003C5AFD" w:rsidRPr="0041775F" w:rsidDel="000D1818" w:rsidRDefault="003C5AFD" w:rsidP="000D1818">
      <w:pPr>
        <w:pStyle w:val="Heading1"/>
        <w:tabs>
          <w:tab w:val="left" w:pos="0"/>
        </w:tabs>
        <w:jc w:val="center"/>
        <w:rPr>
          <w:del w:id="2525" w:author="Michael D. Scott" w:date="2012-02-05T14:53:00Z"/>
          <w:rFonts w:ascii="Courier New" w:hAnsi="Courier New" w:cs="Courier New"/>
          <w:sz w:val="24"/>
          <w:szCs w:val="24"/>
        </w:rPr>
      </w:pPr>
      <w:del w:id="2526" w:author="Michael D. Scott" w:date="2012-02-05T14:53:00Z">
        <w:r w:rsidRPr="0041775F" w:rsidDel="000D1818">
          <w:rPr>
            <w:rFonts w:ascii="Courier New" w:hAnsi="Courier New" w:cs="Courier New"/>
            <w:sz w:val="24"/>
            <w:szCs w:val="24"/>
          </w:rPr>
          <w:delText>Texas Fight, Texas Fight,</w:delText>
        </w:r>
      </w:del>
    </w:p>
    <w:p w:rsidR="003C5AFD" w:rsidRPr="0041775F" w:rsidDel="000D1818" w:rsidRDefault="003C5AFD" w:rsidP="000D1818">
      <w:pPr>
        <w:pStyle w:val="Heading1"/>
        <w:tabs>
          <w:tab w:val="left" w:pos="0"/>
        </w:tabs>
        <w:jc w:val="center"/>
        <w:rPr>
          <w:del w:id="2527" w:author="Michael D. Scott" w:date="2012-02-05T14:53:00Z"/>
          <w:rFonts w:ascii="Courier New" w:hAnsi="Courier New" w:cs="Courier New"/>
          <w:sz w:val="24"/>
          <w:szCs w:val="24"/>
        </w:rPr>
      </w:pPr>
      <w:del w:id="2528" w:author="Michael D. Scott" w:date="2012-02-05T14:53:00Z">
        <w:r w:rsidRPr="0041775F" w:rsidDel="000D1818">
          <w:rPr>
            <w:rFonts w:ascii="Courier New" w:hAnsi="Courier New" w:cs="Courier New"/>
            <w:sz w:val="24"/>
            <w:szCs w:val="24"/>
          </w:rPr>
          <w:delText>And it's goodbye to A&amp;M.</w:delText>
        </w:r>
      </w:del>
    </w:p>
    <w:p w:rsidR="003C5AFD" w:rsidRPr="0041775F" w:rsidDel="000D1818" w:rsidRDefault="003C5AFD" w:rsidP="000D1818">
      <w:pPr>
        <w:pStyle w:val="Heading1"/>
        <w:tabs>
          <w:tab w:val="left" w:pos="0"/>
        </w:tabs>
        <w:jc w:val="center"/>
        <w:rPr>
          <w:del w:id="2529" w:author="Michael D. Scott" w:date="2012-02-05T14:53:00Z"/>
          <w:rFonts w:ascii="Courier New" w:hAnsi="Courier New" w:cs="Courier New"/>
          <w:sz w:val="24"/>
          <w:szCs w:val="24"/>
        </w:rPr>
      </w:pPr>
      <w:del w:id="2530" w:author="Michael D. Scott" w:date="2012-02-05T14:53:00Z">
        <w:r w:rsidRPr="0041775F" w:rsidDel="000D1818">
          <w:rPr>
            <w:rFonts w:ascii="Courier New" w:hAnsi="Courier New" w:cs="Courier New"/>
            <w:sz w:val="24"/>
            <w:szCs w:val="24"/>
          </w:rPr>
          <w:delText>3 10</w:delText>
        </w:r>
      </w:del>
    </w:p>
    <w:p w:rsidR="003C5AFD" w:rsidRPr="0041775F" w:rsidDel="000D1818" w:rsidRDefault="003C5AFD" w:rsidP="000D1818">
      <w:pPr>
        <w:pStyle w:val="Heading1"/>
        <w:tabs>
          <w:tab w:val="left" w:pos="0"/>
        </w:tabs>
        <w:jc w:val="center"/>
        <w:rPr>
          <w:del w:id="2531" w:author="Michael D. Scott" w:date="2012-02-05T14:53:00Z"/>
          <w:rFonts w:ascii="Courier New" w:hAnsi="Courier New" w:cs="Courier New"/>
          <w:sz w:val="24"/>
          <w:szCs w:val="24"/>
        </w:rPr>
      </w:pPr>
      <w:del w:id="2532" w:author="Michael D. Scott" w:date="2012-02-05T14:53:00Z">
        <w:r w:rsidRPr="0041775F" w:rsidDel="000D1818">
          <w:rPr>
            <w:rFonts w:ascii="Courier New" w:hAnsi="Courier New" w:cs="Courier New"/>
            <w:sz w:val="24"/>
            <w:szCs w:val="24"/>
          </w:rPr>
          <w:delText>Texas Fight, Texas Fight,</w:delText>
        </w:r>
      </w:del>
    </w:p>
    <w:p w:rsidR="003C5AFD" w:rsidRPr="0041775F" w:rsidDel="000D1818" w:rsidRDefault="003C5AFD" w:rsidP="000D1818">
      <w:pPr>
        <w:pStyle w:val="Heading1"/>
        <w:tabs>
          <w:tab w:val="left" w:pos="0"/>
        </w:tabs>
        <w:jc w:val="center"/>
        <w:rPr>
          <w:del w:id="2533" w:author="Michael D. Scott" w:date="2012-02-05T14:53:00Z"/>
          <w:rFonts w:ascii="Courier New" w:hAnsi="Courier New" w:cs="Courier New"/>
          <w:sz w:val="24"/>
          <w:szCs w:val="24"/>
        </w:rPr>
      </w:pPr>
      <w:del w:id="2534" w:author="Michael D. Scott" w:date="2012-02-05T14:53:00Z">
        <w:r w:rsidRPr="0041775F" w:rsidDel="000D1818">
          <w:rPr>
            <w:rFonts w:ascii="Courier New" w:hAnsi="Courier New" w:cs="Courier New"/>
            <w:sz w:val="24"/>
            <w:szCs w:val="24"/>
          </w:rPr>
          <w:delText>And it's goodbye to A&amp;M.</w:delText>
        </w:r>
      </w:del>
    </w:p>
    <w:p w:rsidR="003C5AFD" w:rsidRPr="0041775F" w:rsidDel="000D1818" w:rsidRDefault="003C5AFD" w:rsidP="000D1818">
      <w:pPr>
        <w:pStyle w:val="Heading1"/>
        <w:tabs>
          <w:tab w:val="left" w:pos="0"/>
        </w:tabs>
        <w:jc w:val="center"/>
        <w:rPr>
          <w:del w:id="2535" w:author="Michael D. Scott" w:date="2012-02-05T14:53:00Z"/>
          <w:rFonts w:ascii="Courier New" w:hAnsi="Courier New" w:cs="Courier New"/>
          <w:sz w:val="24"/>
          <w:szCs w:val="24"/>
        </w:rPr>
      </w:pPr>
      <w:del w:id="2536" w:author="Michael D. Scott" w:date="2012-02-05T14:53:00Z">
        <w:r w:rsidRPr="0041775F" w:rsidDel="000D1818">
          <w:rPr>
            <w:rFonts w:ascii="Courier New" w:hAnsi="Courier New" w:cs="Courier New"/>
            <w:sz w:val="24"/>
            <w:szCs w:val="24"/>
          </w:rPr>
          <w:delText>Texas Fight, Texas Fight,</w:delText>
        </w:r>
      </w:del>
    </w:p>
    <w:p w:rsidR="003C5AFD" w:rsidDel="000D1818" w:rsidRDefault="003C5AFD" w:rsidP="000D1818">
      <w:pPr>
        <w:pStyle w:val="Heading1"/>
        <w:tabs>
          <w:tab w:val="left" w:pos="0"/>
        </w:tabs>
        <w:jc w:val="center"/>
        <w:rPr>
          <w:del w:id="2537" w:author="Michael D. Scott" w:date="2012-02-05T14:53:00Z"/>
          <w:b w:val="0"/>
          <w:sz w:val="24"/>
          <w:szCs w:val="24"/>
        </w:rPr>
      </w:pPr>
      <w:del w:id="2538" w:author="Michael D. Scott" w:date="2012-02-05T14:53:00Z">
        <w:r w:rsidDel="000D1818">
          <w:rPr>
            <w:b w:val="0"/>
            <w:sz w:val="24"/>
            <w:szCs w:val="24"/>
          </w:rPr>
          <w:delText>** BUILDS 4 through 7 not shown. Your output must show them correctly.</w:delText>
        </w:r>
      </w:del>
    </w:p>
    <w:p w:rsidR="003C5AFD" w:rsidRPr="0041775F" w:rsidDel="000D1818" w:rsidRDefault="003C5AFD" w:rsidP="000D1818">
      <w:pPr>
        <w:pStyle w:val="Heading1"/>
        <w:tabs>
          <w:tab w:val="left" w:pos="0"/>
        </w:tabs>
        <w:jc w:val="center"/>
        <w:rPr>
          <w:del w:id="2539" w:author="Michael D. Scott" w:date="2012-02-05T14:53:00Z"/>
          <w:rFonts w:ascii="Courier New" w:hAnsi="Courier New" w:cs="Courier New"/>
          <w:sz w:val="24"/>
          <w:szCs w:val="24"/>
        </w:rPr>
      </w:pPr>
      <w:del w:id="2540" w:author="Michael D. Scott" w:date="2012-02-05T14:53:00Z">
        <w:r w:rsidRPr="0041775F" w:rsidDel="000D1818">
          <w:rPr>
            <w:rFonts w:ascii="Courier New" w:hAnsi="Courier New" w:cs="Courier New"/>
            <w:sz w:val="24"/>
            <w:szCs w:val="24"/>
          </w:rPr>
          <w:delText xml:space="preserve">8 </w:delText>
        </w:r>
        <w:r w:rsidDel="000D1818">
          <w:rPr>
            <w:rFonts w:ascii="Courier New" w:hAnsi="Courier New" w:cs="Courier New"/>
            <w:sz w:val="24"/>
            <w:szCs w:val="24"/>
          </w:rPr>
          <w:delText>25</w:delText>
        </w:r>
      </w:del>
    </w:p>
    <w:p w:rsidR="003C5AFD" w:rsidRPr="0041775F" w:rsidDel="000D1818" w:rsidRDefault="003C5AFD" w:rsidP="000D1818">
      <w:pPr>
        <w:pStyle w:val="Heading1"/>
        <w:tabs>
          <w:tab w:val="left" w:pos="0"/>
        </w:tabs>
        <w:jc w:val="center"/>
        <w:rPr>
          <w:del w:id="2541" w:author="Michael D. Scott" w:date="2012-02-05T14:53:00Z"/>
          <w:rFonts w:ascii="Courier New" w:hAnsi="Courier New" w:cs="Courier New"/>
          <w:sz w:val="24"/>
          <w:szCs w:val="24"/>
        </w:rPr>
      </w:pPr>
      <w:del w:id="2542" w:author="Michael D. Scott" w:date="2012-02-05T14:53:00Z">
        <w:r w:rsidRPr="0041775F" w:rsidDel="000D1818">
          <w:rPr>
            <w:rFonts w:ascii="Courier New" w:hAnsi="Courier New" w:cs="Courier New"/>
            <w:sz w:val="24"/>
            <w:szCs w:val="24"/>
          </w:rPr>
          <w:delText>Texas Fight, Texas Fight,</w:delText>
        </w:r>
      </w:del>
    </w:p>
    <w:p w:rsidR="003C5AFD" w:rsidRPr="0041775F" w:rsidDel="000D1818" w:rsidRDefault="003C5AFD" w:rsidP="000D1818">
      <w:pPr>
        <w:pStyle w:val="Heading1"/>
        <w:tabs>
          <w:tab w:val="left" w:pos="0"/>
        </w:tabs>
        <w:jc w:val="center"/>
        <w:rPr>
          <w:del w:id="2543" w:author="Michael D. Scott" w:date="2012-02-05T14:53:00Z"/>
          <w:rFonts w:ascii="Courier New" w:hAnsi="Courier New" w:cs="Courier New"/>
          <w:sz w:val="24"/>
          <w:szCs w:val="24"/>
        </w:rPr>
      </w:pPr>
      <w:del w:id="2544" w:author="Michael D. Scott" w:date="2012-02-05T14:53:00Z">
        <w:r w:rsidRPr="0041775F" w:rsidDel="000D1818">
          <w:rPr>
            <w:rFonts w:ascii="Courier New" w:hAnsi="Courier New" w:cs="Courier New"/>
            <w:sz w:val="24"/>
            <w:szCs w:val="24"/>
          </w:rPr>
          <w:delText>And it's goodbye to A&amp;M.</w:delText>
        </w:r>
      </w:del>
    </w:p>
    <w:p w:rsidR="003C5AFD" w:rsidRPr="0041775F" w:rsidDel="000D1818" w:rsidRDefault="003C5AFD" w:rsidP="000D1818">
      <w:pPr>
        <w:pStyle w:val="Heading1"/>
        <w:tabs>
          <w:tab w:val="left" w:pos="0"/>
        </w:tabs>
        <w:jc w:val="center"/>
        <w:rPr>
          <w:del w:id="2545" w:author="Michael D. Scott" w:date="2012-02-05T14:53:00Z"/>
          <w:rFonts w:ascii="Courier New" w:hAnsi="Courier New" w:cs="Courier New"/>
          <w:sz w:val="24"/>
          <w:szCs w:val="24"/>
        </w:rPr>
      </w:pPr>
      <w:del w:id="2546" w:author="Michael D. Scott" w:date="2012-02-05T14:53:00Z">
        <w:r w:rsidRPr="0041775F" w:rsidDel="000D1818">
          <w:rPr>
            <w:rFonts w:ascii="Courier New" w:hAnsi="Courier New" w:cs="Courier New"/>
            <w:sz w:val="24"/>
            <w:szCs w:val="24"/>
          </w:rPr>
          <w:delText>Texas Fight, Texas Fight,</w:delText>
        </w:r>
      </w:del>
    </w:p>
    <w:p w:rsidR="003C5AFD" w:rsidRPr="0041775F" w:rsidDel="000D1818" w:rsidRDefault="003C5AFD" w:rsidP="000D1818">
      <w:pPr>
        <w:pStyle w:val="Heading1"/>
        <w:tabs>
          <w:tab w:val="left" w:pos="0"/>
        </w:tabs>
        <w:jc w:val="center"/>
        <w:rPr>
          <w:del w:id="2547" w:author="Michael D. Scott" w:date="2012-02-05T14:53:00Z"/>
          <w:rFonts w:ascii="Courier New" w:hAnsi="Courier New" w:cs="Courier New"/>
          <w:sz w:val="24"/>
          <w:szCs w:val="24"/>
        </w:rPr>
      </w:pPr>
      <w:del w:id="2548" w:author="Michael D. Scott" w:date="2012-02-05T14:53:00Z">
        <w:r w:rsidRPr="0041775F" w:rsidDel="000D1818">
          <w:rPr>
            <w:rFonts w:ascii="Courier New" w:hAnsi="Courier New" w:cs="Courier New"/>
            <w:sz w:val="24"/>
            <w:szCs w:val="24"/>
          </w:rPr>
          <w:delText>And we'll put over one more win.</w:delText>
        </w:r>
      </w:del>
    </w:p>
    <w:p w:rsidR="003C5AFD" w:rsidRPr="0041775F" w:rsidDel="000D1818" w:rsidRDefault="003C5AFD" w:rsidP="000D1818">
      <w:pPr>
        <w:pStyle w:val="Heading1"/>
        <w:tabs>
          <w:tab w:val="left" w:pos="0"/>
        </w:tabs>
        <w:jc w:val="center"/>
        <w:rPr>
          <w:del w:id="2549" w:author="Michael D. Scott" w:date="2012-02-05T14:53:00Z"/>
          <w:rFonts w:ascii="Courier New" w:hAnsi="Courier New" w:cs="Courier New"/>
          <w:sz w:val="24"/>
          <w:szCs w:val="24"/>
        </w:rPr>
      </w:pPr>
      <w:del w:id="2550" w:author="Michael D. Scott" w:date="2012-02-05T14:53:00Z">
        <w:r w:rsidRPr="0041775F" w:rsidDel="000D1818">
          <w:rPr>
            <w:rFonts w:ascii="Courier New" w:hAnsi="Courier New" w:cs="Courier New"/>
            <w:sz w:val="24"/>
            <w:szCs w:val="24"/>
          </w:rPr>
          <w:delText>Texas Fight, Texas Fight,</w:delText>
        </w:r>
      </w:del>
    </w:p>
    <w:p w:rsidR="003C5AFD" w:rsidRPr="0041775F" w:rsidDel="000D1818" w:rsidRDefault="003C5AFD" w:rsidP="000D1818">
      <w:pPr>
        <w:pStyle w:val="Heading1"/>
        <w:tabs>
          <w:tab w:val="left" w:pos="0"/>
        </w:tabs>
        <w:jc w:val="center"/>
        <w:rPr>
          <w:del w:id="2551" w:author="Michael D. Scott" w:date="2012-02-05T14:53:00Z"/>
          <w:rFonts w:ascii="Courier New" w:hAnsi="Courier New" w:cs="Courier New"/>
          <w:sz w:val="24"/>
          <w:szCs w:val="24"/>
        </w:rPr>
      </w:pPr>
      <w:del w:id="2552" w:author="Michael D. Scott" w:date="2012-02-05T14:53:00Z">
        <w:r w:rsidRPr="0041775F" w:rsidDel="000D1818">
          <w:rPr>
            <w:rFonts w:ascii="Courier New" w:hAnsi="Courier New" w:cs="Courier New"/>
            <w:sz w:val="24"/>
            <w:szCs w:val="24"/>
          </w:rPr>
          <w:delText>For it's Texas that we love best.</w:delText>
        </w:r>
      </w:del>
    </w:p>
    <w:p w:rsidR="003C5AFD" w:rsidRPr="0041775F" w:rsidDel="000D1818" w:rsidRDefault="003C5AFD" w:rsidP="000D1818">
      <w:pPr>
        <w:pStyle w:val="Heading1"/>
        <w:tabs>
          <w:tab w:val="left" w:pos="0"/>
        </w:tabs>
        <w:jc w:val="center"/>
        <w:rPr>
          <w:del w:id="2553" w:author="Michael D. Scott" w:date="2012-02-05T14:53:00Z"/>
          <w:rFonts w:ascii="Courier New" w:hAnsi="Courier New" w:cs="Courier New"/>
          <w:sz w:val="24"/>
          <w:szCs w:val="24"/>
        </w:rPr>
      </w:pPr>
      <w:del w:id="2554" w:author="Michael D. Scott" w:date="2012-02-05T14:53:00Z">
        <w:r w:rsidRPr="0041775F" w:rsidDel="000D1818">
          <w:rPr>
            <w:rFonts w:ascii="Courier New" w:hAnsi="Courier New" w:cs="Courier New"/>
            <w:sz w:val="24"/>
            <w:szCs w:val="24"/>
          </w:rPr>
          <w:delText>Hail, Hail, The gang's all here,</w:delText>
        </w:r>
      </w:del>
    </w:p>
    <w:p w:rsidR="003C5AFD" w:rsidRPr="0041775F" w:rsidDel="000D1818" w:rsidRDefault="003C5AFD" w:rsidP="000D1818">
      <w:pPr>
        <w:pStyle w:val="Heading1"/>
        <w:tabs>
          <w:tab w:val="left" w:pos="0"/>
        </w:tabs>
        <w:jc w:val="center"/>
        <w:rPr>
          <w:del w:id="2555" w:author="Michael D. Scott" w:date="2012-02-05T14:53:00Z"/>
          <w:rFonts w:ascii="Courier New" w:hAnsi="Courier New" w:cs="Courier New"/>
          <w:sz w:val="24"/>
          <w:szCs w:val="24"/>
        </w:rPr>
      </w:pPr>
      <w:del w:id="2556" w:author="Michael D. Scott" w:date="2012-02-05T14:53:00Z">
        <w:r w:rsidRPr="0041775F" w:rsidDel="000D1818">
          <w:rPr>
            <w:rFonts w:ascii="Courier New" w:hAnsi="Courier New" w:cs="Courier New"/>
            <w:sz w:val="24"/>
            <w:szCs w:val="24"/>
          </w:rPr>
          <w:delText>And it's good-bye to all the rest!</w:delText>
        </w:r>
      </w:del>
    </w:p>
    <w:p w:rsidR="003C5AFD" w:rsidRPr="000C481E" w:rsidRDefault="003C5AFD" w:rsidP="000D1818">
      <w:pPr>
        <w:pStyle w:val="Heading1"/>
        <w:tabs>
          <w:tab w:val="left" w:pos="0"/>
        </w:tabs>
        <w:jc w:val="center"/>
      </w:pPr>
    </w:p>
    <w:sectPr w:rsidR="003C5AFD" w:rsidRPr="000C481E">
      <w:headerReference w:type="default" r:id="rId9"/>
      <w:footerReference w:type="default" r:id="rId10"/>
      <w:footnotePr>
        <w:pos w:val="beneathText"/>
        <w:numRestart w:val="eachPage"/>
      </w:footnotePr>
      <w:endnotePr>
        <w:numFmt w:val="decimal"/>
      </w:endnotePr>
      <w:pgSz w:w="12240" w:h="15840"/>
      <w:pgMar w:top="1229" w:right="1440" w:bottom="1003"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E8C" w:rsidRDefault="00574E8C">
      <w:r>
        <w:separator/>
      </w:r>
    </w:p>
  </w:endnote>
  <w:endnote w:type="continuationSeparator" w:id="0">
    <w:p w:rsidR="00574E8C" w:rsidRDefault="0057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Grande">
    <w:altName w:val="Courier"/>
    <w:charset w:val="00"/>
    <w:family w:val="auto"/>
    <w:pitch w:val="variable"/>
    <w:sig w:usb0="00000000"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AFD" w:rsidRDefault="003C5AFD" w:rsidP="003C5AFD">
    <w:pPr>
      <w:pStyle w:val="Footer"/>
      <w:rPr>
        <w:rFonts w:ascii="Arial" w:hAnsi="Arial"/>
        <w:sz w:val="16"/>
      </w:rPr>
    </w:pPr>
    <w:r>
      <w:rPr>
        <w:rFonts w:ascii="Arial" w:hAnsi="Arial"/>
        <w:sz w:val="16"/>
      </w:rPr>
      <w:t>_________________________________________________________________________________________________________</w:t>
    </w:r>
  </w:p>
  <w:p w:rsidR="003C5AFD" w:rsidRDefault="003C5AFD" w:rsidP="003C5AFD">
    <w:pPr>
      <w:pStyle w:val="Footer"/>
      <w:jc w:val="right"/>
    </w:pPr>
    <w:r>
      <w:rPr>
        <w:rFonts w:ascii="Arial" w:hAnsi="Arial"/>
        <w:sz w:val="16"/>
      </w:rPr>
      <w:t>UIL CS Programming Problem Set</w:t>
    </w:r>
    <w:r>
      <w:rPr>
        <w:rFonts w:ascii="Arial" w:hAnsi="Arial"/>
        <w:sz w:val="16"/>
      </w:rPr>
      <w:tab/>
      <w:t>UTCS UIL Open 2012</w:t>
    </w:r>
    <w:r>
      <w:rPr>
        <w:rFonts w:ascii="Arial" w:hAnsi="Arial"/>
        <w:sz w:val="16"/>
      </w:rPr>
      <w:tab/>
      <w:t xml:space="preserve">   Page </w:t>
    </w:r>
    <w:r w:rsidRPr="007F7F84">
      <w:rPr>
        <w:rStyle w:val="PageNumber"/>
        <w:rFonts w:ascii="Arial" w:hAnsi="Arial" w:cs="Arial"/>
        <w:sz w:val="16"/>
        <w:szCs w:val="16"/>
      </w:rPr>
      <w:fldChar w:fldCharType="begin"/>
    </w:r>
    <w:r w:rsidRPr="007F7F84">
      <w:rPr>
        <w:rStyle w:val="PageNumber"/>
        <w:rFonts w:ascii="Arial" w:hAnsi="Arial" w:cs="Arial"/>
        <w:sz w:val="16"/>
        <w:szCs w:val="16"/>
      </w:rPr>
      <w:instrText xml:space="preserve"> PAGE </w:instrText>
    </w:r>
    <w:r w:rsidRPr="007F7F84">
      <w:rPr>
        <w:rStyle w:val="PageNumber"/>
        <w:rFonts w:ascii="Arial" w:hAnsi="Arial" w:cs="Arial"/>
        <w:sz w:val="16"/>
        <w:szCs w:val="16"/>
      </w:rPr>
      <w:fldChar w:fldCharType="separate"/>
    </w:r>
    <w:r w:rsidR="00A52EE9">
      <w:rPr>
        <w:rStyle w:val="PageNumber"/>
        <w:rFonts w:ascii="Arial" w:hAnsi="Arial" w:cs="Arial"/>
        <w:noProof/>
        <w:sz w:val="16"/>
        <w:szCs w:val="16"/>
      </w:rPr>
      <w:t>5</w:t>
    </w:r>
    <w:r w:rsidRPr="007F7F84">
      <w:rPr>
        <w:rStyle w:val="PageNumbe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E8C" w:rsidRDefault="00574E8C">
      <w:r>
        <w:separator/>
      </w:r>
    </w:p>
  </w:footnote>
  <w:footnote w:type="continuationSeparator" w:id="0">
    <w:p w:rsidR="00574E8C" w:rsidRDefault="00574E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AFD" w:rsidRDefault="00271A4C">
    <w:pPr>
      <w:pStyle w:val="Header"/>
      <w:tabs>
        <w:tab w:val="clear" w:pos="4320"/>
        <w:tab w:val="clear" w:pos="8640"/>
        <w:tab w:val="center" w:pos="4680"/>
        <w:tab w:val="right" w:pos="9345"/>
      </w:tabs>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137160</wp:posOffset>
              </wp:positionV>
              <wp:extent cx="5925820" cy="0"/>
              <wp:effectExtent l="9525" t="13335" r="8255" b="57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" strokeweight=".26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26D4B11"/>
    <w:multiLevelType w:val="hybridMultilevel"/>
    <w:tmpl w:val="078A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A20AA9"/>
    <w:multiLevelType w:val="hybridMultilevel"/>
    <w:tmpl w:val="E0080D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8A37E5B"/>
    <w:multiLevelType w:val="hybridMultilevel"/>
    <w:tmpl w:val="66A663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9D79CA"/>
    <w:multiLevelType w:val="hybridMultilevel"/>
    <w:tmpl w:val="0BAC3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F790E"/>
    <w:multiLevelType w:val="hybridMultilevel"/>
    <w:tmpl w:val="AC2E0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7F6460"/>
    <w:multiLevelType w:val="hybridMultilevel"/>
    <w:tmpl w:val="02E4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C78E7"/>
    <w:multiLevelType w:val="hybridMultilevel"/>
    <w:tmpl w:val="02EA1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E4117"/>
    <w:multiLevelType w:val="hybridMultilevel"/>
    <w:tmpl w:val="90FC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C55F3"/>
    <w:multiLevelType w:val="hybridMultilevel"/>
    <w:tmpl w:val="1018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C5FC7"/>
    <w:multiLevelType w:val="hybridMultilevel"/>
    <w:tmpl w:val="656EA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974DF"/>
    <w:multiLevelType w:val="hybridMultilevel"/>
    <w:tmpl w:val="DB54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6B17AA"/>
    <w:multiLevelType w:val="hybridMultilevel"/>
    <w:tmpl w:val="26EC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73E11"/>
    <w:multiLevelType w:val="hybridMultilevel"/>
    <w:tmpl w:val="B9CA0A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Arial"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Arial"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Arial"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33BA2172"/>
    <w:multiLevelType w:val="hybridMultilevel"/>
    <w:tmpl w:val="7A94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B2787A"/>
    <w:multiLevelType w:val="hybridMultilevel"/>
    <w:tmpl w:val="8A485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3654C1"/>
    <w:multiLevelType w:val="hybridMultilevel"/>
    <w:tmpl w:val="5FBE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402597"/>
    <w:multiLevelType w:val="hybridMultilevel"/>
    <w:tmpl w:val="71FC4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0F27F4"/>
    <w:multiLevelType w:val="hybridMultilevel"/>
    <w:tmpl w:val="F830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696784"/>
    <w:multiLevelType w:val="hybridMultilevel"/>
    <w:tmpl w:val="DB340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041439"/>
    <w:multiLevelType w:val="hybridMultilevel"/>
    <w:tmpl w:val="EDE2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8333F"/>
    <w:multiLevelType w:val="hybridMultilevel"/>
    <w:tmpl w:val="54C2EF1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Arial"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Arial"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Arial" w:hint="default"/>
      </w:rPr>
    </w:lvl>
    <w:lvl w:ilvl="8" w:tplc="04090005" w:tentative="1">
      <w:start w:val="1"/>
      <w:numFmt w:val="bullet"/>
      <w:lvlText w:val=""/>
      <w:lvlJc w:val="left"/>
      <w:pPr>
        <w:ind w:left="6585" w:hanging="360"/>
      </w:pPr>
      <w:rPr>
        <w:rFonts w:ascii="Wingdings" w:hAnsi="Wingdings" w:hint="default"/>
      </w:rPr>
    </w:lvl>
  </w:abstractNum>
  <w:abstractNum w:abstractNumId="25">
    <w:nsid w:val="579B11CF"/>
    <w:multiLevelType w:val="hybridMultilevel"/>
    <w:tmpl w:val="E80E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E60410"/>
    <w:multiLevelType w:val="hybridMultilevel"/>
    <w:tmpl w:val="22FC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0B53E2"/>
    <w:multiLevelType w:val="hybridMultilevel"/>
    <w:tmpl w:val="ADD8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8272DE"/>
    <w:multiLevelType w:val="hybridMultilevel"/>
    <w:tmpl w:val="F772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52110C"/>
    <w:multiLevelType w:val="hybridMultilevel"/>
    <w:tmpl w:val="5F8A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B1897"/>
    <w:multiLevelType w:val="hybridMultilevel"/>
    <w:tmpl w:val="2BFA8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B97A2E"/>
    <w:multiLevelType w:val="hybridMultilevel"/>
    <w:tmpl w:val="22EA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965CB8"/>
    <w:multiLevelType w:val="hybridMultilevel"/>
    <w:tmpl w:val="6CAA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431261"/>
    <w:multiLevelType w:val="hybridMultilevel"/>
    <w:tmpl w:val="8EE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D96C0A"/>
    <w:multiLevelType w:val="hybridMultilevel"/>
    <w:tmpl w:val="1652C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CF4D8F"/>
    <w:multiLevelType w:val="hybridMultilevel"/>
    <w:tmpl w:val="5C6AD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8"/>
  </w:num>
  <w:num w:numId="8">
    <w:abstractNumId w:val="27"/>
  </w:num>
  <w:num w:numId="9">
    <w:abstractNumId w:val="10"/>
  </w:num>
  <w:num w:numId="10">
    <w:abstractNumId w:val="13"/>
  </w:num>
  <w:num w:numId="11">
    <w:abstractNumId w:val="14"/>
  </w:num>
  <w:num w:numId="12">
    <w:abstractNumId w:val="22"/>
  </w:num>
  <w:num w:numId="13">
    <w:abstractNumId w:val="33"/>
  </w:num>
  <w:num w:numId="14">
    <w:abstractNumId w:val="19"/>
  </w:num>
  <w:num w:numId="15">
    <w:abstractNumId w:val="17"/>
  </w:num>
  <w:num w:numId="16">
    <w:abstractNumId w:val="15"/>
  </w:num>
  <w:num w:numId="17">
    <w:abstractNumId w:val="34"/>
  </w:num>
  <w:num w:numId="18">
    <w:abstractNumId w:val="31"/>
  </w:num>
  <w:num w:numId="19">
    <w:abstractNumId w:val="9"/>
  </w:num>
  <w:num w:numId="20">
    <w:abstractNumId w:val="24"/>
  </w:num>
  <w:num w:numId="21">
    <w:abstractNumId w:val="16"/>
  </w:num>
  <w:num w:numId="22">
    <w:abstractNumId w:val="21"/>
  </w:num>
  <w:num w:numId="23">
    <w:abstractNumId w:val="32"/>
  </w:num>
  <w:num w:numId="24">
    <w:abstractNumId w:val="23"/>
  </w:num>
  <w:num w:numId="25">
    <w:abstractNumId w:val="12"/>
  </w:num>
  <w:num w:numId="26">
    <w:abstractNumId w:val="35"/>
  </w:num>
  <w:num w:numId="27">
    <w:abstractNumId w:val="20"/>
  </w:num>
  <w:num w:numId="28">
    <w:abstractNumId w:val="26"/>
  </w:num>
  <w:num w:numId="29">
    <w:abstractNumId w:val="4"/>
  </w:num>
  <w:num w:numId="30">
    <w:abstractNumId w:val="11"/>
  </w:num>
  <w:num w:numId="31">
    <w:abstractNumId w:val="29"/>
  </w:num>
  <w:num w:numId="32">
    <w:abstractNumId w:val="30"/>
  </w:num>
  <w:num w:numId="33">
    <w:abstractNumId w:val="18"/>
  </w:num>
  <w:num w:numId="34">
    <w:abstractNumId w:val="25"/>
  </w:num>
  <w:num w:numId="35">
    <w:abstractNumId w:val="2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1"/>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81D"/>
    <w:rsid w:val="000D1818"/>
    <w:rsid w:val="00123D4B"/>
    <w:rsid w:val="001A2B99"/>
    <w:rsid w:val="001D276B"/>
    <w:rsid w:val="00271A4C"/>
    <w:rsid w:val="003C5AFD"/>
    <w:rsid w:val="00574E8C"/>
    <w:rsid w:val="00627C33"/>
    <w:rsid w:val="006A06D6"/>
    <w:rsid w:val="0072081D"/>
    <w:rsid w:val="007D06AB"/>
    <w:rsid w:val="008243F8"/>
    <w:rsid w:val="00864C16"/>
    <w:rsid w:val="009468EC"/>
    <w:rsid w:val="00A52EE9"/>
    <w:rsid w:val="00BE4F73"/>
    <w:rsid w:val="00EA0E50"/>
    <w:rsid w:val="00F16CBB"/>
    <w:rsid w:val="00F8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suppressAutoHyphens/>
    </w:pPr>
    <w:rPr>
      <w:lang w:eastAsia="ar-SA"/>
    </w:rPr>
  </w:style>
  <w:style w:type="paragraph" w:styleId="Heading1">
    <w:name w:val="heading 1"/>
    <w:basedOn w:val="Normal"/>
    <w:next w:val="Normal"/>
    <w:link w:val="Heading1Char"/>
    <w:qFormat/>
    <w:pPr>
      <w:keepNext/>
      <w:numPr>
        <w:numId w:val="1"/>
      </w:numPr>
      <w:jc w:val="both"/>
      <w:outlineLvl w:val="0"/>
    </w:pPr>
    <w:rPr>
      <w:rFonts w:ascii="Arial" w:hAnsi="Arial"/>
      <w:b/>
      <w:bCs/>
      <w:lang w:val="x-none"/>
    </w:rPr>
  </w:style>
  <w:style w:type="paragraph" w:styleId="Heading2">
    <w:name w:val="heading 2"/>
    <w:basedOn w:val="Normal"/>
    <w:next w:val="Normal"/>
    <w:qFormat/>
    <w:pPr>
      <w:keepNext/>
      <w:numPr>
        <w:ilvl w:val="1"/>
        <w:numId w:val="1"/>
      </w:numPr>
      <w:outlineLvl w:val="1"/>
    </w:pPr>
    <w:rPr>
      <w:rFonts w:ascii="Arial" w:hAnsi="Arial" w:cs="Arial"/>
      <w:b/>
      <w:bCs/>
    </w:rPr>
  </w:style>
  <w:style w:type="paragraph" w:styleId="Heading3">
    <w:name w:val="heading 3"/>
    <w:basedOn w:val="Normal"/>
    <w:next w:val="Normal"/>
    <w:qFormat/>
    <w:pPr>
      <w:keepNext/>
      <w:ind w:left="1296" w:firstLine="432"/>
      <w:outlineLvl w:val="2"/>
    </w:pPr>
    <w:rPr>
      <w:rFonts w:ascii="Arial" w:hAnsi="Arial" w:cs="Arial"/>
      <w:b/>
      <w:bCs/>
    </w:rPr>
  </w:style>
  <w:style w:type="paragraph" w:styleId="Heading4">
    <w:name w:val="heading 4"/>
    <w:basedOn w:val="Normal"/>
    <w:next w:val="Normal"/>
    <w:qFormat/>
    <w:pPr>
      <w:keepNext/>
      <w:ind w:left="1296" w:firstLine="432"/>
      <w:jc w:val="both"/>
      <w:outlineLvl w:val="3"/>
    </w:pPr>
    <w:rPr>
      <w:rFonts w:ascii="Arial" w:hAnsi="Arial" w:cs="Arial"/>
      <w:b/>
      <w:bCs/>
    </w:rPr>
  </w:style>
  <w:style w:type="paragraph" w:styleId="Heading5">
    <w:name w:val="heading 5"/>
    <w:basedOn w:val="Normal"/>
    <w:next w:val="Normal"/>
    <w:qFormat/>
    <w:pPr>
      <w:keepNext/>
      <w:jc w:val="both"/>
      <w:outlineLvl w:val="4"/>
    </w:pPr>
    <w:rPr>
      <w:rFonts w:ascii="Arial" w:hAnsi="Arial" w:cs="Arial"/>
      <w:i/>
      <w:iCs/>
    </w:rPr>
  </w:style>
  <w:style w:type="paragraph" w:styleId="Heading6">
    <w:name w:val="heading 6"/>
    <w:basedOn w:val="Normal"/>
    <w:next w:val="Normal"/>
    <w:qFormat/>
    <w:pPr>
      <w:keepNext/>
      <w:outlineLvl w:val="5"/>
    </w:pPr>
    <w:rPr>
      <w:rFonts w:ascii="Arial" w:hAnsi="Arial" w:cs="Arial"/>
      <w:i/>
      <w:iCs/>
    </w:rPr>
  </w:style>
  <w:style w:type="paragraph" w:styleId="Heading7">
    <w:name w:val="heading 7"/>
    <w:basedOn w:val="Normal"/>
    <w:next w:val="Normal"/>
    <w:qFormat/>
    <w:pPr>
      <w:keepNext/>
      <w:jc w:val="center"/>
      <w:outlineLvl w:val="6"/>
    </w:pPr>
    <w:rPr>
      <w:rFonts w:ascii="Arial" w:hAnsi="Arial" w:cs="Arial"/>
      <w:b/>
      <w:bCs/>
      <w:sz w:val="32"/>
      <w:szCs w:val="32"/>
    </w:rPr>
  </w:style>
  <w:style w:type="paragraph" w:styleId="Heading8">
    <w:name w:val="heading 8"/>
    <w:basedOn w:val="Normal"/>
    <w:next w:val="Normal"/>
    <w:qFormat/>
    <w:pPr>
      <w:keepNext/>
      <w:jc w:val="center"/>
      <w:outlineLvl w:val="7"/>
    </w:pPr>
    <w:rPr>
      <w:b/>
      <w:bCs/>
    </w:rPr>
  </w:style>
  <w:style w:type="paragraph" w:styleId="Heading9">
    <w:name w:val="heading 9"/>
    <w:basedOn w:val="Normal"/>
    <w:next w:val="Normal"/>
    <w:qFormat/>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styleId="PageNumber">
    <w:name w:val="page number"/>
    <w:basedOn w:val="WW-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customStyle="1" w:styleId="EndnoteCharacters">
    <w:name w:val="Endnote Characters"/>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DefaultParagraphFont">
    <w:name w:val="WW-Default Paragraph Font"/>
  </w:style>
  <w:style w:type="paragraph" w:styleId="BodyText">
    <w:name w:val="Body Text"/>
    <w:basedOn w:val="Normal"/>
    <w:pPr>
      <w:jc w:val="both"/>
    </w:pPr>
    <w:rPr>
      <w:rFonts w:ascii="Arial" w:hAnsi="Arial" w:cs="Arial"/>
    </w:rPr>
  </w:style>
  <w:style w:type="paragraph" w:styleId="BodyTextIndent">
    <w:name w:val="Body Text Indent"/>
    <w:basedOn w:val="Normal"/>
    <w:pPr>
      <w:ind w:left="342" w:hanging="342"/>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Arial" w:hAnsi="Arial" w:cs="Arial"/>
      <w:sz w:val="28"/>
      <w:szCs w:val="28"/>
    </w:rPr>
  </w:style>
  <w:style w:type="paragraph" w:styleId="Subtitle">
    <w:name w:val="Subtitle"/>
    <w:basedOn w:val="Heading"/>
    <w:next w:val="BodyText"/>
    <w:qFormat/>
    <w:pPr>
      <w:jc w:val="center"/>
    </w:pPr>
    <w:rPr>
      <w:i/>
      <w:iCs/>
    </w:rPr>
  </w:style>
  <w:style w:type="paragraph" w:customStyle="1" w:styleId="WW-PlainText">
    <w:name w:val="WW-Plain Text"/>
    <w:basedOn w:val="Normal"/>
    <w:rPr>
      <w:rFonts w:ascii="Courier New" w:hAnsi="Courier New" w:cs="Courier New"/>
    </w:rPr>
  </w:style>
  <w:style w:type="paragraph" w:customStyle="1" w:styleId="WW-Caption">
    <w:name w:val="WW-Caption"/>
    <w:basedOn w:val="Normal"/>
    <w:next w:val="Normal"/>
    <w:pPr>
      <w:spacing w:before="120" w:after="120"/>
    </w:pPr>
    <w:rPr>
      <w:b/>
      <w:bCs/>
    </w:rPr>
  </w:style>
  <w:style w:type="paragraph" w:customStyle="1" w:styleId="WW-BodyText2">
    <w:name w:val="WW-Body Text 2"/>
    <w:basedOn w:val="Normal"/>
    <w:rPr>
      <w:i/>
      <w:iCs/>
    </w:rPr>
  </w:style>
  <w:style w:type="paragraph" w:styleId="NormalWeb">
    <w:name w:val="Normal (Web)"/>
    <w:basedOn w:val="Normal"/>
    <w:rsid w:val="00775039"/>
    <w:pPr>
      <w:suppressAutoHyphens w:val="0"/>
      <w:spacing w:before="100" w:beforeAutospacing="1" w:after="100" w:afterAutospacing="1"/>
    </w:pPr>
    <w:rPr>
      <w:sz w:val="24"/>
      <w:szCs w:val="24"/>
      <w:lang w:eastAsia="en-US"/>
    </w:rPr>
  </w:style>
  <w:style w:type="paragraph" w:styleId="PlainText">
    <w:name w:val="Plain Text"/>
    <w:basedOn w:val="Normal"/>
    <w:link w:val="PlainTextChar"/>
    <w:uiPriority w:val="99"/>
    <w:rsid w:val="00CD2A1A"/>
    <w:pPr>
      <w:suppressAutoHyphens w:val="0"/>
    </w:pPr>
    <w:rPr>
      <w:rFonts w:ascii="Courier New" w:hAnsi="Courier New" w:cs="Courier New"/>
      <w:lang w:eastAsia="en-US"/>
    </w:rPr>
  </w:style>
  <w:style w:type="table" w:styleId="TableGrid">
    <w:name w:val="Table Grid"/>
    <w:basedOn w:val="TableNormal"/>
    <w:uiPriority w:val="59"/>
    <w:rsid w:val="009B7FC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sciiimage">
    <w:name w:val="asciiimage"/>
    <w:basedOn w:val="DefaultParagraphFont"/>
    <w:rsid w:val="00743D33"/>
  </w:style>
  <w:style w:type="character" w:customStyle="1" w:styleId="Heading1Char">
    <w:name w:val="Heading 1 Char"/>
    <w:link w:val="Heading1"/>
    <w:rsid w:val="003E51AB"/>
    <w:rPr>
      <w:rFonts w:ascii="Arial" w:hAnsi="Arial" w:cs="Arial"/>
      <w:b/>
      <w:bCs/>
      <w:lang w:eastAsia="ar-SA"/>
    </w:rPr>
  </w:style>
  <w:style w:type="paragraph" w:customStyle="1" w:styleId="ColorfulList-Accent11">
    <w:name w:val="Colorful List - Accent 11"/>
    <w:basedOn w:val="Normal"/>
    <w:uiPriority w:val="34"/>
    <w:qFormat/>
    <w:rsid w:val="006F1ED3"/>
    <w:pPr>
      <w:suppressAutoHyphens w:val="0"/>
      <w:ind w:left="720"/>
      <w:contextualSpacing/>
    </w:pPr>
    <w:rPr>
      <w:rFonts w:ascii="Calibri" w:eastAsia="Calibri" w:hAnsi="Calibri"/>
      <w:sz w:val="24"/>
      <w:szCs w:val="24"/>
      <w:lang w:eastAsia="en-US" w:bidi="en-US"/>
    </w:rPr>
  </w:style>
  <w:style w:type="paragraph" w:styleId="BalloonText">
    <w:name w:val="Balloon Text"/>
    <w:basedOn w:val="Normal"/>
    <w:link w:val="BalloonTextChar"/>
    <w:rsid w:val="00495505"/>
    <w:rPr>
      <w:rFonts w:ascii="Lucida Grande" w:hAnsi="Lucida Grande"/>
      <w:sz w:val="18"/>
      <w:szCs w:val="18"/>
    </w:rPr>
  </w:style>
  <w:style w:type="character" w:customStyle="1" w:styleId="BalloonTextChar">
    <w:name w:val="Balloon Text Char"/>
    <w:link w:val="BalloonText"/>
    <w:rsid w:val="00495505"/>
    <w:rPr>
      <w:rFonts w:ascii="Lucida Grande" w:hAnsi="Lucida Grande"/>
      <w:sz w:val="18"/>
      <w:szCs w:val="18"/>
      <w:lang w:eastAsia="ar-SA"/>
    </w:rPr>
  </w:style>
  <w:style w:type="paragraph" w:styleId="ListParagraph">
    <w:name w:val="List Paragraph"/>
    <w:basedOn w:val="Normal"/>
    <w:qFormat/>
    <w:rsid w:val="000D1818"/>
    <w:pPr>
      <w:ind w:left="720"/>
      <w:contextualSpacing/>
    </w:pPr>
  </w:style>
  <w:style w:type="character" w:customStyle="1" w:styleId="PlainTextChar">
    <w:name w:val="Plain Text Char"/>
    <w:basedOn w:val="DefaultParagraphFont"/>
    <w:link w:val="PlainText"/>
    <w:uiPriority w:val="99"/>
    <w:rsid w:val="000D1818"/>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suppressAutoHyphens/>
    </w:pPr>
    <w:rPr>
      <w:lang w:eastAsia="ar-SA"/>
    </w:rPr>
  </w:style>
  <w:style w:type="paragraph" w:styleId="Heading1">
    <w:name w:val="heading 1"/>
    <w:basedOn w:val="Normal"/>
    <w:next w:val="Normal"/>
    <w:link w:val="Heading1Char"/>
    <w:qFormat/>
    <w:pPr>
      <w:keepNext/>
      <w:numPr>
        <w:numId w:val="1"/>
      </w:numPr>
      <w:jc w:val="both"/>
      <w:outlineLvl w:val="0"/>
    </w:pPr>
    <w:rPr>
      <w:rFonts w:ascii="Arial" w:hAnsi="Arial"/>
      <w:b/>
      <w:bCs/>
      <w:lang w:val="x-none"/>
    </w:rPr>
  </w:style>
  <w:style w:type="paragraph" w:styleId="Heading2">
    <w:name w:val="heading 2"/>
    <w:basedOn w:val="Normal"/>
    <w:next w:val="Normal"/>
    <w:qFormat/>
    <w:pPr>
      <w:keepNext/>
      <w:numPr>
        <w:ilvl w:val="1"/>
        <w:numId w:val="1"/>
      </w:numPr>
      <w:outlineLvl w:val="1"/>
    </w:pPr>
    <w:rPr>
      <w:rFonts w:ascii="Arial" w:hAnsi="Arial" w:cs="Arial"/>
      <w:b/>
      <w:bCs/>
    </w:rPr>
  </w:style>
  <w:style w:type="paragraph" w:styleId="Heading3">
    <w:name w:val="heading 3"/>
    <w:basedOn w:val="Normal"/>
    <w:next w:val="Normal"/>
    <w:qFormat/>
    <w:pPr>
      <w:keepNext/>
      <w:ind w:left="1296" w:firstLine="432"/>
      <w:outlineLvl w:val="2"/>
    </w:pPr>
    <w:rPr>
      <w:rFonts w:ascii="Arial" w:hAnsi="Arial" w:cs="Arial"/>
      <w:b/>
      <w:bCs/>
    </w:rPr>
  </w:style>
  <w:style w:type="paragraph" w:styleId="Heading4">
    <w:name w:val="heading 4"/>
    <w:basedOn w:val="Normal"/>
    <w:next w:val="Normal"/>
    <w:qFormat/>
    <w:pPr>
      <w:keepNext/>
      <w:ind w:left="1296" w:firstLine="432"/>
      <w:jc w:val="both"/>
      <w:outlineLvl w:val="3"/>
    </w:pPr>
    <w:rPr>
      <w:rFonts w:ascii="Arial" w:hAnsi="Arial" w:cs="Arial"/>
      <w:b/>
      <w:bCs/>
    </w:rPr>
  </w:style>
  <w:style w:type="paragraph" w:styleId="Heading5">
    <w:name w:val="heading 5"/>
    <w:basedOn w:val="Normal"/>
    <w:next w:val="Normal"/>
    <w:qFormat/>
    <w:pPr>
      <w:keepNext/>
      <w:jc w:val="both"/>
      <w:outlineLvl w:val="4"/>
    </w:pPr>
    <w:rPr>
      <w:rFonts w:ascii="Arial" w:hAnsi="Arial" w:cs="Arial"/>
      <w:i/>
      <w:iCs/>
    </w:rPr>
  </w:style>
  <w:style w:type="paragraph" w:styleId="Heading6">
    <w:name w:val="heading 6"/>
    <w:basedOn w:val="Normal"/>
    <w:next w:val="Normal"/>
    <w:qFormat/>
    <w:pPr>
      <w:keepNext/>
      <w:outlineLvl w:val="5"/>
    </w:pPr>
    <w:rPr>
      <w:rFonts w:ascii="Arial" w:hAnsi="Arial" w:cs="Arial"/>
      <w:i/>
      <w:iCs/>
    </w:rPr>
  </w:style>
  <w:style w:type="paragraph" w:styleId="Heading7">
    <w:name w:val="heading 7"/>
    <w:basedOn w:val="Normal"/>
    <w:next w:val="Normal"/>
    <w:qFormat/>
    <w:pPr>
      <w:keepNext/>
      <w:jc w:val="center"/>
      <w:outlineLvl w:val="6"/>
    </w:pPr>
    <w:rPr>
      <w:rFonts w:ascii="Arial" w:hAnsi="Arial" w:cs="Arial"/>
      <w:b/>
      <w:bCs/>
      <w:sz w:val="32"/>
      <w:szCs w:val="32"/>
    </w:rPr>
  </w:style>
  <w:style w:type="paragraph" w:styleId="Heading8">
    <w:name w:val="heading 8"/>
    <w:basedOn w:val="Normal"/>
    <w:next w:val="Normal"/>
    <w:qFormat/>
    <w:pPr>
      <w:keepNext/>
      <w:jc w:val="center"/>
      <w:outlineLvl w:val="7"/>
    </w:pPr>
    <w:rPr>
      <w:b/>
      <w:bCs/>
    </w:rPr>
  </w:style>
  <w:style w:type="paragraph" w:styleId="Heading9">
    <w:name w:val="heading 9"/>
    <w:basedOn w:val="Normal"/>
    <w:next w:val="Normal"/>
    <w:qFormat/>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styleId="PageNumber">
    <w:name w:val="page number"/>
    <w:basedOn w:val="WW-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customStyle="1" w:styleId="EndnoteCharacters">
    <w:name w:val="Endnote Characters"/>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DefaultParagraphFont">
    <w:name w:val="WW-Default Paragraph Font"/>
  </w:style>
  <w:style w:type="paragraph" w:styleId="BodyText">
    <w:name w:val="Body Text"/>
    <w:basedOn w:val="Normal"/>
    <w:pPr>
      <w:jc w:val="both"/>
    </w:pPr>
    <w:rPr>
      <w:rFonts w:ascii="Arial" w:hAnsi="Arial" w:cs="Arial"/>
    </w:rPr>
  </w:style>
  <w:style w:type="paragraph" w:styleId="BodyTextIndent">
    <w:name w:val="Body Text Indent"/>
    <w:basedOn w:val="Normal"/>
    <w:pPr>
      <w:ind w:left="342" w:hanging="342"/>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Arial" w:hAnsi="Arial" w:cs="Arial"/>
      <w:sz w:val="28"/>
      <w:szCs w:val="28"/>
    </w:rPr>
  </w:style>
  <w:style w:type="paragraph" w:styleId="Subtitle">
    <w:name w:val="Subtitle"/>
    <w:basedOn w:val="Heading"/>
    <w:next w:val="BodyText"/>
    <w:qFormat/>
    <w:pPr>
      <w:jc w:val="center"/>
    </w:pPr>
    <w:rPr>
      <w:i/>
      <w:iCs/>
    </w:rPr>
  </w:style>
  <w:style w:type="paragraph" w:customStyle="1" w:styleId="WW-PlainText">
    <w:name w:val="WW-Plain Text"/>
    <w:basedOn w:val="Normal"/>
    <w:rPr>
      <w:rFonts w:ascii="Courier New" w:hAnsi="Courier New" w:cs="Courier New"/>
    </w:rPr>
  </w:style>
  <w:style w:type="paragraph" w:customStyle="1" w:styleId="WW-Caption">
    <w:name w:val="WW-Caption"/>
    <w:basedOn w:val="Normal"/>
    <w:next w:val="Normal"/>
    <w:pPr>
      <w:spacing w:before="120" w:after="120"/>
    </w:pPr>
    <w:rPr>
      <w:b/>
      <w:bCs/>
    </w:rPr>
  </w:style>
  <w:style w:type="paragraph" w:customStyle="1" w:styleId="WW-BodyText2">
    <w:name w:val="WW-Body Text 2"/>
    <w:basedOn w:val="Normal"/>
    <w:rPr>
      <w:i/>
      <w:iCs/>
    </w:rPr>
  </w:style>
  <w:style w:type="paragraph" w:styleId="NormalWeb">
    <w:name w:val="Normal (Web)"/>
    <w:basedOn w:val="Normal"/>
    <w:rsid w:val="00775039"/>
    <w:pPr>
      <w:suppressAutoHyphens w:val="0"/>
      <w:spacing w:before="100" w:beforeAutospacing="1" w:after="100" w:afterAutospacing="1"/>
    </w:pPr>
    <w:rPr>
      <w:sz w:val="24"/>
      <w:szCs w:val="24"/>
      <w:lang w:eastAsia="en-US"/>
    </w:rPr>
  </w:style>
  <w:style w:type="paragraph" w:styleId="PlainText">
    <w:name w:val="Plain Text"/>
    <w:basedOn w:val="Normal"/>
    <w:link w:val="PlainTextChar"/>
    <w:uiPriority w:val="99"/>
    <w:rsid w:val="00CD2A1A"/>
    <w:pPr>
      <w:suppressAutoHyphens w:val="0"/>
    </w:pPr>
    <w:rPr>
      <w:rFonts w:ascii="Courier New" w:hAnsi="Courier New" w:cs="Courier New"/>
      <w:lang w:eastAsia="en-US"/>
    </w:rPr>
  </w:style>
  <w:style w:type="table" w:styleId="TableGrid">
    <w:name w:val="Table Grid"/>
    <w:basedOn w:val="TableNormal"/>
    <w:uiPriority w:val="59"/>
    <w:rsid w:val="009B7FC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sciiimage">
    <w:name w:val="asciiimage"/>
    <w:basedOn w:val="DefaultParagraphFont"/>
    <w:rsid w:val="00743D33"/>
  </w:style>
  <w:style w:type="character" w:customStyle="1" w:styleId="Heading1Char">
    <w:name w:val="Heading 1 Char"/>
    <w:link w:val="Heading1"/>
    <w:rsid w:val="003E51AB"/>
    <w:rPr>
      <w:rFonts w:ascii="Arial" w:hAnsi="Arial" w:cs="Arial"/>
      <w:b/>
      <w:bCs/>
      <w:lang w:eastAsia="ar-SA"/>
    </w:rPr>
  </w:style>
  <w:style w:type="paragraph" w:customStyle="1" w:styleId="ColorfulList-Accent11">
    <w:name w:val="Colorful List - Accent 11"/>
    <w:basedOn w:val="Normal"/>
    <w:uiPriority w:val="34"/>
    <w:qFormat/>
    <w:rsid w:val="006F1ED3"/>
    <w:pPr>
      <w:suppressAutoHyphens w:val="0"/>
      <w:ind w:left="720"/>
      <w:contextualSpacing/>
    </w:pPr>
    <w:rPr>
      <w:rFonts w:ascii="Calibri" w:eastAsia="Calibri" w:hAnsi="Calibri"/>
      <w:sz w:val="24"/>
      <w:szCs w:val="24"/>
      <w:lang w:eastAsia="en-US" w:bidi="en-US"/>
    </w:rPr>
  </w:style>
  <w:style w:type="paragraph" w:styleId="BalloonText">
    <w:name w:val="Balloon Text"/>
    <w:basedOn w:val="Normal"/>
    <w:link w:val="BalloonTextChar"/>
    <w:rsid w:val="00495505"/>
    <w:rPr>
      <w:rFonts w:ascii="Lucida Grande" w:hAnsi="Lucida Grande"/>
      <w:sz w:val="18"/>
      <w:szCs w:val="18"/>
    </w:rPr>
  </w:style>
  <w:style w:type="character" w:customStyle="1" w:styleId="BalloonTextChar">
    <w:name w:val="Balloon Text Char"/>
    <w:link w:val="BalloonText"/>
    <w:rsid w:val="00495505"/>
    <w:rPr>
      <w:rFonts w:ascii="Lucida Grande" w:hAnsi="Lucida Grande"/>
      <w:sz w:val="18"/>
      <w:szCs w:val="18"/>
      <w:lang w:eastAsia="ar-SA"/>
    </w:rPr>
  </w:style>
  <w:style w:type="paragraph" w:styleId="ListParagraph">
    <w:name w:val="List Paragraph"/>
    <w:basedOn w:val="Normal"/>
    <w:qFormat/>
    <w:rsid w:val="000D1818"/>
    <w:pPr>
      <w:ind w:left="720"/>
      <w:contextualSpacing/>
    </w:pPr>
  </w:style>
  <w:style w:type="character" w:customStyle="1" w:styleId="PlainTextChar">
    <w:name w:val="Plain Text Char"/>
    <w:basedOn w:val="DefaultParagraphFont"/>
    <w:link w:val="PlainText"/>
    <w:uiPriority w:val="99"/>
    <w:rsid w:val="000D181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21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A1D48-FD7B-44F8-B69B-3214BB78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5485</Words>
  <Characters>31265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36677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Lehmann</dc:creator>
  <cp:lastModifiedBy>Michael D. Scott</cp:lastModifiedBy>
  <cp:revision>5</cp:revision>
  <cp:lastPrinted>2011-02-03T00:10:00Z</cp:lastPrinted>
  <dcterms:created xsi:type="dcterms:W3CDTF">2012-02-05T20:51:00Z</dcterms:created>
  <dcterms:modified xsi:type="dcterms:W3CDTF">2012-03-07T23:43:00Z</dcterms:modified>
</cp:coreProperties>
</file>